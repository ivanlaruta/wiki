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AF3" w:rsidRDefault="007D6AF3" w:rsidP="005B58FF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F667C1" w:rsidRDefault="00F91864" w:rsidP="007D6AF3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55534E">
        <w:rPr>
          <w:rFonts w:ascii="Arial" w:hAnsi="Arial" w:cs="Arial"/>
          <w:b/>
          <w:sz w:val="20"/>
          <w:szCs w:val="20"/>
          <w:u w:val="single"/>
        </w:rPr>
        <w:t xml:space="preserve">PROCEDIMIENTO DE </w:t>
      </w:r>
      <w:r w:rsidR="007D6AF3">
        <w:rPr>
          <w:rFonts w:ascii="Arial" w:hAnsi="Arial" w:cs="Arial"/>
          <w:b/>
          <w:sz w:val="20"/>
          <w:szCs w:val="20"/>
          <w:u w:val="single"/>
        </w:rPr>
        <w:t>VENTAS PARA FERIAS O ACTIVACIONES</w:t>
      </w:r>
    </w:p>
    <w:p w:rsidR="00E45281" w:rsidRPr="0055534E" w:rsidRDefault="00E45281" w:rsidP="005B58FF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F667C1" w:rsidRPr="0055534E" w:rsidRDefault="00F667C1" w:rsidP="00923478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5534E">
        <w:rPr>
          <w:rFonts w:ascii="Arial" w:hAnsi="Arial" w:cs="Arial"/>
          <w:b/>
          <w:sz w:val="20"/>
          <w:szCs w:val="20"/>
          <w:u w:val="single"/>
        </w:rPr>
        <w:t>Objetivo</w:t>
      </w:r>
    </w:p>
    <w:p w:rsidR="005B58FF" w:rsidRPr="0055534E" w:rsidRDefault="004800EF" w:rsidP="005B58FF">
      <w:pPr>
        <w:jc w:val="both"/>
        <w:rPr>
          <w:rFonts w:ascii="Arial" w:hAnsi="Arial" w:cs="Arial"/>
          <w:sz w:val="20"/>
          <w:szCs w:val="20"/>
        </w:rPr>
      </w:pPr>
      <w:r w:rsidRPr="0055534E">
        <w:rPr>
          <w:rFonts w:ascii="Arial" w:hAnsi="Arial" w:cs="Arial"/>
          <w:sz w:val="20"/>
          <w:szCs w:val="20"/>
        </w:rPr>
        <w:t xml:space="preserve">El presente </w:t>
      </w:r>
      <w:r w:rsidR="00F91864" w:rsidRPr="0055534E">
        <w:rPr>
          <w:rFonts w:ascii="Arial" w:hAnsi="Arial" w:cs="Arial"/>
          <w:sz w:val="20"/>
          <w:szCs w:val="20"/>
        </w:rPr>
        <w:t>procedimiento</w:t>
      </w:r>
      <w:r w:rsidRPr="0055534E">
        <w:rPr>
          <w:rFonts w:ascii="Arial" w:hAnsi="Arial" w:cs="Arial"/>
          <w:sz w:val="20"/>
          <w:szCs w:val="20"/>
        </w:rPr>
        <w:t xml:space="preserve"> tiene como objetivo </w:t>
      </w:r>
      <w:r w:rsidR="005B58FF" w:rsidRPr="0055534E">
        <w:rPr>
          <w:rFonts w:ascii="Arial" w:hAnsi="Arial" w:cs="Arial"/>
          <w:sz w:val="20"/>
          <w:szCs w:val="20"/>
        </w:rPr>
        <w:t>establecer</w:t>
      </w:r>
      <w:r w:rsidR="00F91864" w:rsidRPr="0055534E">
        <w:rPr>
          <w:rFonts w:ascii="Arial" w:hAnsi="Arial" w:cs="Arial"/>
          <w:sz w:val="20"/>
          <w:szCs w:val="20"/>
        </w:rPr>
        <w:t xml:space="preserve"> las acciones a seguir </w:t>
      </w:r>
      <w:r w:rsidR="00E45281">
        <w:rPr>
          <w:rFonts w:ascii="Arial" w:hAnsi="Arial" w:cs="Arial"/>
          <w:sz w:val="20"/>
          <w:szCs w:val="20"/>
        </w:rPr>
        <w:t xml:space="preserve">para </w:t>
      </w:r>
      <w:r w:rsidR="00C20801">
        <w:rPr>
          <w:rFonts w:ascii="Arial" w:hAnsi="Arial" w:cs="Arial"/>
          <w:sz w:val="20"/>
          <w:szCs w:val="20"/>
        </w:rPr>
        <w:t xml:space="preserve">la venta de vehículos, motocicletas, </w:t>
      </w:r>
      <w:proofErr w:type="spellStart"/>
      <w:r w:rsidR="00010F46">
        <w:rPr>
          <w:rFonts w:ascii="Arial" w:hAnsi="Arial" w:cs="Arial"/>
          <w:sz w:val="20"/>
          <w:szCs w:val="20"/>
        </w:rPr>
        <w:t>c</w:t>
      </w:r>
      <w:r w:rsidR="00C20801">
        <w:rPr>
          <w:rFonts w:ascii="Arial" w:hAnsi="Arial" w:cs="Arial"/>
          <w:sz w:val="20"/>
          <w:szCs w:val="20"/>
        </w:rPr>
        <w:t>uadratracks</w:t>
      </w:r>
      <w:proofErr w:type="spellEnd"/>
      <w:r w:rsidR="00C20801">
        <w:rPr>
          <w:rFonts w:ascii="Arial" w:hAnsi="Arial" w:cs="Arial"/>
          <w:sz w:val="20"/>
          <w:szCs w:val="20"/>
        </w:rPr>
        <w:t>,</w:t>
      </w:r>
      <w:r w:rsidR="008A61D1">
        <w:rPr>
          <w:rFonts w:ascii="Arial" w:hAnsi="Arial" w:cs="Arial"/>
          <w:sz w:val="20"/>
          <w:szCs w:val="20"/>
        </w:rPr>
        <w:t xml:space="preserve"> camiones, montacargas, neumáticos y otros</w:t>
      </w:r>
      <w:r w:rsidR="00177BF0">
        <w:rPr>
          <w:rFonts w:ascii="Arial" w:hAnsi="Arial" w:cs="Arial"/>
          <w:sz w:val="20"/>
          <w:szCs w:val="20"/>
        </w:rPr>
        <w:t xml:space="preserve"> bienes</w:t>
      </w:r>
      <w:r w:rsidR="008A61D1">
        <w:rPr>
          <w:rFonts w:ascii="Arial" w:hAnsi="Arial" w:cs="Arial"/>
          <w:sz w:val="20"/>
          <w:szCs w:val="20"/>
        </w:rPr>
        <w:t xml:space="preserve"> ofertados por TOYOSA S.A</w:t>
      </w:r>
      <w:r w:rsidR="00177BF0">
        <w:rPr>
          <w:rFonts w:ascii="Arial" w:hAnsi="Arial" w:cs="Arial"/>
          <w:sz w:val="20"/>
          <w:szCs w:val="20"/>
        </w:rPr>
        <w:t xml:space="preserve"> en ferias o activaciones</w:t>
      </w:r>
      <w:r w:rsidR="008A61D1">
        <w:rPr>
          <w:rFonts w:ascii="Arial" w:hAnsi="Arial" w:cs="Arial"/>
          <w:sz w:val="20"/>
          <w:szCs w:val="20"/>
        </w:rPr>
        <w:t>.</w:t>
      </w:r>
      <w:r w:rsidR="00C20801">
        <w:rPr>
          <w:rFonts w:ascii="Arial" w:hAnsi="Arial" w:cs="Arial"/>
          <w:sz w:val="20"/>
          <w:szCs w:val="20"/>
        </w:rPr>
        <w:t xml:space="preserve"> </w:t>
      </w:r>
    </w:p>
    <w:p w:rsidR="00A0436F" w:rsidRPr="0055534E" w:rsidRDefault="008A61D1" w:rsidP="00923478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Preparación de la Feria</w:t>
      </w:r>
    </w:p>
    <w:p w:rsidR="00962ACA" w:rsidRPr="0055534E" w:rsidRDefault="00962ACA" w:rsidP="0055534E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28740D" w:rsidRDefault="008A61D1" w:rsidP="006A4D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A61D1">
        <w:rPr>
          <w:rFonts w:ascii="Arial" w:hAnsi="Arial" w:cs="Arial"/>
          <w:sz w:val="20"/>
          <w:szCs w:val="20"/>
        </w:rPr>
        <w:t>Previo a la Feria, el</w:t>
      </w:r>
      <w:r w:rsidR="006A4D71">
        <w:rPr>
          <w:rFonts w:ascii="Arial" w:hAnsi="Arial" w:cs="Arial"/>
          <w:sz w:val="20"/>
          <w:szCs w:val="20"/>
        </w:rPr>
        <w:t xml:space="preserve"> Gerente de Línea,</w:t>
      </w:r>
      <w:r w:rsidRPr="008A61D1">
        <w:rPr>
          <w:rFonts w:ascii="Arial" w:hAnsi="Arial" w:cs="Arial"/>
          <w:sz w:val="20"/>
          <w:szCs w:val="20"/>
        </w:rPr>
        <w:t xml:space="preserve"> Gerente Regional de Ventas </w:t>
      </w:r>
      <w:r w:rsidR="006A4D71">
        <w:rPr>
          <w:rFonts w:ascii="Arial" w:hAnsi="Arial" w:cs="Arial"/>
          <w:sz w:val="20"/>
          <w:szCs w:val="20"/>
        </w:rPr>
        <w:t>o</w:t>
      </w:r>
      <w:r w:rsidRPr="008A61D1">
        <w:rPr>
          <w:rFonts w:ascii="Arial" w:hAnsi="Arial" w:cs="Arial"/>
          <w:sz w:val="20"/>
          <w:szCs w:val="20"/>
        </w:rPr>
        <w:t xml:space="preserve"> el Jefe de Ventas </w:t>
      </w:r>
      <w:r>
        <w:rPr>
          <w:rFonts w:ascii="Arial" w:hAnsi="Arial" w:cs="Arial"/>
          <w:sz w:val="20"/>
          <w:szCs w:val="20"/>
        </w:rPr>
        <w:t xml:space="preserve">deberán </w:t>
      </w:r>
      <w:r w:rsidR="006A4D71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olicitar al Gerente General</w:t>
      </w:r>
      <w:r w:rsidR="006A4D71">
        <w:rPr>
          <w:rFonts w:ascii="Arial" w:hAnsi="Arial" w:cs="Arial"/>
          <w:sz w:val="20"/>
          <w:szCs w:val="20"/>
        </w:rPr>
        <w:t>, Vicepresidente o Presidente</w:t>
      </w:r>
      <w:r>
        <w:rPr>
          <w:rFonts w:ascii="Arial" w:hAnsi="Arial" w:cs="Arial"/>
          <w:sz w:val="20"/>
          <w:szCs w:val="20"/>
        </w:rPr>
        <w:t xml:space="preserve"> </w:t>
      </w:r>
      <w:r w:rsidR="00EB36E8">
        <w:rPr>
          <w:rFonts w:ascii="Arial" w:hAnsi="Arial" w:cs="Arial"/>
          <w:sz w:val="20"/>
          <w:szCs w:val="20"/>
        </w:rPr>
        <w:t xml:space="preserve">Ejecutivo </w:t>
      </w:r>
      <w:r>
        <w:rPr>
          <w:rFonts w:ascii="Arial" w:hAnsi="Arial" w:cs="Arial"/>
          <w:sz w:val="20"/>
          <w:szCs w:val="20"/>
        </w:rPr>
        <w:t>una autorización para llevar a cabo una feria indicando</w:t>
      </w:r>
      <w:r w:rsidR="0028740D">
        <w:rPr>
          <w:rFonts w:ascii="Arial" w:hAnsi="Arial" w:cs="Arial"/>
          <w:sz w:val="20"/>
          <w:szCs w:val="20"/>
        </w:rPr>
        <w:t>:</w:t>
      </w:r>
    </w:p>
    <w:p w:rsidR="0028740D" w:rsidRDefault="0028740D" w:rsidP="0028740D">
      <w:pPr>
        <w:pStyle w:val="Prrafodelista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8A61D1" w:rsidRPr="0028740D">
        <w:rPr>
          <w:rFonts w:ascii="Arial" w:hAnsi="Arial" w:cs="Arial"/>
          <w:sz w:val="20"/>
          <w:szCs w:val="20"/>
        </w:rPr>
        <w:t>lcance</w:t>
      </w:r>
      <w:r>
        <w:rPr>
          <w:rFonts w:ascii="Arial" w:hAnsi="Arial" w:cs="Arial"/>
          <w:sz w:val="20"/>
          <w:szCs w:val="20"/>
        </w:rPr>
        <w:t xml:space="preserve"> de la feria</w:t>
      </w:r>
    </w:p>
    <w:p w:rsidR="0028740D" w:rsidRDefault="0028740D" w:rsidP="0028740D">
      <w:pPr>
        <w:pStyle w:val="Prrafodelista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8A61D1" w:rsidRPr="0028740D">
        <w:rPr>
          <w:rFonts w:ascii="Arial" w:hAnsi="Arial" w:cs="Arial"/>
          <w:sz w:val="20"/>
          <w:szCs w:val="20"/>
        </w:rPr>
        <w:t>uración</w:t>
      </w:r>
    </w:p>
    <w:p w:rsidR="0028740D" w:rsidRDefault="0028740D" w:rsidP="0028740D">
      <w:pPr>
        <w:pStyle w:val="Prrafodelista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6B2AB4" w:rsidRPr="0028740D">
        <w:rPr>
          <w:rFonts w:ascii="Arial" w:hAnsi="Arial" w:cs="Arial"/>
          <w:sz w:val="20"/>
          <w:szCs w:val="20"/>
        </w:rPr>
        <w:t>resupuesto</w:t>
      </w:r>
      <w:r w:rsidR="008A61D1" w:rsidRPr="0028740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asignado </w:t>
      </w:r>
      <w:r w:rsidR="006B2AB4" w:rsidRPr="0028740D">
        <w:rPr>
          <w:rFonts w:ascii="Arial" w:hAnsi="Arial" w:cs="Arial"/>
          <w:sz w:val="20"/>
          <w:szCs w:val="20"/>
        </w:rPr>
        <w:t xml:space="preserve">para </w:t>
      </w:r>
      <w:r w:rsidR="008A61D1" w:rsidRPr="0028740D">
        <w:rPr>
          <w:rFonts w:ascii="Arial" w:hAnsi="Arial" w:cs="Arial"/>
          <w:sz w:val="20"/>
          <w:szCs w:val="20"/>
        </w:rPr>
        <w:t>la misma (nivel Regional, Nacional, etc</w:t>
      </w:r>
      <w:r w:rsidR="006A4D71" w:rsidRPr="0028740D">
        <w:rPr>
          <w:rFonts w:ascii="Arial" w:hAnsi="Arial" w:cs="Arial"/>
          <w:sz w:val="20"/>
          <w:szCs w:val="20"/>
        </w:rPr>
        <w:t>.</w:t>
      </w:r>
      <w:r w:rsidR="008A61D1" w:rsidRPr="0028740D">
        <w:rPr>
          <w:rFonts w:ascii="Arial" w:hAnsi="Arial" w:cs="Arial"/>
          <w:sz w:val="20"/>
          <w:szCs w:val="20"/>
        </w:rPr>
        <w:t>)</w:t>
      </w:r>
      <w:r w:rsidR="0082650F">
        <w:rPr>
          <w:rFonts w:ascii="Arial" w:hAnsi="Arial" w:cs="Arial"/>
          <w:sz w:val="20"/>
          <w:szCs w:val="20"/>
        </w:rPr>
        <w:t>. Dicho</w:t>
      </w:r>
      <w:r w:rsidR="008B3857">
        <w:rPr>
          <w:rFonts w:ascii="Arial" w:hAnsi="Arial" w:cs="Arial"/>
          <w:sz w:val="20"/>
          <w:szCs w:val="20"/>
        </w:rPr>
        <w:t xml:space="preserve"> presupuesto debe incluir </w:t>
      </w:r>
      <w:r w:rsidR="001B5731">
        <w:rPr>
          <w:rFonts w:ascii="Arial" w:hAnsi="Arial" w:cs="Arial"/>
          <w:sz w:val="20"/>
          <w:szCs w:val="20"/>
        </w:rPr>
        <w:t>viáticos para el personal correspondiente</w:t>
      </w:r>
      <w:r w:rsidR="008B3857">
        <w:rPr>
          <w:rFonts w:ascii="Arial" w:hAnsi="Arial" w:cs="Arial"/>
          <w:sz w:val="20"/>
          <w:szCs w:val="20"/>
        </w:rPr>
        <w:t>, traslado de equipos para exposición, etc.</w:t>
      </w:r>
    </w:p>
    <w:p w:rsidR="0028740D" w:rsidRDefault="0028740D" w:rsidP="0028740D">
      <w:pPr>
        <w:pStyle w:val="Prrafodelista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Pr="0028740D">
        <w:rPr>
          <w:rFonts w:ascii="Arial" w:hAnsi="Arial" w:cs="Arial"/>
          <w:sz w:val="20"/>
          <w:szCs w:val="20"/>
        </w:rPr>
        <w:t>eta estimada de venta</w:t>
      </w:r>
    </w:p>
    <w:p w:rsidR="0028740D" w:rsidRDefault="008B3857" w:rsidP="0028740D">
      <w:pPr>
        <w:pStyle w:val="Prrafodelista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Promociones (precios con descuento, mantenimiento o repuestos en oferta, </w:t>
      </w:r>
      <w:r w:rsidR="00010F46">
        <w:rPr>
          <w:rFonts w:ascii="Arial" w:hAnsi="Arial" w:cs="Arial"/>
          <w:sz w:val="20"/>
          <w:szCs w:val="20"/>
        </w:rPr>
        <w:t xml:space="preserve">u </w:t>
      </w:r>
      <w:r>
        <w:rPr>
          <w:rFonts w:ascii="Arial" w:hAnsi="Arial" w:cs="Arial"/>
          <w:sz w:val="20"/>
          <w:szCs w:val="20"/>
        </w:rPr>
        <w:t>otros) que estarán</w:t>
      </w:r>
      <w:r w:rsidR="0028740D">
        <w:rPr>
          <w:rFonts w:ascii="Arial" w:hAnsi="Arial" w:cs="Arial"/>
          <w:sz w:val="20"/>
          <w:szCs w:val="20"/>
        </w:rPr>
        <w:t xml:space="preserve"> vigentes durante la feria.</w:t>
      </w:r>
      <w:r w:rsidR="008A61D1" w:rsidRPr="0028740D">
        <w:rPr>
          <w:rFonts w:ascii="Arial" w:hAnsi="Arial" w:cs="Arial"/>
          <w:sz w:val="20"/>
          <w:szCs w:val="20"/>
        </w:rPr>
        <w:t xml:space="preserve"> </w:t>
      </w:r>
    </w:p>
    <w:p w:rsidR="008A61D1" w:rsidRPr="0028740D" w:rsidRDefault="0028740D" w:rsidP="0028740D">
      <w:pPr>
        <w:pStyle w:val="Prrafodelista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8A61D1" w:rsidRPr="0028740D">
        <w:rPr>
          <w:rFonts w:ascii="Arial" w:hAnsi="Arial" w:cs="Arial"/>
          <w:sz w:val="20"/>
          <w:szCs w:val="20"/>
        </w:rPr>
        <w:t>úblico objetivo.</w:t>
      </w:r>
    </w:p>
    <w:p w:rsidR="0028740D" w:rsidRDefault="0028740D" w:rsidP="002874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92BF2" w:rsidRDefault="0099127B" w:rsidP="002874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 la Aprobación por</w:t>
      </w:r>
      <w:r w:rsidR="006A4D71">
        <w:rPr>
          <w:rFonts w:ascii="Arial" w:hAnsi="Arial" w:cs="Arial"/>
          <w:sz w:val="20"/>
          <w:szCs w:val="20"/>
        </w:rPr>
        <w:t xml:space="preserve"> cualquiera de dichas instancias, </w:t>
      </w:r>
      <w:r w:rsidR="0028740D">
        <w:rPr>
          <w:rFonts w:ascii="Arial" w:hAnsi="Arial" w:cs="Arial"/>
          <w:sz w:val="20"/>
          <w:szCs w:val="20"/>
        </w:rPr>
        <w:t xml:space="preserve">el </w:t>
      </w:r>
      <w:r w:rsidR="00010F46">
        <w:rPr>
          <w:rFonts w:ascii="Arial" w:hAnsi="Arial" w:cs="Arial"/>
          <w:sz w:val="20"/>
          <w:szCs w:val="20"/>
        </w:rPr>
        <w:t>Gerente de Línea,</w:t>
      </w:r>
      <w:r w:rsidR="00010F46" w:rsidRPr="008A61D1">
        <w:rPr>
          <w:rFonts w:ascii="Arial" w:hAnsi="Arial" w:cs="Arial"/>
          <w:sz w:val="20"/>
          <w:szCs w:val="20"/>
        </w:rPr>
        <w:t xml:space="preserve"> Gerente Regional de Ventas </w:t>
      </w:r>
      <w:r w:rsidR="00010F46">
        <w:rPr>
          <w:rFonts w:ascii="Arial" w:hAnsi="Arial" w:cs="Arial"/>
          <w:sz w:val="20"/>
          <w:szCs w:val="20"/>
        </w:rPr>
        <w:t>o</w:t>
      </w:r>
      <w:r w:rsidR="00010F46" w:rsidRPr="008A61D1">
        <w:rPr>
          <w:rFonts w:ascii="Arial" w:hAnsi="Arial" w:cs="Arial"/>
          <w:sz w:val="20"/>
          <w:szCs w:val="20"/>
        </w:rPr>
        <w:t xml:space="preserve"> el Jefe de Ventas </w:t>
      </w:r>
      <w:r w:rsidR="0028740D">
        <w:rPr>
          <w:rFonts w:ascii="Arial" w:hAnsi="Arial" w:cs="Arial"/>
          <w:sz w:val="20"/>
          <w:szCs w:val="20"/>
        </w:rPr>
        <w:t xml:space="preserve">deberá iniciar las actividades pre-feria. </w:t>
      </w:r>
    </w:p>
    <w:p w:rsidR="005712CA" w:rsidRDefault="005712CA" w:rsidP="005712CA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F81F10" w:rsidRPr="00426CD0" w:rsidRDefault="00F81F10" w:rsidP="00923478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vanish/>
          <w:sz w:val="20"/>
          <w:szCs w:val="20"/>
          <w:u w:val="single"/>
          <w:specVanish/>
        </w:rPr>
      </w:pPr>
      <w:r>
        <w:rPr>
          <w:rFonts w:ascii="Arial" w:hAnsi="Arial" w:cs="Arial"/>
          <w:b/>
          <w:sz w:val="20"/>
          <w:szCs w:val="20"/>
          <w:u w:val="single"/>
        </w:rPr>
        <w:t>Actividades Pre-Feria</w:t>
      </w:r>
    </w:p>
    <w:p w:rsidR="006A4D71" w:rsidRPr="006A4D71" w:rsidRDefault="00426CD0" w:rsidP="00BE1011">
      <w:pPr>
        <w:pStyle w:val="Prrafodelista"/>
        <w:spacing w:after="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772B88" w:rsidRPr="008544EC" w:rsidRDefault="00772B88" w:rsidP="006A4D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u w:val="single"/>
        </w:rPr>
      </w:pPr>
      <w:r w:rsidRPr="008544EC">
        <w:rPr>
          <w:rFonts w:ascii="Arial" w:hAnsi="Arial" w:cs="Arial"/>
          <w:sz w:val="20"/>
          <w:szCs w:val="20"/>
          <w:u w:val="single"/>
        </w:rPr>
        <w:t>Actividades de la Gerencia</w:t>
      </w:r>
      <w:r w:rsidR="00EB36E8">
        <w:rPr>
          <w:rFonts w:ascii="Arial" w:hAnsi="Arial" w:cs="Arial"/>
          <w:sz w:val="20"/>
          <w:szCs w:val="20"/>
          <w:u w:val="single"/>
        </w:rPr>
        <w:t xml:space="preserve"> </w:t>
      </w:r>
      <w:r w:rsidR="00E80E12">
        <w:rPr>
          <w:rFonts w:ascii="Arial" w:hAnsi="Arial" w:cs="Arial"/>
          <w:sz w:val="20"/>
          <w:szCs w:val="20"/>
          <w:u w:val="single"/>
        </w:rPr>
        <w:t xml:space="preserve">Comercial </w:t>
      </w:r>
      <w:r w:rsidR="00EB36E8">
        <w:rPr>
          <w:rFonts w:ascii="Arial" w:hAnsi="Arial" w:cs="Arial"/>
          <w:sz w:val="20"/>
          <w:szCs w:val="20"/>
          <w:u w:val="single"/>
        </w:rPr>
        <w:t>de Línea</w:t>
      </w:r>
    </w:p>
    <w:p w:rsidR="006A4D71" w:rsidRDefault="0028740D" w:rsidP="006A4D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Lu</w:t>
      </w:r>
      <w:r w:rsidR="00D85A1C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go de la aprobación de la </w:t>
      </w:r>
      <w:r w:rsidR="006A4D71" w:rsidRPr="008A61D1">
        <w:rPr>
          <w:rFonts w:ascii="Arial" w:hAnsi="Arial" w:cs="Arial"/>
          <w:sz w:val="20"/>
          <w:szCs w:val="20"/>
        </w:rPr>
        <w:t xml:space="preserve">Feria, </w:t>
      </w:r>
      <w:r w:rsidR="001B5731">
        <w:rPr>
          <w:rFonts w:ascii="Arial" w:hAnsi="Arial" w:cs="Arial"/>
          <w:sz w:val="20"/>
          <w:szCs w:val="20"/>
        </w:rPr>
        <w:t xml:space="preserve">el Gerente de Línea, </w:t>
      </w:r>
      <w:r w:rsidR="006A4D71" w:rsidRPr="008A61D1">
        <w:rPr>
          <w:rFonts w:ascii="Arial" w:hAnsi="Arial" w:cs="Arial"/>
          <w:sz w:val="20"/>
          <w:szCs w:val="20"/>
        </w:rPr>
        <w:t xml:space="preserve">el Gerente Regional de Ventas </w:t>
      </w:r>
      <w:r>
        <w:rPr>
          <w:rFonts w:ascii="Arial" w:hAnsi="Arial" w:cs="Arial"/>
          <w:sz w:val="20"/>
          <w:szCs w:val="20"/>
        </w:rPr>
        <w:t>o</w:t>
      </w:r>
      <w:r w:rsidR="006A4D71" w:rsidRPr="008A61D1">
        <w:rPr>
          <w:rFonts w:ascii="Arial" w:hAnsi="Arial" w:cs="Arial"/>
          <w:sz w:val="20"/>
          <w:szCs w:val="20"/>
        </w:rPr>
        <w:t xml:space="preserve"> el Jefe de Ventas </w:t>
      </w:r>
      <w:r w:rsidR="00816E12">
        <w:rPr>
          <w:rFonts w:ascii="Arial" w:hAnsi="Arial" w:cs="Arial"/>
          <w:sz w:val="20"/>
          <w:szCs w:val="20"/>
        </w:rPr>
        <w:t>deberá</w:t>
      </w:r>
      <w:r w:rsidR="006A4D71">
        <w:rPr>
          <w:rFonts w:ascii="Arial" w:hAnsi="Arial" w:cs="Arial"/>
          <w:sz w:val="20"/>
          <w:szCs w:val="20"/>
        </w:rPr>
        <w:t xml:space="preserve"> realizar lo siguiente:</w:t>
      </w:r>
    </w:p>
    <w:p w:rsidR="006A4D71" w:rsidRDefault="006A4D71" w:rsidP="006A4D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816E12" w:rsidRDefault="00816E12" w:rsidP="006A4D71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Elaborar un Cronograma de Feria.</w:t>
      </w:r>
    </w:p>
    <w:p w:rsidR="006A4D71" w:rsidRDefault="006A4D71" w:rsidP="006A4D71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Coordinar con el área de Marketing</w:t>
      </w:r>
      <w:r w:rsidR="00E07352">
        <w:rPr>
          <w:rFonts w:ascii="Arial" w:hAnsi="Arial" w:cs="Arial"/>
          <w:sz w:val="20"/>
          <w:szCs w:val="20"/>
        </w:rPr>
        <w:t xml:space="preserve">, </w:t>
      </w:r>
      <w:r w:rsidR="00426CD0">
        <w:rPr>
          <w:rFonts w:ascii="Arial" w:hAnsi="Arial" w:cs="Arial"/>
          <w:sz w:val="20"/>
          <w:szCs w:val="20"/>
        </w:rPr>
        <w:t>1 mes</w:t>
      </w:r>
      <w:r w:rsidR="00E07352">
        <w:rPr>
          <w:rFonts w:ascii="Arial" w:hAnsi="Arial" w:cs="Arial"/>
          <w:sz w:val="20"/>
          <w:szCs w:val="20"/>
        </w:rPr>
        <w:t xml:space="preserve"> antes de la feria,</w:t>
      </w:r>
      <w:r>
        <w:rPr>
          <w:rFonts w:ascii="Arial" w:hAnsi="Arial" w:cs="Arial"/>
          <w:sz w:val="20"/>
          <w:szCs w:val="20"/>
        </w:rPr>
        <w:t xml:space="preserve"> el lanzamiento de la campaña publicitaria</w:t>
      </w:r>
      <w:r w:rsidR="00816E12">
        <w:rPr>
          <w:rFonts w:ascii="Arial" w:hAnsi="Arial" w:cs="Arial"/>
          <w:sz w:val="20"/>
          <w:szCs w:val="20"/>
        </w:rPr>
        <w:t xml:space="preserve"> de la feria indicando los medios de difusión</w:t>
      </w:r>
      <w:r w:rsidR="00E07352">
        <w:rPr>
          <w:rFonts w:ascii="Arial" w:hAnsi="Arial" w:cs="Arial"/>
          <w:sz w:val="20"/>
          <w:szCs w:val="20"/>
        </w:rPr>
        <w:t xml:space="preserve">. Esta campaña debe estar </w:t>
      </w:r>
      <w:r w:rsidR="0099127B">
        <w:rPr>
          <w:rFonts w:ascii="Arial" w:hAnsi="Arial" w:cs="Arial"/>
          <w:sz w:val="20"/>
          <w:szCs w:val="20"/>
        </w:rPr>
        <w:t>acorde a</w:t>
      </w:r>
      <w:r w:rsidR="00E07352">
        <w:rPr>
          <w:rFonts w:ascii="Arial" w:hAnsi="Arial" w:cs="Arial"/>
          <w:sz w:val="20"/>
          <w:szCs w:val="20"/>
        </w:rPr>
        <w:t xml:space="preserve"> las campañas de la línea.</w:t>
      </w:r>
    </w:p>
    <w:p w:rsidR="00816E12" w:rsidRDefault="00816E12" w:rsidP="006A4D71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Realizar el movimiento de las unidades</w:t>
      </w:r>
      <w:r w:rsidR="005A4B2B">
        <w:rPr>
          <w:rFonts w:ascii="Arial" w:hAnsi="Arial" w:cs="Arial"/>
          <w:sz w:val="20"/>
          <w:szCs w:val="20"/>
        </w:rPr>
        <w:t xml:space="preserve"> al lugar de feria</w:t>
      </w:r>
      <w:r>
        <w:rPr>
          <w:rFonts w:ascii="Arial" w:hAnsi="Arial" w:cs="Arial"/>
          <w:sz w:val="20"/>
          <w:szCs w:val="20"/>
        </w:rPr>
        <w:t xml:space="preserve">, de acuerdo al </w:t>
      </w:r>
      <w:r w:rsidR="00756E68">
        <w:rPr>
          <w:rFonts w:ascii="Arial" w:hAnsi="Arial" w:cs="Arial"/>
          <w:sz w:val="20"/>
          <w:szCs w:val="20"/>
        </w:rPr>
        <w:t>“</w:t>
      </w:r>
      <w:r w:rsidR="00756E68" w:rsidRPr="00242323">
        <w:rPr>
          <w:rFonts w:ascii="Arial" w:hAnsi="Arial" w:cs="Arial"/>
          <w:i/>
          <w:sz w:val="20"/>
          <w:szCs w:val="20"/>
        </w:rPr>
        <w:t>P</w:t>
      </w:r>
      <w:r w:rsidRPr="00242323">
        <w:rPr>
          <w:rFonts w:ascii="Arial" w:hAnsi="Arial" w:cs="Arial"/>
          <w:i/>
          <w:sz w:val="20"/>
          <w:szCs w:val="20"/>
        </w:rPr>
        <w:t xml:space="preserve">rocedimiento de </w:t>
      </w:r>
      <w:r w:rsidR="00756E68" w:rsidRPr="00242323">
        <w:rPr>
          <w:rFonts w:ascii="Arial" w:hAnsi="Arial" w:cs="Arial"/>
          <w:i/>
          <w:sz w:val="20"/>
          <w:szCs w:val="20"/>
        </w:rPr>
        <w:t xml:space="preserve">movimiento de </w:t>
      </w:r>
      <w:r w:rsidRPr="00242323">
        <w:rPr>
          <w:rFonts w:ascii="Arial" w:hAnsi="Arial" w:cs="Arial"/>
          <w:i/>
          <w:sz w:val="20"/>
          <w:szCs w:val="20"/>
        </w:rPr>
        <w:t>unidades para ferias y exposiciones</w:t>
      </w:r>
      <w:r w:rsidR="00756E68" w:rsidRPr="00242323">
        <w:rPr>
          <w:rFonts w:ascii="Arial" w:hAnsi="Arial" w:cs="Arial"/>
          <w:i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>.</w:t>
      </w:r>
    </w:p>
    <w:p w:rsidR="006A4D71" w:rsidRDefault="006A4D71" w:rsidP="006A4D71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Pr="008A61D1">
        <w:rPr>
          <w:rFonts w:ascii="Arial" w:hAnsi="Arial" w:cs="Arial"/>
          <w:sz w:val="20"/>
          <w:szCs w:val="20"/>
        </w:rPr>
        <w:t>ealiza</w:t>
      </w:r>
      <w:r>
        <w:rPr>
          <w:rFonts w:ascii="Arial" w:hAnsi="Arial" w:cs="Arial"/>
          <w:sz w:val="20"/>
          <w:szCs w:val="20"/>
        </w:rPr>
        <w:t>r</w:t>
      </w:r>
      <w:r w:rsidRPr="008A61D1">
        <w:rPr>
          <w:rFonts w:ascii="Arial" w:hAnsi="Arial" w:cs="Arial"/>
          <w:sz w:val="20"/>
          <w:szCs w:val="20"/>
        </w:rPr>
        <w:t xml:space="preserve"> un cronograma de los turnos que deben cumplir los Ejecutivos de Venta durante la feria, </w:t>
      </w:r>
      <w:r w:rsidR="003B5352">
        <w:rPr>
          <w:rFonts w:ascii="Arial" w:hAnsi="Arial" w:cs="Arial"/>
          <w:sz w:val="20"/>
          <w:szCs w:val="20"/>
        </w:rPr>
        <w:t xml:space="preserve">de manera tal que la </w:t>
      </w:r>
      <w:r w:rsidR="003B5352" w:rsidRPr="002510EF">
        <w:rPr>
          <w:rFonts w:ascii="Arial" w:hAnsi="Arial" w:cs="Arial"/>
          <w:sz w:val="20"/>
          <w:szCs w:val="20"/>
          <w:u w:val="single"/>
        </w:rPr>
        <w:t>atención en</w:t>
      </w:r>
      <w:r w:rsidRPr="002510EF">
        <w:rPr>
          <w:rFonts w:ascii="Arial" w:hAnsi="Arial" w:cs="Arial"/>
          <w:sz w:val="20"/>
          <w:szCs w:val="20"/>
          <w:u w:val="single"/>
        </w:rPr>
        <w:t xml:space="preserve"> los </w:t>
      </w:r>
      <w:proofErr w:type="spellStart"/>
      <w:r w:rsidRPr="002510EF">
        <w:rPr>
          <w:rFonts w:ascii="Arial" w:hAnsi="Arial" w:cs="Arial"/>
          <w:sz w:val="20"/>
          <w:szCs w:val="20"/>
          <w:u w:val="single"/>
        </w:rPr>
        <w:t>Showrooms</w:t>
      </w:r>
      <w:proofErr w:type="spellEnd"/>
      <w:r w:rsidRPr="002510EF">
        <w:rPr>
          <w:rFonts w:ascii="Arial" w:hAnsi="Arial" w:cs="Arial"/>
          <w:sz w:val="20"/>
          <w:szCs w:val="20"/>
          <w:u w:val="single"/>
        </w:rPr>
        <w:t xml:space="preserve"> no sea interrumpida</w:t>
      </w:r>
      <w:r>
        <w:rPr>
          <w:rFonts w:ascii="Arial" w:hAnsi="Arial" w:cs="Arial"/>
          <w:sz w:val="20"/>
          <w:szCs w:val="20"/>
        </w:rPr>
        <w:t>.</w:t>
      </w:r>
    </w:p>
    <w:p w:rsidR="006A4D71" w:rsidRDefault="00D85A1C" w:rsidP="006A4D71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Comunicar al área de Finanzas las fechas y duración de la feria para que se gestionen la contratación de una Cajera asignada para el evento.</w:t>
      </w:r>
    </w:p>
    <w:p w:rsidR="00AC596D" w:rsidRDefault="003424AD" w:rsidP="006A4D71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Coordinar con el área de </w:t>
      </w:r>
      <w:del w:id="0" w:author="Aneli Sofia Ugalde Vargas" w:date="2018-08-16T18:42:00Z">
        <w:r w:rsidDel="00112DAA">
          <w:rPr>
            <w:rFonts w:ascii="Arial" w:hAnsi="Arial" w:cs="Arial"/>
            <w:sz w:val="20"/>
            <w:szCs w:val="20"/>
          </w:rPr>
          <w:delText>Análisis Comercial</w:delText>
        </w:r>
      </w:del>
      <w:ins w:id="1" w:author="Aneli Sofia Ugalde Vargas" w:date="2018-08-16T18:42:00Z">
        <w:r w:rsidR="00112DAA">
          <w:rPr>
            <w:rFonts w:ascii="Arial" w:hAnsi="Arial" w:cs="Arial"/>
            <w:sz w:val="20"/>
            <w:szCs w:val="20"/>
          </w:rPr>
          <w:t>Producto y Planificación</w:t>
        </w:r>
      </w:ins>
      <w:r>
        <w:rPr>
          <w:rFonts w:ascii="Arial" w:hAnsi="Arial" w:cs="Arial"/>
          <w:sz w:val="20"/>
          <w:szCs w:val="20"/>
        </w:rPr>
        <w:t xml:space="preserve"> </w:t>
      </w:r>
      <w:r w:rsidR="00E25D36">
        <w:rPr>
          <w:rFonts w:ascii="Arial" w:hAnsi="Arial" w:cs="Arial"/>
          <w:sz w:val="20"/>
          <w:szCs w:val="20"/>
        </w:rPr>
        <w:t>la modificación de</w:t>
      </w:r>
      <w:r w:rsidR="009F65B3">
        <w:rPr>
          <w:rFonts w:ascii="Arial" w:hAnsi="Arial" w:cs="Arial"/>
          <w:sz w:val="20"/>
          <w:szCs w:val="20"/>
        </w:rPr>
        <w:t xml:space="preserve"> la Promoción correspondiente </w:t>
      </w:r>
      <w:r w:rsidR="00E25D36">
        <w:rPr>
          <w:rFonts w:ascii="Arial" w:hAnsi="Arial" w:cs="Arial"/>
          <w:sz w:val="20"/>
          <w:szCs w:val="20"/>
        </w:rPr>
        <w:t xml:space="preserve">en el Sistema Teros </w:t>
      </w:r>
      <w:r>
        <w:rPr>
          <w:rFonts w:ascii="Arial" w:hAnsi="Arial" w:cs="Arial"/>
          <w:sz w:val="20"/>
          <w:szCs w:val="20"/>
        </w:rPr>
        <w:t>a ofrecerse en la activación o feria</w:t>
      </w:r>
    </w:p>
    <w:p w:rsidR="003424AD" w:rsidRDefault="00AC596D" w:rsidP="006A4D71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3424AD">
        <w:rPr>
          <w:rFonts w:ascii="Arial" w:hAnsi="Arial" w:cs="Arial"/>
          <w:sz w:val="20"/>
          <w:szCs w:val="20"/>
        </w:rPr>
        <w:t xml:space="preserve">simismo, debe coordinar con el área de Sistemas para que se dote un equipo de computación para la visualización de Precios durante la feria. </w:t>
      </w:r>
      <w:r w:rsidR="003424AD" w:rsidRPr="002510EF">
        <w:rPr>
          <w:rFonts w:ascii="Arial" w:hAnsi="Arial" w:cs="Arial"/>
          <w:b/>
          <w:sz w:val="20"/>
          <w:szCs w:val="20"/>
        </w:rPr>
        <w:t xml:space="preserve">Queda prohibido </w:t>
      </w:r>
      <w:r w:rsidR="009F65B3" w:rsidRPr="002510EF">
        <w:rPr>
          <w:rFonts w:ascii="Arial" w:hAnsi="Arial" w:cs="Arial"/>
          <w:b/>
          <w:sz w:val="20"/>
          <w:szCs w:val="20"/>
        </w:rPr>
        <w:t xml:space="preserve">para el área </w:t>
      </w:r>
      <w:r w:rsidR="00E57C63" w:rsidRPr="002510EF">
        <w:rPr>
          <w:rFonts w:ascii="Arial" w:hAnsi="Arial" w:cs="Arial"/>
          <w:b/>
          <w:sz w:val="20"/>
          <w:szCs w:val="20"/>
        </w:rPr>
        <w:t xml:space="preserve">de Ventas realice </w:t>
      </w:r>
      <w:r w:rsidR="003424AD" w:rsidRPr="002510EF">
        <w:rPr>
          <w:rFonts w:ascii="Arial" w:hAnsi="Arial" w:cs="Arial"/>
          <w:b/>
          <w:sz w:val="20"/>
          <w:szCs w:val="20"/>
        </w:rPr>
        <w:t>la impresión de estos precios para su uso en feria</w:t>
      </w:r>
      <w:r w:rsidR="00130C7C" w:rsidRPr="002510EF">
        <w:rPr>
          <w:rFonts w:ascii="Arial" w:hAnsi="Arial" w:cs="Arial"/>
          <w:b/>
          <w:sz w:val="20"/>
          <w:szCs w:val="20"/>
        </w:rPr>
        <w:t xml:space="preserve"> de acuerdo a instructivo</w:t>
      </w:r>
      <w:r w:rsidR="003424AD" w:rsidRPr="002510EF">
        <w:rPr>
          <w:rFonts w:ascii="Arial" w:hAnsi="Arial" w:cs="Arial"/>
          <w:b/>
          <w:sz w:val="20"/>
          <w:szCs w:val="20"/>
        </w:rPr>
        <w:t>.</w:t>
      </w:r>
      <w:r w:rsidR="003B5352" w:rsidRPr="002510EF">
        <w:rPr>
          <w:rFonts w:ascii="Arial" w:hAnsi="Arial" w:cs="Arial"/>
          <w:b/>
          <w:sz w:val="20"/>
          <w:szCs w:val="20"/>
        </w:rPr>
        <w:t xml:space="preserve"> </w:t>
      </w:r>
    </w:p>
    <w:p w:rsidR="00397A94" w:rsidRDefault="00397A94" w:rsidP="00397A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:rsidR="00397A94" w:rsidRDefault="00397A94" w:rsidP="00E61E9F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0"/>
          <w:szCs w:val="20"/>
          <w:u w:val="single"/>
        </w:rPr>
      </w:pPr>
      <w:r w:rsidRPr="008544EC">
        <w:rPr>
          <w:rFonts w:ascii="Arial" w:hAnsi="Arial" w:cs="Arial"/>
          <w:sz w:val="20"/>
          <w:szCs w:val="20"/>
          <w:u w:val="single"/>
        </w:rPr>
        <w:lastRenderedPageBreak/>
        <w:t xml:space="preserve">Actividades de la Gerencia </w:t>
      </w:r>
      <w:r>
        <w:rPr>
          <w:rFonts w:ascii="Arial" w:hAnsi="Arial" w:cs="Arial"/>
          <w:sz w:val="20"/>
          <w:szCs w:val="20"/>
          <w:u w:val="single"/>
        </w:rPr>
        <w:t>de Marketing</w:t>
      </w:r>
    </w:p>
    <w:p w:rsidR="00B50A49" w:rsidRDefault="00397A94" w:rsidP="00397A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Los funcionari</w:t>
      </w:r>
      <w:r w:rsidR="000E29B6">
        <w:rPr>
          <w:rFonts w:ascii="Arial" w:hAnsi="Arial" w:cs="Arial"/>
          <w:sz w:val="20"/>
          <w:szCs w:val="20"/>
        </w:rPr>
        <w:t xml:space="preserve">os de la Gerencia de Marketing </w:t>
      </w:r>
      <w:r>
        <w:rPr>
          <w:rFonts w:ascii="Arial" w:hAnsi="Arial" w:cs="Arial"/>
          <w:sz w:val="20"/>
          <w:szCs w:val="20"/>
        </w:rPr>
        <w:t>deberán realizar las gestiones necesarias para cumplir con los requerimientos de la Gerencia</w:t>
      </w:r>
      <w:r w:rsidR="001B5731">
        <w:rPr>
          <w:rFonts w:ascii="Arial" w:hAnsi="Arial" w:cs="Arial"/>
          <w:sz w:val="20"/>
          <w:szCs w:val="20"/>
        </w:rPr>
        <w:t xml:space="preserve">/Jefatura </w:t>
      </w:r>
      <w:r w:rsidR="00EB36E8">
        <w:rPr>
          <w:rFonts w:ascii="Arial" w:hAnsi="Arial" w:cs="Arial"/>
          <w:sz w:val="20"/>
          <w:szCs w:val="20"/>
        </w:rPr>
        <w:t>de Línea</w:t>
      </w:r>
      <w:r>
        <w:rPr>
          <w:rFonts w:ascii="Arial" w:hAnsi="Arial" w:cs="Arial"/>
          <w:sz w:val="20"/>
          <w:szCs w:val="20"/>
        </w:rPr>
        <w:t xml:space="preserve"> que fueron aprobados para la realización del evento: Cartillas, publicidad, inflables, </w:t>
      </w:r>
      <w:r w:rsidR="00BE7F6D">
        <w:rPr>
          <w:rFonts w:ascii="Arial" w:hAnsi="Arial" w:cs="Arial"/>
          <w:sz w:val="20"/>
          <w:szCs w:val="20"/>
        </w:rPr>
        <w:t xml:space="preserve">modelos, </w:t>
      </w:r>
      <w:r>
        <w:rPr>
          <w:rFonts w:ascii="Arial" w:hAnsi="Arial" w:cs="Arial"/>
          <w:sz w:val="20"/>
          <w:szCs w:val="20"/>
        </w:rPr>
        <w:t>mesas, sillas y</w:t>
      </w:r>
      <w:r w:rsidR="00B50A49">
        <w:rPr>
          <w:rFonts w:ascii="Arial" w:hAnsi="Arial" w:cs="Arial"/>
          <w:sz w:val="20"/>
          <w:szCs w:val="20"/>
        </w:rPr>
        <w:t>/u</w:t>
      </w:r>
      <w:r>
        <w:rPr>
          <w:rFonts w:ascii="Arial" w:hAnsi="Arial" w:cs="Arial"/>
          <w:sz w:val="20"/>
          <w:szCs w:val="20"/>
        </w:rPr>
        <w:t xml:space="preserve"> otros.</w:t>
      </w:r>
      <w:r w:rsidR="00916CED">
        <w:rPr>
          <w:rFonts w:ascii="Arial" w:hAnsi="Arial" w:cs="Arial"/>
          <w:sz w:val="20"/>
          <w:szCs w:val="20"/>
        </w:rPr>
        <w:t xml:space="preserve"> </w:t>
      </w:r>
    </w:p>
    <w:p w:rsidR="00B50A49" w:rsidRPr="002510EF" w:rsidRDefault="00B50A49" w:rsidP="00397A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8"/>
          <w:szCs w:val="20"/>
        </w:rPr>
      </w:pPr>
    </w:p>
    <w:p w:rsidR="00B50A49" w:rsidRDefault="00BE7F6D" w:rsidP="00397A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caso que se contraten modelos para el evento, la Gerencia de Marketing debe coordinar con el área Comercial para una capacitación a las mismas para conocimiento básico de la promoción que corresponda para atención al Cliente. </w:t>
      </w:r>
    </w:p>
    <w:p w:rsidR="00B50A49" w:rsidRPr="002510EF" w:rsidRDefault="00B50A49" w:rsidP="00397A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0"/>
          <w:szCs w:val="20"/>
        </w:rPr>
      </w:pPr>
    </w:p>
    <w:p w:rsidR="00397A94" w:rsidRDefault="00916CED" w:rsidP="00397A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Asimismo, son responsables de coordinar con el área de Recursos Humanos todos los temas administrativos </w:t>
      </w:r>
      <w:r w:rsidR="007A1540">
        <w:rPr>
          <w:rFonts w:ascii="Arial" w:hAnsi="Arial" w:cs="Arial"/>
          <w:sz w:val="20"/>
          <w:szCs w:val="20"/>
        </w:rPr>
        <w:t xml:space="preserve">del personal del área </w:t>
      </w:r>
      <w:r>
        <w:rPr>
          <w:rFonts w:ascii="Arial" w:hAnsi="Arial" w:cs="Arial"/>
          <w:sz w:val="20"/>
          <w:szCs w:val="20"/>
        </w:rPr>
        <w:t xml:space="preserve">referentes a este evento: </w:t>
      </w:r>
      <w:r w:rsidRPr="002510EF">
        <w:rPr>
          <w:rFonts w:ascii="Arial" w:hAnsi="Arial" w:cs="Arial"/>
          <w:sz w:val="20"/>
          <w:szCs w:val="20"/>
          <w:highlight w:val="yellow"/>
        </w:rPr>
        <w:t>Horarios especiales de ingreso y salida, entre otros.</w:t>
      </w:r>
    </w:p>
    <w:p w:rsidR="00426CD0" w:rsidRDefault="00426CD0" w:rsidP="00397A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E61E9F" w:rsidRDefault="00E61E9F" w:rsidP="00E61E9F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0"/>
          <w:szCs w:val="20"/>
          <w:u w:val="single"/>
        </w:rPr>
      </w:pPr>
      <w:r w:rsidRPr="008544EC">
        <w:rPr>
          <w:rFonts w:ascii="Arial" w:hAnsi="Arial" w:cs="Arial"/>
          <w:sz w:val="20"/>
          <w:szCs w:val="20"/>
          <w:u w:val="single"/>
        </w:rPr>
        <w:t xml:space="preserve">Actividades de la Gerencia </w:t>
      </w:r>
      <w:r>
        <w:rPr>
          <w:rFonts w:ascii="Arial" w:hAnsi="Arial" w:cs="Arial"/>
          <w:sz w:val="20"/>
          <w:szCs w:val="20"/>
          <w:u w:val="single"/>
        </w:rPr>
        <w:t>de Finanzas</w:t>
      </w:r>
    </w:p>
    <w:p w:rsidR="00E61E9F" w:rsidRPr="00397A94" w:rsidRDefault="00E61E9F" w:rsidP="00E61E9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Los funcionarios de la Gerencia de Finanzas deberán coordinar con el Cajero asignado los horarios durante los cuales se efectu</w:t>
      </w:r>
      <w:r w:rsidR="008E0CB8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rá la feria y la atención al público.</w:t>
      </w:r>
      <w:r w:rsidR="008E0CB8">
        <w:rPr>
          <w:rFonts w:ascii="Arial" w:hAnsi="Arial" w:cs="Arial"/>
          <w:sz w:val="20"/>
          <w:szCs w:val="20"/>
        </w:rPr>
        <w:t xml:space="preserve"> Además de la provisión de los formularios de </w:t>
      </w:r>
      <w:r w:rsidR="008E0CB8" w:rsidRPr="004D686A">
        <w:rPr>
          <w:rFonts w:ascii="Arial" w:hAnsi="Arial" w:cs="Arial"/>
          <w:b/>
          <w:sz w:val="20"/>
          <w:szCs w:val="20"/>
        </w:rPr>
        <w:t xml:space="preserve">Recibos </w:t>
      </w:r>
      <w:r w:rsidR="001E52B1" w:rsidRPr="004D686A">
        <w:rPr>
          <w:rFonts w:ascii="Arial" w:hAnsi="Arial" w:cs="Arial"/>
          <w:b/>
          <w:sz w:val="20"/>
          <w:szCs w:val="20"/>
        </w:rPr>
        <w:t>oficiales de TOYOSA S.A.</w:t>
      </w:r>
      <w:r w:rsidR="001E52B1">
        <w:rPr>
          <w:rFonts w:ascii="Arial" w:hAnsi="Arial" w:cs="Arial"/>
          <w:sz w:val="20"/>
          <w:szCs w:val="20"/>
        </w:rPr>
        <w:t xml:space="preserve"> </w:t>
      </w:r>
      <w:r w:rsidR="008E0CB8">
        <w:rPr>
          <w:rFonts w:ascii="Arial" w:hAnsi="Arial" w:cs="Arial"/>
          <w:sz w:val="20"/>
          <w:szCs w:val="20"/>
        </w:rPr>
        <w:t>para este fin</w:t>
      </w:r>
      <w:r w:rsidR="007A1540">
        <w:rPr>
          <w:rFonts w:ascii="Arial" w:hAnsi="Arial" w:cs="Arial"/>
          <w:sz w:val="20"/>
          <w:szCs w:val="20"/>
        </w:rPr>
        <w:t xml:space="preserve"> y del transporte de efectivo que es propio de cada Regional</w:t>
      </w:r>
      <w:r w:rsidR="008E0CB8">
        <w:rPr>
          <w:rFonts w:ascii="Arial" w:hAnsi="Arial" w:cs="Arial"/>
          <w:sz w:val="20"/>
          <w:szCs w:val="20"/>
        </w:rPr>
        <w:t>.</w:t>
      </w:r>
    </w:p>
    <w:p w:rsidR="007A1540" w:rsidRDefault="007A1540" w:rsidP="007A15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F65B3" w:rsidRPr="00E57C63" w:rsidRDefault="009F65B3" w:rsidP="007A15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u w:val="single"/>
        </w:rPr>
      </w:pPr>
      <w:r w:rsidRPr="00E57C63">
        <w:rPr>
          <w:rFonts w:ascii="Arial" w:hAnsi="Arial" w:cs="Arial"/>
          <w:sz w:val="20"/>
          <w:szCs w:val="20"/>
          <w:u w:val="single"/>
        </w:rPr>
        <w:t xml:space="preserve">Actividades del área de </w:t>
      </w:r>
      <w:del w:id="2" w:author="Aneli Sofia Ugalde Vargas" w:date="2018-08-16T18:42:00Z">
        <w:r w:rsidRPr="00E57C63" w:rsidDel="00112DAA">
          <w:rPr>
            <w:rFonts w:ascii="Arial" w:hAnsi="Arial" w:cs="Arial"/>
            <w:sz w:val="20"/>
            <w:szCs w:val="20"/>
            <w:u w:val="single"/>
          </w:rPr>
          <w:delText>Análisis Comercial</w:delText>
        </w:r>
      </w:del>
      <w:ins w:id="3" w:author="Aneli Sofia Ugalde Vargas" w:date="2018-08-16T18:42:00Z">
        <w:r w:rsidR="00112DAA">
          <w:rPr>
            <w:rFonts w:ascii="Arial" w:hAnsi="Arial" w:cs="Arial"/>
            <w:sz w:val="20"/>
            <w:szCs w:val="20"/>
            <w:u w:val="single"/>
          </w:rPr>
          <w:t>Producto y Planificación</w:t>
        </w:r>
      </w:ins>
    </w:p>
    <w:p w:rsidR="003424AD" w:rsidRDefault="003424AD" w:rsidP="007A15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F65B3" w:rsidRDefault="009F65B3" w:rsidP="007A15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 la autorización de Presidencia, Vicepresidencia o Gerencia General, el Jefe de </w:t>
      </w:r>
      <w:del w:id="4" w:author="Aneli Sofia Ugalde Vargas" w:date="2018-08-16T18:42:00Z">
        <w:r w:rsidDel="00112DAA">
          <w:rPr>
            <w:rFonts w:ascii="Arial" w:hAnsi="Arial" w:cs="Arial"/>
            <w:sz w:val="20"/>
            <w:szCs w:val="20"/>
          </w:rPr>
          <w:delText>Análisis Comercial</w:delText>
        </w:r>
      </w:del>
      <w:ins w:id="5" w:author="Aneli Sofia Ugalde Vargas" w:date="2018-08-16T18:42:00Z">
        <w:r w:rsidR="00112DAA">
          <w:rPr>
            <w:rFonts w:ascii="Arial" w:hAnsi="Arial" w:cs="Arial"/>
            <w:sz w:val="20"/>
            <w:szCs w:val="20"/>
          </w:rPr>
          <w:t>Producto y Planificación</w:t>
        </w:r>
      </w:ins>
      <w:r>
        <w:rPr>
          <w:rFonts w:ascii="Arial" w:hAnsi="Arial" w:cs="Arial"/>
          <w:sz w:val="20"/>
          <w:szCs w:val="20"/>
        </w:rPr>
        <w:t xml:space="preserve"> en coordinación con el área de Sistemas, realiza el cambio correspondiente en el Sistema Teros según la Promoción aprobada (cambio de Precios de vehículos, restricciones para descuentos, u otros). </w:t>
      </w:r>
    </w:p>
    <w:p w:rsidR="00F13929" w:rsidRDefault="00F13929" w:rsidP="007A15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EB36E8" w:rsidRPr="00CA1E69" w:rsidRDefault="00EB36E8" w:rsidP="00EB36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u w:val="single"/>
        </w:rPr>
      </w:pPr>
      <w:r w:rsidRPr="00CA1E69">
        <w:rPr>
          <w:rFonts w:ascii="Arial" w:hAnsi="Arial" w:cs="Arial"/>
          <w:sz w:val="20"/>
          <w:szCs w:val="20"/>
          <w:u w:val="single"/>
        </w:rPr>
        <w:t xml:space="preserve">Actividades del área de </w:t>
      </w:r>
      <w:r>
        <w:rPr>
          <w:rFonts w:ascii="Arial" w:hAnsi="Arial" w:cs="Arial"/>
          <w:sz w:val="20"/>
          <w:szCs w:val="20"/>
          <w:u w:val="single"/>
        </w:rPr>
        <w:t>Sistemas</w:t>
      </w:r>
    </w:p>
    <w:p w:rsidR="00EB36E8" w:rsidRDefault="00EB36E8" w:rsidP="00E57C63">
      <w:pPr>
        <w:tabs>
          <w:tab w:val="left" w:pos="3469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EB36E8" w:rsidRDefault="00EB36E8" w:rsidP="00EB36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 la autorización de </w:t>
      </w:r>
      <w:r w:rsidR="006E1669">
        <w:rPr>
          <w:rFonts w:ascii="Arial" w:hAnsi="Arial" w:cs="Arial"/>
          <w:sz w:val="20"/>
          <w:szCs w:val="20"/>
        </w:rPr>
        <w:t>la Feria</w:t>
      </w:r>
      <w:r w:rsidR="00D10784">
        <w:rPr>
          <w:rFonts w:ascii="Arial" w:hAnsi="Arial" w:cs="Arial"/>
          <w:sz w:val="20"/>
          <w:szCs w:val="20"/>
        </w:rPr>
        <w:t>,</w:t>
      </w:r>
      <w:r w:rsidR="006E1669">
        <w:rPr>
          <w:rFonts w:ascii="Arial" w:hAnsi="Arial" w:cs="Arial"/>
          <w:sz w:val="20"/>
          <w:szCs w:val="20"/>
        </w:rPr>
        <w:t xml:space="preserve"> </w:t>
      </w:r>
      <w:r w:rsidR="00B50A49">
        <w:rPr>
          <w:rFonts w:ascii="Arial" w:hAnsi="Arial" w:cs="Arial"/>
          <w:sz w:val="20"/>
          <w:szCs w:val="20"/>
        </w:rPr>
        <w:t xml:space="preserve">además de coordinar el cambio de precios o restricciones en el Sistema Teros, </w:t>
      </w:r>
      <w:r w:rsidR="006E1669">
        <w:rPr>
          <w:rFonts w:ascii="Arial" w:hAnsi="Arial" w:cs="Arial"/>
          <w:sz w:val="20"/>
          <w:szCs w:val="20"/>
        </w:rPr>
        <w:t xml:space="preserve">el área </w:t>
      </w:r>
      <w:r>
        <w:rPr>
          <w:rFonts w:ascii="Arial" w:hAnsi="Arial" w:cs="Arial"/>
          <w:sz w:val="20"/>
          <w:szCs w:val="20"/>
        </w:rPr>
        <w:t>de Sistemas</w:t>
      </w:r>
      <w:r w:rsidR="0078175B">
        <w:rPr>
          <w:rFonts w:ascii="Arial" w:hAnsi="Arial" w:cs="Arial"/>
          <w:sz w:val="20"/>
          <w:szCs w:val="20"/>
        </w:rPr>
        <w:t xml:space="preserve"> es responsabl</w:t>
      </w:r>
      <w:r w:rsidR="00D10784">
        <w:rPr>
          <w:rFonts w:ascii="Arial" w:hAnsi="Arial" w:cs="Arial"/>
          <w:sz w:val="20"/>
          <w:szCs w:val="20"/>
        </w:rPr>
        <w:t>e de</w:t>
      </w:r>
      <w:r w:rsidR="0078175B">
        <w:rPr>
          <w:rFonts w:ascii="Arial" w:hAnsi="Arial" w:cs="Arial"/>
          <w:sz w:val="20"/>
          <w:szCs w:val="20"/>
        </w:rPr>
        <w:t xml:space="preserve"> dotar el equipamiento necesario para llevar a cabo dicho evento: computadoras, conexiones, etc.</w:t>
      </w:r>
    </w:p>
    <w:p w:rsidR="002922D5" w:rsidRDefault="002922D5" w:rsidP="002922D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6B2AB4" w:rsidRDefault="006B2AB4" w:rsidP="00923478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Durante la Feria</w:t>
      </w:r>
      <w:r w:rsidR="005712CA">
        <w:rPr>
          <w:rFonts w:ascii="Arial" w:hAnsi="Arial" w:cs="Arial"/>
          <w:b/>
          <w:sz w:val="20"/>
          <w:szCs w:val="20"/>
          <w:u w:val="single"/>
        </w:rPr>
        <w:t>.</w:t>
      </w:r>
    </w:p>
    <w:p w:rsidR="00BE1011" w:rsidRDefault="00BE1011" w:rsidP="005712CA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5712CA" w:rsidRDefault="00BC464E" w:rsidP="005712CA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 w:rsidRPr="00BC464E">
        <w:rPr>
          <w:rFonts w:ascii="Arial" w:hAnsi="Arial" w:cs="Arial"/>
          <w:sz w:val="20"/>
          <w:szCs w:val="20"/>
        </w:rPr>
        <w:t>Las modelos contratadas para la feria reciben al Cliente físicamente dándole la bienvenida y</w:t>
      </w:r>
      <w:r w:rsidR="00702CDE">
        <w:rPr>
          <w:rFonts w:ascii="Arial" w:hAnsi="Arial" w:cs="Arial"/>
          <w:sz w:val="20"/>
          <w:szCs w:val="20"/>
        </w:rPr>
        <w:t>,</w:t>
      </w:r>
      <w:r w:rsidR="00702CDE" w:rsidRPr="00702CDE">
        <w:rPr>
          <w:rFonts w:ascii="Arial" w:hAnsi="Arial" w:cs="Arial"/>
          <w:sz w:val="20"/>
          <w:szCs w:val="20"/>
        </w:rPr>
        <w:t xml:space="preserve"> </w:t>
      </w:r>
      <w:r w:rsidR="00702CDE">
        <w:rPr>
          <w:rFonts w:ascii="Arial" w:hAnsi="Arial" w:cs="Arial"/>
          <w:sz w:val="20"/>
          <w:szCs w:val="20"/>
        </w:rPr>
        <w:t>en caso que no exista un Ejecutivo de Ventas disponible,</w:t>
      </w:r>
      <w:r w:rsidRPr="00BC464E">
        <w:rPr>
          <w:rFonts w:ascii="Arial" w:hAnsi="Arial" w:cs="Arial"/>
          <w:sz w:val="20"/>
          <w:szCs w:val="20"/>
        </w:rPr>
        <w:t xml:space="preserve"> </w:t>
      </w:r>
      <w:r w:rsidR="00BE7F6D">
        <w:rPr>
          <w:rFonts w:ascii="Arial" w:hAnsi="Arial" w:cs="Arial"/>
          <w:sz w:val="20"/>
          <w:szCs w:val="20"/>
        </w:rPr>
        <w:t>atiende al mismo explicando la promoció</w:t>
      </w:r>
      <w:r w:rsidR="00702CDE">
        <w:rPr>
          <w:rFonts w:ascii="Arial" w:hAnsi="Arial" w:cs="Arial"/>
          <w:sz w:val="20"/>
          <w:szCs w:val="20"/>
        </w:rPr>
        <w:t xml:space="preserve">n correspondiente; caso contrario lo </w:t>
      </w:r>
      <w:r w:rsidRPr="00BC464E">
        <w:rPr>
          <w:rFonts w:ascii="Arial" w:hAnsi="Arial" w:cs="Arial"/>
          <w:sz w:val="20"/>
          <w:szCs w:val="20"/>
        </w:rPr>
        <w:t xml:space="preserve">deriva a un </w:t>
      </w:r>
      <w:bookmarkStart w:id="6" w:name="_GoBack"/>
      <w:bookmarkEnd w:id="6"/>
      <w:r w:rsidRPr="00BC464E">
        <w:rPr>
          <w:rFonts w:ascii="Arial" w:hAnsi="Arial" w:cs="Arial"/>
          <w:sz w:val="20"/>
          <w:szCs w:val="20"/>
        </w:rPr>
        <w:t>Ejecutivo de Ventas que se encuentre disponible.</w:t>
      </w:r>
    </w:p>
    <w:p w:rsidR="006130A2" w:rsidRPr="00FC1698" w:rsidRDefault="006130A2" w:rsidP="005712CA">
      <w:pPr>
        <w:pStyle w:val="Prrafodelista"/>
        <w:ind w:left="0"/>
        <w:jc w:val="both"/>
        <w:rPr>
          <w:rFonts w:ascii="Arial" w:hAnsi="Arial" w:cs="Arial"/>
          <w:sz w:val="8"/>
          <w:szCs w:val="20"/>
        </w:rPr>
      </w:pPr>
    </w:p>
    <w:p w:rsidR="00EB36E8" w:rsidRDefault="00BC464E" w:rsidP="005712CA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 w:rsidRPr="00BC464E">
        <w:rPr>
          <w:rFonts w:ascii="Arial" w:hAnsi="Arial" w:cs="Arial"/>
          <w:sz w:val="20"/>
          <w:szCs w:val="20"/>
        </w:rPr>
        <w:t xml:space="preserve">El Ejecutivo de Ventas presenta el producto en el cual el Cliente está interesado, mostrándole todas las ventajas, cualidades del vehículo, al mismo tiempo que le </w:t>
      </w:r>
      <w:r w:rsidR="007C46ED">
        <w:rPr>
          <w:rFonts w:ascii="Arial" w:hAnsi="Arial" w:cs="Arial"/>
          <w:sz w:val="20"/>
          <w:szCs w:val="20"/>
        </w:rPr>
        <w:t>enseña</w:t>
      </w:r>
      <w:r w:rsidR="007C46ED" w:rsidRPr="00BC464E">
        <w:rPr>
          <w:rFonts w:ascii="Arial" w:hAnsi="Arial" w:cs="Arial"/>
          <w:sz w:val="20"/>
          <w:szCs w:val="20"/>
        </w:rPr>
        <w:t xml:space="preserve"> </w:t>
      </w:r>
      <w:r w:rsidR="001021B3">
        <w:rPr>
          <w:rFonts w:ascii="Arial" w:hAnsi="Arial" w:cs="Arial"/>
          <w:sz w:val="20"/>
          <w:szCs w:val="20"/>
        </w:rPr>
        <w:t>la cartilla</w:t>
      </w:r>
      <w:r w:rsidR="00FB7488">
        <w:rPr>
          <w:rFonts w:ascii="Arial" w:hAnsi="Arial" w:cs="Arial"/>
          <w:sz w:val="20"/>
          <w:szCs w:val="20"/>
        </w:rPr>
        <w:t xml:space="preserve"> </w:t>
      </w:r>
      <w:r w:rsidRPr="00BC464E">
        <w:rPr>
          <w:rFonts w:ascii="Arial" w:hAnsi="Arial" w:cs="Arial"/>
          <w:sz w:val="20"/>
          <w:szCs w:val="20"/>
        </w:rPr>
        <w:t>y haciendo énfasis en la garantía y seguridad de la Marca.</w:t>
      </w:r>
      <w:r w:rsidR="002952A0">
        <w:rPr>
          <w:rFonts w:ascii="Arial" w:hAnsi="Arial" w:cs="Arial"/>
          <w:sz w:val="20"/>
          <w:szCs w:val="20"/>
        </w:rPr>
        <w:t xml:space="preserve"> </w:t>
      </w:r>
    </w:p>
    <w:p w:rsidR="00BE7F6D" w:rsidRPr="00FC1698" w:rsidRDefault="00BE7F6D" w:rsidP="005712CA">
      <w:pPr>
        <w:pStyle w:val="Prrafodelista"/>
        <w:ind w:left="0"/>
        <w:jc w:val="both"/>
        <w:rPr>
          <w:rFonts w:ascii="Arial" w:hAnsi="Arial" w:cs="Arial"/>
          <w:sz w:val="8"/>
          <w:szCs w:val="20"/>
        </w:rPr>
      </w:pPr>
    </w:p>
    <w:p w:rsidR="00F5666A" w:rsidRDefault="006F3899" w:rsidP="005712CA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 w:rsidRPr="00E57C63">
        <w:rPr>
          <w:rFonts w:ascii="Arial" w:hAnsi="Arial" w:cs="Arial"/>
          <w:sz w:val="20"/>
          <w:szCs w:val="20"/>
        </w:rPr>
        <w:t>El Ejecutivo de Ventas deberá revisar el precio del vehículo en</w:t>
      </w:r>
      <w:r w:rsidR="00B50A49">
        <w:rPr>
          <w:rFonts w:ascii="Arial" w:hAnsi="Arial" w:cs="Arial"/>
          <w:sz w:val="20"/>
          <w:szCs w:val="20"/>
        </w:rPr>
        <w:t xml:space="preserve"> la Tablet o en</w:t>
      </w:r>
      <w:r w:rsidRPr="00E57C63">
        <w:rPr>
          <w:rFonts w:ascii="Arial" w:hAnsi="Arial" w:cs="Arial"/>
          <w:sz w:val="20"/>
          <w:szCs w:val="20"/>
        </w:rPr>
        <w:t xml:space="preserve"> el equipo de computación dotado por el área de Sistemas para este fin</w:t>
      </w:r>
      <w:r w:rsidR="009F65B3">
        <w:rPr>
          <w:rFonts w:ascii="Arial" w:hAnsi="Arial" w:cs="Arial"/>
          <w:sz w:val="20"/>
          <w:szCs w:val="20"/>
        </w:rPr>
        <w:t>,</w:t>
      </w:r>
      <w:r w:rsidRPr="00E57C63">
        <w:rPr>
          <w:rFonts w:ascii="Arial" w:hAnsi="Arial" w:cs="Arial"/>
          <w:sz w:val="20"/>
          <w:szCs w:val="20"/>
        </w:rPr>
        <w:t xml:space="preserve"> y negociará el mismo con el Cliente de acuerdo a la promoción.</w:t>
      </w:r>
      <w:r w:rsidR="0078175B">
        <w:rPr>
          <w:rFonts w:ascii="Arial" w:hAnsi="Arial" w:cs="Arial"/>
          <w:sz w:val="20"/>
          <w:szCs w:val="20"/>
        </w:rPr>
        <w:t xml:space="preserve"> </w:t>
      </w:r>
      <w:r w:rsidR="0078175B" w:rsidRPr="002510EF">
        <w:rPr>
          <w:rFonts w:ascii="Arial" w:hAnsi="Arial" w:cs="Arial"/>
          <w:b/>
          <w:sz w:val="20"/>
          <w:szCs w:val="20"/>
        </w:rPr>
        <w:t>Queda prohibido hacer verificaciones en listas u otros mecanismos diferentes</w:t>
      </w:r>
      <w:r w:rsidR="00AE6346" w:rsidRPr="002510EF">
        <w:rPr>
          <w:rFonts w:ascii="Arial" w:hAnsi="Arial" w:cs="Arial"/>
          <w:b/>
          <w:sz w:val="20"/>
          <w:szCs w:val="20"/>
        </w:rPr>
        <w:t xml:space="preserve"> a los establecidos en la feria de acuerdo a </w:t>
      </w:r>
      <w:r w:rsidR="00D25FFA" w:rsidRPr="002510EF">
        <w:rPr>
          <w:rFonts w:ascii="Arial" w:hAnsi="Arial" w:cs="Arial"/>
          <w:b/>
          <w:sz w:val="20"/>
          <w:szCs w:val="20"/>
        </w:rPr>
        <w:t>instructivo</w:t>
      </w:r>
      <w:r w:rsidR="00AE6346" w:rsidRPr="002510EF">
        <w:rPr>
          <w:rFonts w:ascii="Arial" w:hAnsi="Arial" w:cs="Arial"/>
          <w:b/>
          <w:sz w:val="20"/>
          <w:szCs w:val="20"/>
        </w:rPr>
        <w:t>.</w:t>
      </w:r>
    </w:p>
    <w:p w:rsidR="00EB0CE4" w:rsidRPr="00FC1698" w:rsidRDefault="00EB0CE4" w:rsidP="005712CA">
      <w:pPr>
        <w:pStyle w:val="Prrafodelista"/>
        <w:ind w:left="0"/>
        <w:jc w:val="both"/>
        <w:rPr>
          <w:rFonts w:ascii="Arial" w:hAnsi="Arial" w:cs="Arial"/>
          <w:sz w:val="8"/>
          <w:szCs w:val="20"/>
        </w:rPr>
      </w:pPr>
    </w:p>
    <w:p w:rsidR="003356A3" w:rsidRDefault="00BC464E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 w:rsidRPr="00DB0EB9">
        <w:rPr>
          <w:rFonts w:ascii="Arial" w:hAnsi="Arial" w:cs="Arial"/>
          <w:sz w:val="20"/>
          <w:szCs w:val="20"/>
        </w:rPr>
        <w:t xml:space="preserve">El Ejecutivo de Ventas </w:t>
      </w:r>
      <w:r w:rsidR="007C46ED">
        <w:rPr>
          <w:rFonts w:ascii="Arial" w:hAnsi="Arial" w:cs="Arial"/>
          <w:sz w:val="20"/>
          <w:szCs w:val="20"/>
        </w:rPr>
        <w:t>genera</w:t>
      </w:r>
      <w:r w:rsidR="007C46ED" w:rsidRPr="00DB0EB9">
        <w:rPr>
          <w:rFonts w:ascii="Arial" w:hAnsi="Arial" w:cs="Arial"/>
          <w:sz w:val="20"/>
          <w:szCs w:val="20"/>
        </w:rPr>
        <w:t xml:space="preserve"> </w:t>
      </w:r>
      <w:r w:rsidRPr="00DB0EB9">
        <w:rPr>
          <w:rFonts w:ascii="Arial" w:hAnsi="Arial" w:cs="Arial"/>
          <w:sz w:val="20"/>
          <w:szCs w:val="20"/>
        </w:rPr>
        <w:t xml:space="preserve">una cotización </w:t>
      </w:r>
      <w:r w:rsidR="007C46ED">
        <w:rPr>
          <w:rFonts w:ascii="Arial" w:hAnsi="Arial" w:cs="Arial"/>
          <w:sz w:val="20"/>
          <w:szCs w:val="20"/>
        </w:rPr>
        <w:t>en el Sistema TEROS</w:t>
      </w:r>
      <w:ins w:id="7" w:author="Aneli Sofia Ugalde Vargas" w:date="2018-08-16T18:43:00Z">
        <w:r w:rsidR="00852C8B">
          <w:rPr>
            <w:rFonts w:ascii="Arial" w:hAnsi="Arial" w:cs="Arial"/>
            <w:sz w:val="20"/>
            <w:szCs w:val="20"/>
          </w:rPr>
          <w:t xml:space="preserve"> o a </w:t>
        </w:r>
        <w:r w:rsidR="00852C8B" w:rsidRPr="001E06A3">
          <w:rPr>
            <w:rFonts w:ascii="Arial" w:hAnsi="Arial" w:cs="Arial"/>
            <w:sz w:val="20"/>
            <w:szCs w:val="20"/>
            <w:highlight w:val="yellow"/>
            <w:rPrChange w:id="8" w:author="Aneli Sofia Ugalde Vargas" w:date="2018-08-16T18:49:00Z">
              <w:rPr>
                <w:rFonts w:ascii="Arial" w:hAnsi="Arial" w:cs="Arial"/>
                <w:sz w:val="20"/>
                <w:szCs w:val="20"/>
              </w:rPr>
            </w:rPrChange>
          </w:rPr>
          <w:t xml:space="preserve">través </w:t>
        </w:r>
      </w:ins>
      <w:ins w:id="9" w:author="Aneli Sofia Ugalde Vargas" w:date="2018-08-16T18:49:00Z">
        <w:r w:rsidR="001E06A3" w:rsidRPr="001E06A3">
          <w:rPr>
            <w:rFonts w:ascii="Arial" w:hAnsi="Arial" w:cs="Arial"/>
            <w:sz w:val="20"/>
            <w:szCs w:val="20"/>
            <w:highlight w:val="yellow"/>
            <w:rPrChange w:id="10" w:author="Aneli Sofia Ugalde Vargas" w:date="2018-08-16T18:49:00Z">
              <w:rPr>
                <w:rFonts w:ascii="Arial" w:hAnsi="Arial" w:cs="Arial"/>
                <w:sz w:val="20"/>
                <w:szCs w:val="20"/>
              </w:rPr>
            </w:rPrChange>
          </w:rPr>
          <w:t xml:space="preserve">de su </w:t>
        </w:r>
        <w:proofErr w:type="spellStart"/>
        <w:r w:rsidR="001E06A3" w:rsidRPr="001E06A3">
          <w:rPr>
            <w:rFonts w:ascii="Arial" w:hAnsi="Arial" w:cs="Arial"/>
            <w:sz w:val="20"/>
            <w:szCs w:val="20"/>
            <w:highlight w:val="yellow"/>
            <w:rPrChange w:id="11" w:author="Aneli Sofia Ugalde Vargas" w:date="2018-08-16T18:49:00Z">
              <w:rPr>
                <w:rFonts w:ascii="Arial" w:hAnsi="Arial" w:cs="Arial"/>
                <w:sz w:val="20"/>
                <w:szCs w:val="20"/>
              </w:rPr>
            </w:rPrChange>
          </w:rPr>
          <w:t>tablet</w:t>
        </w:r>
      </w:ins>
      <w:proofErr w:type="spellEnd"/>
      <w:r w:rsidR="00FB7488">
        <w:rPr>
          <w:rFonts w:ascii="Arial" w:hAnsi="Arial" w:cs="Arial"/>
          <w:sz w:val="20"/>
          <w:szCs w:val="20"/>
        </w:rPr>
        <w:t xml:space="preserve">, la imprime y </w:t>
      </w:r>
      <w:r w:rsidR="003356A3">
        <w:rPr>
          <w:rFonts w:ascii="Arial" w:hAnsi="Arial" w:cs="Arial"/>
          <w:sz w:val="20"/>
          <w:szCs w:val="20"/>
        </w:rPr>
        <w:t xml:space="preserve">adjunta con grapas </w:t>
      </w:r>
      <w:r w:rsidR="004E6EE1">
        <w:rPr>
          <w:rFonts w:ascii="Arial" w:hAnsi="Arial" w:cs="Arial"/>
          <w:sz w:val="20"/>
          <w:szCs w:val="20"/>
        </w:rPr>
        <w:t xml:space="preserve">la cartilla correspondiente más su tarjeta de presentación </w:t>
      </w:r>
      <w:r w:rsidR="005E75C5">
        <w:rPr>
          <w:rFonts w:ascii="Arial" w:hAnsi="Arial" w:cs="Arial"/>
          <w:sz w:val="20"/>
          <w:szCs w:val="20"/>
        </w:rPr>
        <w:t>y los entrega al Cliente.</w:t>
      </w:r>
    </w:p>
    <w:p w:rsidR="00EB0CE4" w:rsidRPr="00FC1698" w:rsidRDefault="00EB0CE4" w:rsidP="005712CA">
      <w:pPr>
        <w:pStyle w:val="Prrafodelista"/>
        <w:ind w:left="0"/>
        <w:jc w:val="both"/>
        <w:rPr>
          <w:rFonts w:ascii="Arial" w:hAnsi="Arial" w:cs="Arial"/>
          <w:sz w:val="8"/>
          <w:szCs w:val="20"/>
        </w:rPr>
      </w:pPr>
    </w:p>
    <w:p w:rsidR="001021B3" w:rsidRDefault="00BC464E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 w:rsidRPr="00BC464E">
        <w:rPr>
          <w:rFonts w:ascii="Arial" w:hAnsi="Arial" w:cs="Arial"/>
          <w:sz w:val="20"/>
          <w:szCs w:val="20"/>
        </w:rPr>
        <w:t>Si el Cliente tiene la intención de compra</w:t>
      </w:r>
      <w:r w:rsidR="005E75C5">
        <w:rPr>
          <w:rFonts w:ascii="Arial" w:hAnsi="Arial" w:cs="Arial"/>
          <w:sz w:val="20"/>
          <w:szCs w:val="20"/>
        </w:rPr>
        <w:t xml:space="preserve"> y para reservar el precio pactado</w:t>
      </w:r>
      <w:r w:rsidRPr="00BC464E">
        <w:rPr>
          <w:rFonts w:ascii="Arial" w:hAnsi="Arial" w:cs="Arial"/>
          <w:sz w:val="20"/>
          <w:szCs w:val="20"/>
        </w:rPr>
        <w:t>, el Ejecutivo de Ventas</w:t>
      </w:r>
      <w:r w:rsidR="001021B3">
        <w:rPr>
          <w:rFonts w:ascii="Arial" w:hAnsi="Arial" w:cs="Arial"/>
          <w:sz w:val="20"/>
          <w:szCs w:val="20"/>
        </w:rPr>
        <w:t xml:space="preserve"> d</w:t>
      </w:r>
      <w:r w:rsidR="00BE1011">
        <w:rPr>
          <w:rFonts w:ascii="Arial" w:hAnsi="Arial" w:cs="Arial"/>
          <w:sz w:val="20"/>
          <w:szCs w:val="20"/>
        </w:rPr>
        <w:t>ebe</w:t>
      </w:r>
      <w:r w:rsidR="004E6EE1">
        <w:rPr>
          <w:rFonts w:ascii="Arial" w:hAnsi="Arial" w:cs="Arial"/>
          <w:sz w:val="20"/>
          <w:szCs w:val="20"/>
        </w:rPr>
        <w:t xml:space="preserve"> a</w:t>
      </w:r>
      <w:r w:rsidR="001021B3">
        <w:rPr>
          <w:rFonts w:ascii="Arial" w:hAnsi="Arial" w:cs="Arial"/>
          <w:sz w:val="20"/>
          <w:szCs w:val="20"/>
        </w:rPr>
        <w:t xml:space="preserve">compañar al </w:t>
      </w:r>
      <w:r w:rsidR="00DC6B25">
        <w:rPr>
          <w:rFonts w:ascii="Arial" w:hAnsi="Arial" w:cs="Arial"/>
          <w:sz w:val="20"/>
          <w:szCs w:val="20"/>
        </w:rPr>
        <w:t>C</w:t>
      </w:r>
      <w:r w:rsidR="001021B3">
        <w:rPr>
          <w:rFonts w:ascii="Arial" w:hAnsi="Arial" w:cs="Arial"/>
          <w:sz w:val="20"/>
          <w:szCs w:val="20"/>
        </w:rPr>
        <w:t xml:space="preserve">liente para que </w:t>
      </w:r>
      <w:r w:rsidRPr="00BC464E">
        <w:rPr>
          <w:rFonts w:ascii="Arial" w:hAnsi="Arial" w:cs="Arial"/>
          <w:sz w:val="20"/>
          <w:szCs w:val="20"/>
        </w:rPr>
        <w:t>realice el depósito de un monto mínimo determinado (</w:t>
      </w:r>
      <w:r>
        <w:rPr>
          <w:rFonts w:ascii="Arial" w:hAnsi="Arial" w:cs="Arial"/>
          <w:sz w:val="20"/>
          <w:szCs w:val="20"/>
        </w:rPr>
        <w:t>USD</w:t>
      </w:r>
      <w:r w:rsidR="004E6EE1">
        <w:rPr>
          <w:rFonts w:ascii="Arial" w:hAnsi="Arial" w:cs="Arial"/>
          <w:sz w:val="20"/>
          <w:szCs w:val="20"/>
        </w:rPr>
        <w:t>1</w:t>
      </w:r>
      <w:r w:rsidRPr="00BC464E">
        <w:rPr>
          <w:rFonts w:ascii="Arial" w:hAnsi="Arial" w:cs="Arial"/>
          <w:sz w:val="20"/>
          <w:szCs w:val="20"/>
        </w:rPr>
        <w:t>00</w:t>
      </w:r>
      <w:r w:rsidR="004D391D">
        <w:rPr>
          <w:rFonts w:ascii="Arial" w:hAnsi="Arial" w:cs="Arial"/>
          <w:sz w:val="20"/>
          <w:szCs w:val="20"/>
        </w:rPr>
        <w:t>.-</w:t>
      </w:r>
      <w:r w:rsidRPr="00BC464E">
        <w:rPr>
          <w:rFonts w:ascii="Arial" w:hAnsi="Arial" w:cs="Arial"/>
          <w:sz w:val="20"/>
          <w:szCs w:val="20"/>
        </w:rPr>
        <w:t xml:space="preserve"> </w:t>
      </w:r>
      <w:r w:rsidR="004D391D" w:rsidRPr="00BC464E">
        <w:rPr>
          <w:rFonts w:ascii="Arial" w:hAnsi="Arial" w:cs="Arial"/>
          <w:sz w:val="20"/>
          <w:szCs w:val="20"/>
        </w:rPr>
        <w:t xml:space="preserve">DÓLARES </w:t>
      </w:r>
      <w:r w:rsidR="004D391D">
        <w:rPr>
          <w:rFonts w:ascii="Arial" w:hAnsi="Arial" w:cs="Arial"/>
          <w:sz w:val="20"/>
          <w:szCs w:val="20"/>
        </w:rPr>
        <w:t>ESTADOUNIDENSES</w:t>
      </w:r>
      <w:r w:rsidRPr="00BC464E">
        <w:rPr>
          <w:rFonts w:ascii="Arial" w:hAnsi="Arial" w:cs="Arial"/>
          <w:sz w:val="20"/>
          <w:szCs w:val="20"/>
        </w:rPr>
        <w:t xml:space="preserve">) en </w:t>
      </w:r>
      <w:r>
        <w:rPr>
          <w:rFonts w:ascii="Arial" w:hAnsi="Arial" w:cs="Arial"/>
          <w:sz w:val="20"/>
          <w:szCs w:val="20"/>
        </w:rPr>
        <w:t>la</w:t>
      </w:r>
      <w:r w:rsidRPr="00BC464E">
        <w:rPr>
          <w:rFonts w:ascii="Arial" w:hAnsi="Arial" w:cs="Arial"/>
          <w:sz w:val="20"/>
          <w:szCs w:val="20"/>
        </w:rPr>
        <w:t xml:space="preserve"> Caj</w:t>
      </w:r>
      <w:r>
        <w:rPr>
          <w:rFonts w:ascii="Arial" w:hAnsi="Arial" w:cs="Arial"/>
          <w:sz w:val="20"/>
          <w:szCs w:val="20"/>
        </w:rPr>
        <w:t>a habilitada</w:t>
      </w:r>
      <w:r w:rsidRPr="00BC464E">
        <w:rPr>
          <w:rFonts w:ascii="Arial" w:hAnsi="Arial" w:cs="Arial"/>
          <w:sz w:val="20"/>
          <w:szCs w:val="20"/>
        </w:rPr>
        <w:t xml:space="preserve"> en la feria para el efecto. </w:t>
      </w:r>
      <w:r w:rsidR="004D391D" w:rsidRPr="004D686A">
        <w:rPr>
          <w:rFonts w:ascii="Arial" w:hAnsi="Arial" w:cs="Arial"/>
          <w:b/>
          <w:sz w:val="20"/>
          <w:szCs w:val="20"/>
        </w:rPr>
        <w:lastRenderedPageBreak/>
        <w:t>Queda terminantemente prohibido que los Ejecutivos de Ventas reciban dinero en efectivo</w:t>
      </w:r>
      <w:r w:rsidR="001E52B1" w:rsidRPr="004D686A">
        <w:rPr>
          <w:rFonts w:ascii="Arial" w:hAnsi="Arial" w:cs="Arial"/>
          <w:b/>
          <w:sz w:val="20"/>
          <w:szCs w:val="20"/>
        </w:rPr>
        <w:t xml:space="preserve"> por la intención de compra</w:t>
      </w:r>
      <w:r w:rsidR="004D391D" w:rsidRPr="004D686A">
        <w:rPr>
          <w:rFonts w:ascii="Arial" w:hAnsi="Arial" w:cs="Arial"/>
          <w:b/>
          <w:sz w:val="20"/>
          <w:szCs w:val="20"/>
        </w:rPr>
        <w:t>. Todo pago debe realizarse directamente en Caja.</w:t>
      </w:r>
    </w:p>
    <w:p w:rsidR="001021B3" w:rsidRPr="00FC1698" w:rsidRDefault="001021B3" w:rsidP="001021B3">
      <w:pPr>
        <w:pStyle w:val="Prrafodelista"/>
        <w:ind w:left="0"/>
        <w:jc w:val="both"/>
        <w:rPr>
          <w:rFonts w:ascii="Arial" w:hAnsi="Arial" w:cs="Arial"/>
          <w:sz w:val="8"/>
          <w:szCs w:val="20"/>
        </w:rPr>
      </w:pPr>
    </w:p>
    <w:p w:rsidR="005E75C5" w:rsidRDefault="00BC464E" w:rsidP="00FC1698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 w:rsidRPr="00BC464E">
        <w:rPr>
          <w:rFonts w:ascii="Arial" w:hAnsi="Arial" w:cs="Arial"/>
          <w:sz w:val="20"/>
          <w:szCs w:val="20"/>
        </w:rPr>
        <w:t xml:space="preserve">El Cajero al momento de recibir el depósito, </w:t>
      </w:r>
      <w:r w:rsidR="004D391D">
        <w:rPr>
          <w:rFonts w:ascii="Arial" w:hAnsi="Arial" w:cs="Arial"/>
          <w:sz w:val="20"/>
          <w:szCs w:val="20"/>
        </w:rPr>
        <w:t>realiza el llenado del</w:t>
      </w:r>
      <w:r w:rsidRPr="00BC464E">
        <w:rPr>
          <w:rFonts w:ascii="Arial" w:hAnsi="Arial" w:cs="Arial"/>
          <w:sz w:val="20"/>
          <w:szCs w:val="20"/>
        </w:rPr>
        <w:t xml:space="preserve"> Recibo</w:t>
      </w:r>
      <w:r w:rsidR="004D391D">
        <w:rPr>
          <w:rFonts w:ascii="Arial" w:hAnsi="Arial" w:cs="Arial"/>
          <w:sz w:val="20"/>
          <w:szCs w:val="20"/>
        </w:rPr>
        <w:t xml:space="preserve"> oficial de TOYOSA S.A.</w:t>
      </w:r>
      <w:r w:rsidR="004D391D" w:rsidRPr="00BC464E">
        <w:rPr>
          <w:rFonts w:ascii="Arial" w:hAnsi="Arial" w:cs="Arial"/>
          <w:sz w:val="20"/>
          <w:szCs w:val="20"/>
        </w:rPr>
        <w:t xml:space="preserve"> </w:t>
      </w:r>
      <w:r w:rsidRPr="00BC464E">
        <w:rPr>
          <w:rFonts w:ascii="Arial" w:hAnsi="Arial" w:cs="Arial"/>
          <w:sz w:val="20"/>
          <w:szCs w:val="20"/>
        </w:rPr>
        <w:t xml:space="preserve">por </w:t>
      </w:r>
      <w:r w:rsidR="00FF35A1">
        <w:rPr>
          <w:rFonts w:ascii="Arial" w:hAnsi="Arial" w:cs="Arial"/>
          <w:sz w:val="20"/>
          <w:szCs w:val="20"/>
        </w:rPr>
        <w:t>el monto del depósito realizado</w:t>
      </w:r>
      <w:r w:rsidR="00FF41EF">
        <w:rPr>
          <w:rFonts w:ascii="Arial" w:hAnsi="Arial" w:cs="Arial"/>
          <w:sz w:val="20"/>
          <w:szCs w:val="20"/>
        </w:rPr>
        <w:t xml:space="preserve"> registrando los datos del cliente. A continuación, el Cajero </w:t>
      </w:r>
      <w:r w:rsidR="00D10769">
        <w:rPr>
          <w:rFonts w:ascii="Arial" w:hAnsi="Arial" w:cs="Arial"/>
          <w:sz w:val="20"/>
          <w:szCs w:val="20"/>
        </w:rPr>
        <w:t xml:space="preserve">timbra </w:t>
      </w:r>
      <w:r w:rsidR="00FF41EF">
        <w:rPr>
          <w:rFonts w:ascii="Arial" w:hAnsi="Arial" w:cs="Arial"/>
          <w:sz w:val="20"/>
          <w:szCs w:val="20"/>
        </w:rPr>
        <w:t xml:space="preserve">el Recibo </w:t>
      </w:r>
      <w:r w:rsidR="00D10769">
        <w:rPr>
          <w:rFonts w:ascii="Arial" w:hAnsi="Arial" w:cs="Arial"/>
          <w:sz w:val="20"/>
          <w:szCs w:val="20"/>
        </w:rPr>
        <w:t xml:space="preserve">con un sello de </w:t>
      </w:r>
      <w:r w:rsidR="00D10769" w:rsidRPr="002510EF">
        <w:rPr>
          <w:rFonts w:ascii="Arial" w:hAnsi="Arial" w:cs="Arial"/>
          <w:i/>
          <w:sz w:val="20"/>
          <w:szCs w:val="20"/>
        </w:rPr>
        <w:t>“Válido por 10 días”</w:t>
      </w:r>
      <w:r w:rsidR="00D10769">
        <w:rPr>
          <w:rFonts w:ascii="Arial" w:hAnsi="Arial" w:cs="Arial"/>
          <w:sz w:val="20"/>
          <w:szCs w:val="20"/>
        </w:rPr>
        <w:t xml:space="preserve"> </w:t>
      </w:r>
      <w:r w:rsidR="00FF35A1">
        <w:rPr>
          <w:rFonts w:ascii="Arial" w:hAnsi="Arial" w:cs="Arial"/>
          <w:sz w:val="20"/>
          <w:szCs w:val="20"/>
        </w:rPr>
        <w:t xml:space="preserve">para luego entregar </w:t>
      </w:r>
      <w:r w:rsidR="00FF35A1" w:rsidRPr="002510EF">
        <w:rPr>
          <w:rFonts w:ascii="Arial" w:hAnsi="Arial" w:cs="Arial"/>
          <w:sz w:val="20"/>
          <w:szCs w:val="20"/>
          <w:highlight w:val="yellow"/>
        </w:rPr>
        <w:t>al cliente</w:t>
      </w:r>
      <w:r w:rsidR="00FF35A1">
        <w:rPr>
          <w:rFonts w:ascii="Arial" w:hAnsi="Arial" w:cs="Arial"/>
          <w:sz w:val="20"/>
          <w:szCs w:val="20"/>
        </w:rPr>
        <w:t xml:space="preserve"> </w:t>
      </w:r>
      <w:r w:rsidR="00FF35A1" w:rsidRPr="002510EF">
        <w:rPr>
          <w:rFonts w:ascii="Arial" w:hAnsi="Arial" w:cs="Arial"/>
          <w:sz w:val="20"/>
          <w:szCs w:val="20"/>
          <w:highlight w:val="yellow"/>
        </w:rPr>
        <w:t>una copia del recibo</w:t>
      </w:r>
      <w:r w:rsidR="001E52B1" w:rsidRPr="002510EF">
        <w:rPr>
          <w:rFonts w:ascii="Arial" w:hAnsi="Arial" w:cs="Arial"/>
          <w:sz w:val="20"/>
          <w:szCs w:val="20"/>
          <w:highlight w:val="yellow"/>
        </w:rPr>
        <w:t>,</w:t>
      </w:r>
      <w:r w:rsidR="00FF35A1">
        <w:rPr>
          <w:rFonts w:ascii="Arial" w:hAnsi="Arial" w:cs="Arial"/>
          <w:sz w:val="20"/>
          <w:szCs w:val="20"/>
        </w:rPr>
        <w:t xml:space="preserve"> </w:t>
      </w:r>
      <w:r w:rsidR="00BE1011">
        <w:rPr>
          <w:rFonts w:ascii="Arial" w:hAnsi="Arial" w:cs="Arial"/>
          <w:sz w:val="20"/>
          <w:szCs w:val="20"/>
        </w:rPr>
        <w:t>mientras que</w:t>
      </w:r>
      <w:r w:rsidR="00FF35A1">
        <w:rPr>
          <w:rFonts w:ascii="Arial" w:hAnsi="Arial" w:cs="Arial"/>
          <w:sz w:val="20"/>
          <w:szCs w:val="20"/>
        </w:rPr>
        <w:t xml:space="preserve"> el </w:t>
      </w:r>
      <w:r w:rsidR="00FF35A1" w:rsidRPr="002510EF">
        <w:rPr>
          <w:rFonts w:ascii="Arial" w:hAnsi="Arial" w:cs="Arial"/>
          <w:sz w:val="20"/>
          <w:szCs w:val="20"/>
          <w:highlight w:val="yellow"/>
        </w:rPr>
        <w:t xml:space="preserve">Cajero </w:t>
      </w:r>
      <w:r w:rsidR="00765FFC" w:rsidRPr="002510EF">
        <w:rPr>
          <w:rFonts w:ascii="Arial" w:hAnsi="Arial" w:cs="Arial"/>
          <w:sz w:val="20"/>
          <w:szCs w:val="20"/>
          <w:highlight w:val="yellow"/>
        </w:rPr>
        <w:t xml:space="preserve">conserva el </w:t>
      </w:r>
      <w:r w:rsidR="004E27F4">
        <w:rPr>
          <w:rFonts w:ascii="Arial" w:hAnsi="Arial" w:cs="Arial"/>
          <w:sz w:val="20"/>
          <w:szCs w:val="20"/>
          <w:highlight w:val="yellow"/>
        </w:rPr>
        <w:t xml:space="preserve">ejemplar </w:t>
      </w:r>
      <w:r w:rsidR="00765FFC" w:rsidRPr="002510EF">
        <w:rPr>
          <w:rFonts w:ascii="Arial" w:hAnsi="Arial" w:cs="Arial"/>
          <w:sz w:val="20"/>
          <w:szCs w:val="20"/>
          <w:highlight w:val="yellow"/>
        </w:rPr>
        <w:t>Original</w:t>
      </w:r>
      <w:r w:rsidR="00FF41EF" w:rsidRPr="002510EF">
        <w:rPr>
          <w:rFonts w:ascii="Arial" w:hAnsi="Arial" w:cs="Arial"/>
          <w:sz w:val="20"/>
          <w:szCs w:val="20"/>
          <w:highlight w:val="yellow"/>
        </w:rPr>
        <w:t xml:space="preserve"> del Recibo</w:t>
      </w:r>
      <w:r w:rsidR="00D10769">
        <w:rPr>
          <w:rFonts w:ascii="Arial" w:hAnsi="Arial" w:cs="Arial"/>
          <w:sz w:val="20"/>
          <w:szCs w:val="20"/>
        </w:rPr>
        <w:t>.</w:t>
      </w:r>
    </w:p>
    <w:p w:rsidR="00EB0CE4" w:rsidRPr="00FC1698" w:rsidRDefault="00EB0CE4" w:rsidP="00FC1698">
      <w:pPr>
        <w:pStyle w:val="Prrafodelista"/>
        <w:ind w:left="0"/>
        <w:jc w:val="both"/>
        <w:rPr>
          <w:rFonts w:ascii="Arial" w:hAnsi="Arial" w:cs="Arial"/>
          <w:sz w:val="8"/>
          <w:szCs w:val="20"/>
        </w:rPr>
      </w:pPr>
    </w:p>
    <w:p w:rsidR="00147E22" w:rsidRDefault="00FB60DB" w:rsidP="00147E22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 w:rsidRPr="00FB60DB">
        <w:rPr>
          <w:rFonts w:ascii="Arial" w:hAnsi="Arial" w:cs="Arial"/>
          <w:sz w:val="20"/>
          <w:szCs w:val="20"/>
        </w:rPr>
        <w:t>El Ejecutivo de Ventas</w:t>
      </w:r>
      <w:r w:rsidR="000E29B6">
        <w:rPr>
          <w:rFonts w:ascii="Arial" w:hAnsi="Arial" w:cs="Arial"/>
          <w:sz w:val="20"/>
          <w:szCs w:val="20"/>
        </w:rPr>
        <w:t xml:space="preserve"> debe </w:t>
      </w:r>
      <w:r w:rsidR="00D10769">
        <w:rPr>
          <w:rFonts w:ascii="Arial" w:hAnsi="Arial" w:cs="Arial"/>
          <w:sz w:val="20"/>
          <w:szCs w:val="20"/>
        </w:rPr>
        <w:t xml:space="preserve">generar </w:t>
      </w:r>
      <w:r w:rsidR="002464E1">
        <w:rPr>
          <w:rFonts w:ascii="Arial" w:hAnsi="Arial" w:cs="Arial"/>
          <w:sz w:val="20"/>
          <w:szCs w:val="20"/>
        </w:rPr>
        <w:t xml:space="preserve">y guardar </w:t>
      </w:r>
      <w:r w:rsidR="00D10769" w:rsidRPr="00B94BA1">
        <w:rPr>
          <w:rFonts w:ascii="Arial" w:hAnsi="Arial" w:cs="Arial"/>
          <w:sz w:val="20"/>
          <w:szCs w:val="20"/>
        </w:rPr>
        <w:t xml:space="preserve">una </w:t>
      </w:r>
      <w:r w:rsidR="00D10769" w:rsidRPr="00D26AC4">
        <w:rPr>
          <w:rFonts w:ascii="Arial" w:hAnsi="Arial" w:cs="Arial"/>
          <w:sz w:val="20"/>
          <w:szCs w:val="20"/>
        </w:rPr>
        <w:t>fotocopia de</w:t>
      </w:r>
      <w:r w:rsidR="002464E1" w:rsidRPr="00D26AC4">
        <w:rPr>
          <w:rFonts w:ascii="Arial" w:hAnsi="Arial" w:cs="Arial"/>
          <w:sz w:val="20"/>
          <w:szCs w:val="20"/>
        </w:rPr>
        <w:t>l recibo y del d</w:t>
      </w:r>
      <w:r w:rsidR="00A66BF3" w:rsidRPr="00D26AC4">
        <w:rPr>
          <w:rFonts w:ascii="Arial" w:hAnsi="Arial" w:cs="Arial"/>
          <w:sz w:val="20"/>
          <w:szCs w:val="20"/>
        </w:rPr>
        <w:t>ocumento</w:t>
      </w:r>
      <w:r w:rsidR="00A66BF3">
        <w:rPr>
          <w:rFonts w:ascii="Arial" w:hAnsi="Arial" w:cs="Arial"/>
          <w:sz w:val="20"/>
          <w:szCs w:val="20"/>
        </w:rPr>
        <w:t xml:space="preserve"> de Identidad del Cliente</w:t>
      </w:r>
      <w:r w:rsidR="00BB2661">
        <w:rPr>
          <w:rFonts w:ascii="Arial" w:hAnsi="Arial" w:cs="Arial"/>
          <w:sz w:val="20"/>
          <w:szCs w:val="20"/>
        </w:rPr>
        <w:t>.</w:t>
      </w:r>
      <w:r w:rsidR="002464E1">
        <w:rPr>
          <w:rFonts w:ascii="Arial" w:hAnsi="Arial" w:cs="Arial"/>
          <w:sz w:val="20"/>
          <w:szCs w:val="20"/>
        </w:rPr>
        <w:t xml:space="preserve"> </w:t>
      </w:r>
      <w:r w:rsidR="00B94BA1">
        <w:rPr>
          <w:rFonts w:ascii="Arial" w:hAnsi="Arial" w:cs="Arial"/>
          <w:sz w:val="20"/>
          <w:szCs w:val="20"/>
        </w:rPr>
        <w:t>Por último, a</w:t>
      </w:r>
      <w:r w:rsidR="00BB2661">
        <w:rPr>
          <w:rFonts w:ascii="Arial" w:hAnsi="Arial" w:cs="Arial"/>
          <w:sz w:val="20"/>
          <w:szCs w:val="20"/>
        </w:rPr>
        <w:t xml:space="preserve">l despedir al Cliente </w:t>
      </w:r>
      <w:r w:rsidR="00147E22" w:rsidRPr="00FF79CC">
        <w:rPr>
          <w:rFonts w:ascii="Arial" w:hAnsi="Arial" w:cs="Arial"/>
          <w:sz w:val="20"/>
          <w:szCs w:val="20"/>
        </w:rPr>
        <w:t>debe recalcar</w:t>
      </w:r>
      <w:r w:rsidR="00BB2661">
        <w:rPr>
          <w:rFonts w:ascii="Arial" w:hAnsi="Arial" w:cs="Arial"/>
          <w:sz w:val="20"/>
          <w:szCs w:val="20"/>
        </w:rPr>
        <w:t xml:space="preserve">le que </w:t>
      </w:r>
      <w:r w:rsidR="00147E22" w:rsidRPr="00FF79CC">
        <w:rPr>
          <w:rFonts w:ascii="Arial" w:hAnsi="Arial" w:cs="Arial"/>
          <w:sz w:val="20"/>
          <w:szCs w:val="20"/>
        </w:rPr>
        <w:t xml:space="preserve">la reserva </w:t>
      </w:r>
      <w:r w:rsidR="00BB2661">
        <w:rPr>
          <w:rFonts w:ascii="Arial" w:hAnsi="Arial" w:cs="Arial"/>
          <w:sz w:val="20"/>
          <w:szCs w:val="20"/>
        </w:rPr>
        <w:t>es solamente por el</w:t>
      </w:r>
      <w:r w:rsidR="00BB2661" w:rsidRPr="00FF79CC">
        <w:rPr>
          <w:rFonts w:ascii="Arial" w:hAnsi="Arial" w:cs="Arial"/>
          <w:sz w:val="20"/>
          <w:szCs w:val="20"/>
        </w:rPr>
        <w:t xml:space="preserve"> </w:t>
      </w:r>
      <w:r w:rsidR="00147E22" w:rsidRPr="00FF79CC">
        <w:rPr>
          <w:rFonts w:ascii="Arial" w:hAnsi="Arial" w:cs="Arial"/>
          <w:sz w:val="20"/>
          <w:szCs w:val="20"/>
        </w:rPr>
        <w:t xml:space="preserve">precio </w:t>
      </w:r>
      <w:r w:rsidR="00BB2661">
        <w:rPr>
          <w:rFonts w:ascii="Arial" w:hAnsi="Arial" w:cs="Arial"/>
          <w:sz w:val="20"/>
          <w:szCs w:val="20"/>
        </w:rPr>
        <w:t xml:space="preserve">(no reserva un chasis o color específico) y que </w:t>
      </w:r>
      <w:r w:rsidR="00147E22" w:rsidRPr="00FF79CC">
        <w:rPr>
          <w:rFonts w:ascii="Arial" w:hAnsi="Arial" w:cs="Arial"/>
          <w:sz w:val="20"/>
          <w:szCs w:val="20"/>
        </w:rPr>
        <w:t xml:space="preserve">tiene </w:t>
      </w:r>
      <w:r w:rsidR="00BB2661">
        <w:rPr>
          <w:rFonts w:ascii="Arial" w:hAnsi="Arial" w:cs="Arial"/>
          <w:sz w:val="20"/>
          <w:szCs w:val="20"/>
        </w:rPr>
        <w:t>validez</w:t>
      </w:r>
      <w:r w:rsidR="00147E22" w:rsidRPr="00FF79CC">
        <w:rPr>
          <w:rFonts w:ascii="Arial" w:hAnsi="Arial" w:cs="Arial"/>
          <w:sz w:val="20"/>
          <w:szCs w:val="20"/>
        </w:rPr>
        <w:t xml:space="preserve"> únicamente de </w:t>
      </w:r>
      <w:r w:rsidR="00147E22" w:rsidRPr="002510EF">
        <w:rPr>
          <w:rFonts w:ascii="Arial" w:hAnsi="Arial" w:cs="Arial"/>
          <w:b/>
          <w:sz w:val="20"/>
          <w:szCs w:val="20"/>
        </w:rPr>
        <w:t>10 días</w:t>
      </w:r>
      <w:r w:rsidR="00147E22" w:rsidRPr="00FF79CC">
        <w:rPr>
          <w:rFonts w:ascii="Arial" w:hAnsi="Arial" w:cs="Arial"/>
          <w:sz w:val="20"/>
          <w:szCs w:val="20"/>
        </w:rPr>
        <w:t xml:space="preserve"> de realizado el pago por la intención</w:t>
      </w:r>
      <w:r w:rsidR="00BB2661">
        <w:rPr>
          <w:rFonts w:ascii="Arial" w:hAnsi="Arial" w:cs="Arial"/>
          <w:sz w:val="20"/>
          <w:szCs w:val="20"/>
        </w:rPr>
        <w:t>. Asimismo, debe explicar al Cliente que a partir del día 11, el precio de feria del vehículo queda inválido y se debe atener al precio regular de la unidad, de manera</w:t>
      </w:r>
      <w:r w:rsidR="00147E22" w:rsidRPr="00FF79CC">
        <w:rPr>
          <w:rFonts w:ascii="Arial" w:hAnsi="Arial" w:cs="Arial"/>
          <w:sz w:val="20"/>
          <w:szCs w:val="20"/>
        </w:rPr>
        <w:t xml:space="preserve"> que </w:t>
      </w:r>
      <w:r w:rsidR="00BB2661">
        <w:rPr>
          <w:rFonts w:ascii="Arial" w:hAnsi="Arial" w:cs="Arial"/>
          <w:sz w:val="20"/>
          <w:szCs w:val="20"/>
        </w:rPr>
        <w:t>si</w:t>
      </w:r>
      <w:r w:rsidR="00147E22">
        <w:rPr>
          <w:rFonts w:ascii="Arial" w:hAnsi="Arial" w:cs="Arial"/>
          <w:sz w:val="20"/>
          <w:szCs w:val="20"/>
        </w:rPr>
        <w:t xml:space="preserve"> dese</w:t>
      </w:r>
      <w:r w:rsidR="00BB2661">
        <w:rPr>
          <w:rFonts w:ascii="Arial" w:hAnsi="Arial" w:cs="Arial"/>
          <w:sz w:val="20"/>
          <w:szCs w:val="20"/>
        </w:rPr>
        <w:t>a</w:t>
      </w:r>
      <w:r w:rsidR="00147E22">
        <w:rPr>
          <w:rFonts w:ascii="Arial" w:hAnsi="Arial" w:cs="Arial"/>
          <w:sz w:val="20"/>
          <w:szCs w:val="20"/>
        </w:rPr>
        <w:t xml:space="preserve"> formalizar la compra</w:t>
      </w:r>
      <w:r w:rsidR="00147E22" w:rsidRPr="00FF79CC">
        <w:rPr>
          <w:rFonts w:ascii="Arial" w:hAnsi="Arial" w:cs="Arial"/>
          <w:sz w:val="20"/>
          <w:szCs w:val="20"/>
        </w:rPr>
        <w:t xml:space="preserve"> debe realizarse dentro de este plazo</w:t>
      </w:r>
      <w:r w:rsidR="00147E22">
        <w:rPr>
          <w:rFonts w:ascii="Arial" w:hAnsi="Arial" w:cs="Arial"/>
          <w:sz w:val="20"/>
          <w:szCs w:val="20"/>
        </w:rPr>
        <w:t>,</w:t>
      </w:r>
      <w:r w:rsidR="00147E22" w:rsidRPr="00FF79CC">
        <w:rPr>
          <w:rFonts w:ascii="Arial" w:hAnsi="Arial" w:cs="Arial"/>
          <w:sz w:val="20"/>
          <w:szCs w:val="20"/>
        </w:rPr>
        <w:t xml:space="preserve"> como se describe en el punto </w:t>
      </w:r>
      <w:r w:rsidR="00147E22" w:rsidRPr="002510EF">
        <w:rPr>
          <w:rFonts w:ascii="Arial" w:hAnsi="Arial" w:cs="Arial"/>
          <w:b/>
          <w:i/>
          <w:sz w:val="20"/>
          <w:szCs w:val="20"/>
        </w:rPr>
        <w:t>Formalización de la Compra</w:t>
      </w:r>
      <w:r w:rsidR="00147E22" w:rsidRPr="002510EF">
        <w:rPr>
          <w:rFonts w:ascii="Arial" w:hAnsi="Arial" w:cs="Arial"/>
          <w:sz w:val="20"/>
          <w:szCs w:val="20"/>
        </w:rPr>
        <w:t xml:space="preserve"> </w:t>
      </w:r>
      <w:r w:rsidR="00B94BA1">
        <w:rPr>
          <w:rFonts w:ascii="Arial" w:hAnsi="Arial" w:cs="Arial"/>
          <w:sz w:val="20"/>
          <w:szCs w:val="20"/>
        </w:rPr>
        <w:t>de</w:t>
      </w:r>
      <w:r w:rsidR="00147E22" w:rsidRPr="002510EF">
        <w:rPr>
          <w:rFonts w:ascii="Arial" w:hAnsi="Arial" w:cs="Arial"/>
          <w:sz w:val="20"/>
          <w:szCs w:val="20"/>
        </w:rPr>
        <w:t>l presente procedimiento.</w:t>
      </w:r>
    </w:p>
    <w:p w:rsidR="00BB2661" w:rsidRDefault="00BB2661" w:rsidP="00147E22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BB2661" w:rsidRPr="00FF79CC" w:rsidRDefault="00BB2661" w:rsidP="00147E22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Ejecutivo de Ventas debe realizar</w:t>
      </w:r>
      <w:r w:rsidRPr="00FB60DB">
        <w:rPr>
          <w:rFonts w:ascii="Arial" w:hAnsi="Arial" w:cs="Arial"/>
          <w:sz w:val="20"/>
          <w:szCs w:val="20"/>
        </w:rPr>
        <w:t xml:space="preserve"> un </w:t>
      </w:r>
      <w:r w:rsidRPr="002510EF">
        <w:rPr>
          <w:rFonts w:ascii="Arial" w:hAnsi="Arial" w:cs="Arial"/>
          <w:b/>
          <w:sz w:val="20"/>
          <w:szCs w:val="20"/>
        </w:rPr>
        <w:t xml:space="preserve">seguimiento a los Clientes 24 horas después de </w:t>
      </w:r>
      <w:r>
        <w:rPr>
          <w:rFonts w:ascii="Arial" w:hAnsi="Arial" w:cs="Arial"/>
          <w:b/>
          <w:sz w:val="20"/>
          <w:szCs w:val="20"/>
        </w:rPr>
        <w:t>entregada</w:t>
      </w:r>
      <w:r w:rsidRPr="002510EF">
        <w:rPr>
          <w:rFonts w:ascii="Arial" w:hAnsi="Arial" w:cs="Arial"/>
          <w:b/>
          <w:sz w:val="20"/>
          <w:szCs w:val="20"/>
        </w:rPr>
        <w:t xml:space="preserve"> la Cotización</w:t>
      </w:r>
      <w:r w:rsidRPr="00FB60DB">
        <w:rPr>
          <w:rFonts w:ascii="Arial" w:hAnsi="Arial" w:cs="Arial"/>
          <w:sz w:val="20"/>
          <w:szCs w:val="20"/>
        </w:rPr>
        <w:t xml:space="preserve"> para recordarle que debe apersonarse a las Oficinas de TOYOSA para consolidar la compra del Vehículo.</w:t>
      </w:r>
    </w:p>
    <w:p w:rsidR="00EB0CE4" w:rsidRPr="00FC1698" w:rsidRDefault="00EB0CE4" w:rsidP="00FC1698">
      <w:pPr>
        <w:pStyle w:val="Prrafodelista"/>
        <w:ind w:left="0"/>
        <w:jc w:val="both"/>
        <w:rPr>
          <w:rFonts w:ascii="Arial" w:hAnsi="Arial" w:cs="Arial"/>
          <w:sz w:val="8"/>
          <w:szCs w:val="8"/>
        </w:rPr>
      </w:pPr>
    </w:p>
    <w:p w:rsidR="00EB0CE4" w:rsidRDefault="00EB0CE4" w:rsidP="00FC1698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EB0CE4" w:rsidRPr="00FC1698" w:rsidRDefault="00EB0CE4" w:rsidP="00FC1698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Informes de</w:t>
      </w:r>
      <w:r w:rsidR="003145E4">
        <w:rPr>
          <w:rFonts w:ascii="Arial" w:hAnsi="Arial" w:cs="Arial"/>
          <w:b/>
          <w:sz w:val="20"/>
          <w:szCs w:val="20"/>
          <w:u w:val="single"/>
        </w:rPr>
        <w:t xml:space="preserve"> Retroalimentación de</w:t>
      </w:r>
      <w:r>
        <w:rPr>
          <w:rFonts w:ascii="Arial" w:hAnsi="Arial" w:cs="Arial"/>
          <w:b/>
          <w:sz w:val="20"/>
          <w:szCs w:val="20"/>
          <w:u w:val="single"/>
        </w:rPr>
        <w:t xml:space="preserve"> Feria o Activación</w:t>
      </w:r>
    </w:p>
    <w:p w:rsidR="00EB0CE4" w:rsidRDefault="00EB0CE4" w:rsidP="00FC1698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901850" w:rsidRDefault="00901850" w:rsidP="00901850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Dentro de la 48 horas de finalizada la Feria o Activación, tanto las Gerencias/Jefaturas de Línea como la Gerencia de Marketing de la Regional en la que se llevó a cabo la Feria o Activación, deben elaborar un informe para su presentación a la instancia que autorizó la realización de la misma (al Gerente General, Vicepresidente o Presidente Ejecutivo, según corresponda). Dicho informe deberá contener mínimamente la información detallada a continuación, según corresponda:</w:t>
      </w:r>
    </w:p>
    <w:p w:rsidR="00901850" w:rsidRDefault="00901850" w:rsidP="00901850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901850" w:rsidRDefault="00901850" w:rsidP="00901850">
      <w:pPr>
        <w:pStyle w:val="Prrafodelista"/>
        <w:ind w:left="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Informe de la Gerencias de Línea</w:t>
      </w:r>
    </w:p>
    <w:p w:rsidR="00901850" w:rsidRDefault="00901850" w:rsidP="00901850">
      <w:pPr>
        <w:pStyle w:val="Prrafodelista"/>
        <w:ind w:left="0"/>
        <w:jc w:val="both"/>
        <w:rPr>
          <w:rFonts w:ascii="Arial" w:hAnsi="Arial" w:cs="Arial"/>
          <w:sz w:val="20"/>
          <w:szCs w:val="20"/>
          <w:u w:val="single"/>
        </w:rPr>
      </w:pPr>
    </w:p>
    <w:p w:rsidR="00901850" w:rsidRDefault="00901850" w:rsidP="00901850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Gerencias de Línea, el Gerente Regional de Ventas o el Jefe de Ventas deberá incluir mínimamente los siguientes puntos en el informe a presentarse:</w:t>
      </w:r>
    </w:p>
    <w:p w:rsidR="00901850" w:rsidRDefault="00901850" w:rsidP="00901850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901850" w:rsidRDefault="00901850" w:rsidP="00901850">
      <w:pPr>
        <w:pStyle w:val="Prrafodelista"/>
        <w:numPr>
          <w:ilvl w:val="0"/>
          <w:numId w:val="42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Duración real de la Feria</w:t>
      </w:r>
    </w:p>
    <w:p w:rsidR="00901850" w:rsidRDefault="00901850" w:rsidP="00901850">
      <w:pPr>
        <w:pStyle w:val="Prrafodelista"/>
        <w:numPr>
          <w:ilvl w:val="0"/>
          <w:numId w:val="42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Porcentaje de Cumplimiento de la Meta estimada de Venta</w:t>
      </w:r>
    </w:p>
    <w:p w:rsidR="00901850" w:rsidRDefault="00901850" w:rsidP="00901850">
      <w:pPr>
        <w:pStyle w:val="Prrafodelista"/>
        <w:numPr>
          <w:ilvl w:val="0"/>
          <w:numId w:val="42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Detalle de las ventas que cuentan con Pre-contrato (por modelo de vehículo).</w:t>
      </w:r>
    </w:p>
    <w:p w:rsidR="00901850" w:rsidRDefault="00901850" w:rsidP="00901850">
      <w:pPr>
        <w:pStyle w:val="Prrafodelista"/>
        <w:ind w:left="0"/>
        <w:jc w:val="both"/>
        <w:rPr>
          <w:rFonts w:ascii="Arial" w:hAnsi="Arial" w:cs="Arial"/>
          <w:sz w:val="20"/>
          <w:szCs w:val="20"/>
          <w:u w:val="single"/>
        </w:rPr>
      </w:pPr>
    </w:p>
    <w:p w:rsidR="00901850" w:rsidRDefault="00901850" w:rsidP="00901850">
      <w:pPr>
        <w:pStyle w:val="Prrafodelista"/>
        <w:ind w:left="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Informe de la Gerencia de Marketing</w:t>
      </w:r>
    </w:p>
    <w:p w:rsidR="00901850" w:rsidRDefault="00901850" w:rsidP="00901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Gerencia de Marketing deberá elaborar un informe con los siguientes puntos:</w:t>
      </w:r>
    </w:p>
    <w:p w:rsidR="00901850" w:rsidRDefault="00901850" w:rsidP="00901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01850" w:rsidRDefault="00901850" w:rsidP="00901850">
      <w:pPr>
        <w:pStyle w:val="Prrafodelista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Retroalimentación de la Feria (cantidad de personas que asistieron a la Feria, eventos realizados durante la feria)</w:t>
      </w:r>
    </w:p>
    <w:p w:rsidR="00901850" w:rsidRDefault="00901850" w:rsidP="00901850">
      <w:pPr>
        <w:pStyle w:val="Prrafodelista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Prospecto de Ventas.</w:t>
      </w:r>
    </w:p>
    <w:p w:rsidR="00901850" w:rsidRDefault="00901850" w:rsidP="00901850">
      <w:pPr>
        <w:pStyle w:val="Prrafodelista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Tabulación de Encuestas realizadas en la Feria y estadísticas de la feria en cuanto a número de visitantes y calidad de atención del personal de ventas, calidad del evento y oportunidades de mejora.</w:t>
      </w:r>
    </w:p>
    <w:p w:rsidR="00901850" w:rsidRDefault="00901850" w:rsidP="00901850">
      <w:pPr>
        <w:pStyle w:val="Prrafodelista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Imágenes de la Feria o Activación.</w:t>
      </w:r>
    </w:p>
    <w:p w:rsidR="00901850" w:rsidRDefault="00901850" w:rsidP="00901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01850" w:rsidRDefault="00901850" w:rsidP="00901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01850" w:rsidRDefault="00901850" w:rsidP="0090185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Ambas Gerencias deben enviar estos informes vía correo electrónico al Gerente General, Vicepresidente Ejecutivo o Presidente Ejecutivo, según corresponda.</w:t>
      </w:r>
    </w:p>
    <w:p w:rsidR="00B94BA1" w:rsidRDefault="00B94BA1" w:rsidP="00FC1698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537AB9" w:rsidRPr="00D26AC4" w:rsidRDefault="00537AB9" w:rsidP="00FC1698">
      <w:pPr>
        <w:pStyle w:val="Prrafodelista"/>
        <w:ind w:left="0"/>
        <w:jc w:val="both"/>
        <w:rPr>
          <w:rFonts w:ascii="Arial" w:hAnsi="Arial" w:cs="Arial"/>
          <w:sz w:val="20"/>
          <w:szCs w:val="20"/>
          <w:u w:val="single"/>
        </w:rPr>
      </w:pPr>
      <w:r w:rsidRPr="00D26AC4">
        <w:rPr>
          <w:rFonts w:ascii="Arial" w:hAnsi="Arial" w:cs="Arial"/>
          <w:sz w:val="20"/>
          <w:szCs w:val="20"/>
          <w:u w:val="single"/>
        </w:rPr>
        <w:t>Informe de Ejecutivos de Ventas</w:t>
      </w:r>
    </w:p>
    <w:p w:rsidR="00537AB9" w:rsidRDefault="00537AB9" w:rsidP="00FC1698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B94BA1" w:rsidRDefault="00B94BA1" w:rsidP="00FC1698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 siguiente día laboral post- feria, los Ejecutivos de Ventas deben generar el siguiente detalle:</w:t>
      </w:r>
    </w:p>
    <w:p w:rsidR="00537AB9" w:rsidRDefault="00537AB9" w:rsidP="00FC1698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901850" w:rsidRDefault="00537AB9" w:rsidP="00D26AC4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Listado de Clientes que realizaron el pago por intención de compra en Caja y el monto correspondiente.</w:t>
      </w:r>
    </w:p>
    <w:p w:rsidR="00537AB9" w:rsidRDefault="00537AB9" w:rsidP="00D26AC4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Listado de Clientes que realizaron un pago (cuota inicial) en una Entidad Financiera por una compra formal y el monto correspondiente.</w:t>
      </w:r>
    </w:p>
    <w:p w:rsidR="00B94BA1" w:rsidRDefault="00B94BA1" w:rsidP="00FC1698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B94BA1" w:rsidRDefault="00B94BA1" w:rsidP="00FC1698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Los Ejecutivos de Ventas de las regionales y ferias</w:t>
      </w:r>
      <w:r w:rsidR="009018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 La Paz, Potosí y Oruro deben informar el detalle elaborado</w:t>
      </w:r>
      <w:r w:rsidR="00901850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mediante correo electrónico</w:t>
      </w:r>
      <w:r w:rsidR="00901850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al Analista Comercial en La Paz.</w:t>
      </w:r>
    </w:p>
    <w:p w:rsidR="00B94BA1" w:rsidRDefault="00B94BA1" w:rsidP="00FC1698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B94BA1" w:rsidRPr="00EB0CE4" w:rsidRDefault="00B94BA1" w:rsidP="00FC1698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Los Ejecutivos de Ventas de las regionales</w:t>
      </w:r>
      <w:r w:rsidR="00901850">
        <w:rPr>
          <w:rFonts w:ascii="Arial" w:hAnsi="Arial" w:cs="Arial"/>
          <w:sz w:val="20"/>
          <w:szCs w:val="20"/>
        </w:rPr>
        <w:t xml:space="preserve"> y ferias</w:t>
      </w:r>
      <w:r>
        <w:rPr>
          <w:rFonts w:ascii="Arial" w:hAnsi="Arial" w:cs="Arial"/>
          <w:sz w:val="20"/>
          <w:szCs w:val="20"/>
        </w:rPr>
        <w:t xml:space="preserve"> de Santa Cruz, Cochabamba</w:t>
      </w:r>
      <w:r w:rsidR="00901850">
        <w:rPr>
          <w:rFonts w:ascii="Arial" w:hAnsi="Arial" w:cs="Arial"/>
          <w:sz w:val="20"/>
          <w:szCs w:val="20"/>
        </w:rPr>
        <w:t xml:space="preserve"> deben informar el detalle elaborado, mediante correo electrónico, </w:t>
      </w:r>
      <w:r w:rsidR="00901850" w:rsidRPr="00D26AC4">
        <w:rPr>
          <w:rFonts w:ascii="Arial" w:hAnsi="Arial" w:cs="Arial"/>
          <w:sz w:val="20"/>
          <w:szCs w:val="20"/>
          <w:highlight w:val="yellow"/>
        </w:rPr>
        <w:t>a……</w:t>
      </w:r>
    </w:p>
    <w:p w:rsidR="00EB0CE4" w:rsidRPr="00BC464E" w:rsidRDefault="00EB0CE4" w:rsidP="00FC1698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484D51" w:rsidRDefault="00484D51" w:rsidP="00923478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Manejo de Caja</w:t>
      </w:r>
      <w:r w:rsidR="00646967">
        <w:rPr>
          <w:rFonts w:ascii="Arial" w:hAnsi="Arial" w:cs="Arial"/>
          <w:b/>
          <w:sz w:val="20"/>
          <w:szCs w:val="20"/>
          <w:u w:val="single"/>
        </w:rPr>
        <w:t>s</w:t>
      </w:r>
      <w:r>
        <w:rPr>
          <w:rFonts w:ascii="Arial" w:hAnsi="Arial" w:cs="Arial"/>
          <w:b/>
          <w:sz w:val="20"/>
          <w:szCs w:val="20"/>
          <w:u w:val="single"/>
        </w:rPr>
        <w:t xml:space="preserve"> en Ferias a Nivel Nacional</w:t>
      </w:r>
    </w:p>
    <w:p w:rsidR="00484D51" w:rsidRDefault="00484D51" w:rsidP="00484D51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484D51" w:rsidRDefault="00484D51" w:rsidP="00484D51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caso que una entidad financiera </w:t>
      </w:r>
      <w:r w:rsidR="007D6FDB">
        <w:rPr>
          <w:rFonts w:ascii="Arial" w:hAnsi="Arial" w:cs="Arial"/>
          <w:sz w:val="20"/>
          <w:szCs w:val="20"/>
        </w:rPr>
        <w:t xml:space="preserve">recaudadora </w:t>
      </w:r>
      <w:r>
        <w:rPr>
          <w:rFonts w:ascii="Arial" w:hAnsi="Arial" w:cs="Arial"/>
          <w:sz w:val="20"/>
          <w:szCs w:val="20"/>
        </w:rPr>
        <w:t>no se encuentre disponible para la feria</w:t>
      </w:r>
      <w:r w:rsidR="00BD0BEB">
        <w:rPr>
          <w:rFonts w:ascii="Arial" w:hAnsi="Arial" w:cs="Arial"/>
          <w:sz w:val="20"/>
          <w:szCs w:val="20"/>
        </w:rPr>
        <w:t>, se dispondrá de una Caja para la atenci</w:t>
      </w:r>
      <w:r w:rsidR="00DE5AC7">
        <w:rPr>
          <w:rFonts w:ascii="Arial" w:hAnsi="Arial" w:cs="Arial"/>
          <w:sz w:val="20"/>
          <w:szCs w:val="20"/>
        </w:rPr>
        <w:t>ón de los clientes, considerando lo siguiente:</w:t>
      </w:r>
    </w:p>
    <w:p w:rsidR="00484D51" w:rsidRDefault="00484D51" w:rsidP="00484D51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484D51" w:rsidRDefault="00484D51" w:rsidP="00484D51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Gerencia Nacional de Administración y Finanzas debe asignar un Cajero con conocimientos básicos de Contabilidad, pudiendo ser algún funcionario que cumpla con dichos requisitos.</w:t>
      </w:r>
    </w:p>
    <w:p w:rsidR="00484D51" w:rsidRDefault="00484D51" w:rsidP="00484D51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Cajero asignado, deberá contar con </w:t>
      </w:r>
      <w:r w:rsidRPr="004D686A">
        <w:rPr>
          <w:rFonts w:ascii="Arial" w:hAnsi="Arial" w:cs="Arial"/>
          <w:b/>
          <w:sz w:val="20"/>
          <w:szCs w:val="20"/>
        </w:rPr>
        <w:t xml:space="preserve">recibos de cobro pre-impresos </w:t>
      </w:r>
      <w:r w:rsidR="006F043D" w:rsidRPr="004D686A">
        <w:rPr>
          <w:rFonts w:ascii="Arial" w:hAnsi="Arial" w:cs="Arial"/>
          <w:b/>
          <w:sz w:val="20"/>
          <w:szCs w:val="20"/>
        </w:rPr>
        <w:t>de TOYOSA S.A.</w:t>
      </w:r>
      <w:r w:rsidR="006F043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tanto para moneda nacional como para moneda extranjera. Los Recibos deben contener mínimamente los siguientes campos: Número correlativo, fecha, importe cobrado, parte literal</w:t>
      </w:r>
      <w:r w:rsidR="00A95CAB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concepto o detalle de la mercadería vendida, firma de la persona que efectúa el pago, firma y sello del Cajero.</w:t>
      </w:r>
    </w:p>
    <w:p w:rsidR="00A95CAB" w:rsidRDefault="00A95CAB" w:rsidP="00A95CAB">
      <w:pPr>
        <w:pStyle w:val="Prrafodelista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Cajero debe llenar el Recibo con los datos del Cliente</w:t>
      </w:r>
      <w:r w:rsidR="00385BE7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:rsidR="00CB2B10" w:rsidRDefault="00CB2B10" w:rsidP="00484D51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Cajero</w:t>
      </w:r>
      <w:r w:rsidR="007D6FDB">
        <w:rPr>
          <w:rFonts w:ascii="Arial" w:hAnsi="Arial" w:cs="Arial"/>
          <w:sz w:val="20"/>
          <w:szCs w:val="20"/>
        </w:rPr>
        <w:t xml:space="preserve"> es responsable del </w:t>
      </w:r>
      <w:r w:rsidR="00385BE7">
        <w:rPr>
          <w:rFonts w:ascii="Arial" w:hAnsi="Arial" w:cs="Arial"/>
          <w:sz w:val="20"/>
          <w:szCs w:val="20"/>
        </w:rPr>
        <w:t xml:space="preserve">dinero en </w:t>
      </w:r>
      <w:r w:rsidR="007D6FDB">
        <w:rPr>
          <w:rFonts w:ascii="Arial" w:hAnsi="Arial" w:cs="Arial"/>
          <w:sz w:val="20"/>
          <w:szCs w:val="20"/>
        </w:rPr>
        <w:t xml:space="preserve">efectivo durante la feria </w:t>
      </w:r>
      <w:r w:rsidR="00385BE7">
        <w:rPr>
          <w:rFonts w:ascii="Arial" w:hAnsi="Arial" w:cs="Arial"/>
          <w:sz w:val="20"/>
          <w:szCs w:val="20"/>
        </w:rPr>
        <w:t xml:space="preserve">y </w:t>
      </w:r>
      <w:r w:rsidR="007D6FDB">
        <w:rPr>
          <w:rFonts w:ascii="Arial" w:hAnsi="Arial" w:cs="Arial"/>
          <w:sz w:val="20"/>
          <w:szCs w:val="20"/>
        </w:rPr>
        <w:t>por consiguiente</w:t>
      </w:r>
      <w:r>
        <w:rPr>
          <w:rFonts w:ascii="Arial" w:hAnsi="Arial" w:cs="Arial"/>
          <w:sz w:val="20"/>
          <w:szCs w:val="20"/>
        </w:rPr>
        <w:t xml:space="preserve"> deberá tomar los recaudos necesarios para resguardar los importes recibidos en una caja</w:t>
      </w:r>
      <w:r w:rsidR="00385BE7">
        <w:rPr>
          <w:rFonts w:ascii="Arial" w:hAnsi="Arial" w:cs="Arial"/>
          <w:sz w:val="20"/>
          <w:szCs w:val="20"/>
        </w:rPr>
        <w:t xml:space="preserve"> metálica</w:t>
      </w:r>
      <w:r w:rsidR="007D6FDB">
        <w:rPr>
          <w:rFonts w:ascii="Arial" w:hAnsi="Arial" w:cs="Arial"/>
          <w:sz w:val="20"/>
          <w:szCs w:val="20"/>
        </w:rPr>
        <w:t xml:space="preserve"> con cerradura o llave</w:t>
      </w:r>
      <w:r>
        <w:rPr>
          <w:rFonts w:ascii="Arial" w:hAnsi="Arial" w:cs="Arial"/>
          <w:sz w:val="20"/>
          <w:szCs w:val="20"/>
        </w:rPr>
        <w:t xml:space="preserve"> que pueda transportarse para resguardo del dinero durante la Feria.</w:t>
      </w:r>
      <w:r w:rsidR="007D6FDB">
        <w:rPr>
          <w:rFonts w:ascii="Arial" w:hAnsi="Arial" w:cs="Arial"/>
          <w:sz w:val="20"/>
          <w:szCs w:val="20"/>
        </w:rPr>
        <w:t xml:space="preserve"> No deberá confiar ni delegar su trabajo </w:t>
      </w:r>
      <w:r w:rsidR="007D6FDB" w:rsidRPr="006F043D">
        <w:rPr>
          <w:rFonts w:ascii="Arial" w:hAnsi="Arial" w:cs="Arial"/>
          <w:sz w:val="20"/>
          <w:szCs w:val="20"/>
          <w:u w:val="single"/>
        </w:rPr>
        <w:t>a nadie</w:t>
      </w:r>
      <w:r w:rsidR="007D6FDB">
        <w:rPr>
          <w:rFonts w:ascii="Arial" w:hAnsi="Arial" w:cs="Arial"/>
          <w:sz w:val="20"/>
          <w:szCs w:val="20"/>
        </w:rPr>
        <w:t>.</w:t>
      </w:r>
    </w:p>
    <w:p w:rsidR="007D6FDB" w:rsidRDefault="007D6FDB" w:rsidP="00484D51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Cajero luego de atender al último </w:t>
      </w:r>
      <w:r w:rsidR="00DC6B25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liente</w:t>
      </w:r>
      <w:r w:rsidR="00385BE7">
        <w:rPr>
          <w:rFonts w:ascii="Arial" w:hAnsi="Arial" w:cs="Arial"/>
          <w:sz w:val="20"/>
          <w:szCs w:val="20"/>
        </w:rPr>
        <w:t xml:space="preserve"> de la jornada</w:t>
      </w:r>
      <w:r>
        <w:rPr>
          <w:rFonts w:ascii="Arial" w:hAnsi="Arial" w:cs="Arial"/>
          <w:sz w:val="20"/>
          <w:szCs w:val="20"/>
        </w:rPr>
        <w:t xml:space="preserve">, deberá realizar el cuadre del día verificando que los saldos en efectivo, el importe en su planilla de Cuadre, las copias de los recibos y los cheques y/o comprobantes de </w:t>
      </w:r>
      <w:r w:rsidR="00F84AFD">
        <w:rPr>
          <w:rFonts w:ascii="Arial" w:hAnsi="Arial" w:cs="Arial"/>
          <w:sz w:val="20"/>
          <w:szCs w:val="20"/>
        </w:rPr>
        <w:t>POS</w:t>
      </w:r>
      <w:r>
        <w:rPr>
          <w:rFonts w:ascii="Arial" w:hAnsi="Arial" w:cs="Arial"/>
          <w:sz w:val="20"/>
          <w:szCs w:val="20"/>
        </w:rPr>
        <w:t xml:space="preserve"> (cuando corresponda) coincidan con el movimiento de efectivo reflejado en la planilla Cuadre.</w:t>
      </w:r>
    </w:p>
    <w:p w:rsidR="00CB2B10" w:rsidRDefault="00C15433" w:rsidP="00484D51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 finalizar la jornada, </w:t>
      </w:r>
      <w:r w:rsidR="00650556">
        <w:rPr>
          <w:rFonts w:ascii="Arial" w:hAnsi="Arial" w:cs="Arial"/>
          <w:sz w:val="20"/>
          <w:szCs w:val="20"/>
        </w:rPr>
        <w:t>el Cajero</w:t>
      </w:r>
      <w:r>
        <w:rPr>
          <w:rFonts w:ascii="Arial" w:hAnsi="Arial" w:cs="Arial"/>
          <w:sz w:val="20"/>
          <w:szCs w:val="20"/>
        </w:rPr>
        <w:t xml:space="preserve"> deberá realizar un arqueo de Caja indicando la fecha y un resumen de los Recibos</w:t>
      </w:r>
      <w:r w:rsidR="004A1CFA">
        <w:rPr>
          <w:rFonts w:ascii="Arial" w:hAnsi="Arial" w:cs="Arial"/>
          <w:sz w:val="20"/>
          <w:szCs w:val="20"/>
        </w:rPr>
        <w:t xml:space="preserve"> recontando el dinero que existe en la Caja Metálica</w:t>
      </w:r>
      <w:r w:rsidR="00650556">
        <w:rPr>
          <w:rFonts w:ascii="Arial" w:hAnsi="Arial" w:cs="Arial"/>
          <w:sz w:val="20"/>
          <w:szCs w:val="20"/>
        </w:rPr>
        <w:t xml:space="preserve"> que deberá coincidir con la planilla Excel elaborada</w:t>
      </w:r>
      <w:r>
        <w:rPr>
          <w:rFonts w:ascii="Arial" w:hAnsi="Arial" w:cs="Arial"/>
          <w:sz w:val="20"/>
          <w:szCs w:val="20"/>
        </w:rPr>
        <w:t>.</w:t>
      </w:r>
    </w:p>
    <w:p w:rsidR="00F84AFD" w:rsidRPr="002510EF" w:rsidRDefault="00F84AFD" w:rsidP="00484D51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b/>
          <w:sz w:val="20"/>
          <w:szCs w:val="20"/>
        </w:rPr>
      </w:pPr>
      <w:r w:rsidRPr="0040345A">
        <w:rPr>
          <w:rFonts w:ascii="Arial" w:hAnsi="Arial" w:cs="Arial"/>
          <w:sz w:val="20"/>
          <w:szCs w:val="20"/>
        </w:rPr>
        <w:t xml:space="preserve">La Caja metálica deberá </w:t>
      </w:r>
      <w:r w:rsidR="0040345A">
        <w:rPr>
          <w:rFonts w:ascii="Arial" w:hAnsi="Arial" w:cs="Arial"/>
          <w:sz w:val="20"/>
          <w:szCs w:val="20"/>
        </w:rPr>
        <w:t>ser guardada en instalaciones de Caja de Toyosa</w:t>
      </w:r>
      <w:r w:rsidR="00385BE7">
        <w:rPr>
          <w:rFonts w:ascii="Arial" w:hAnsi="Arial" w:cs="Arial"/>
          <w:sz w:val="20"/>
          <w:szCs w:val="20"/>
        </w:rPr>
        <w:t xml:space="preserve"> S.A</w:t>
      </w:r>
      <w:r w:rsidR="0040345A">
        <w:rPr>
          <w:rFonts w:ascii="Arial" w:hAnsi="Arial" w:cs="Arial"/>
          <w:sz w:val="20"/>
          <w:szCs w:val="20"/>
        </w:rPr>
        <w:t xml:space="preserve">. </w:t>
      </w:r>
      <w:r w:rsidR="0040345A" w:rsidRPr="002510EF">
        <w:rPr>
          <w:rFonts w:ascii="Arial" w:hAnsi="Arial" w:cs="Arial"/>
          <w:b/>
          <w:sz w:val="20"/>
          <w:szCs w:val="20"/>
        </w:rPr>
        <w:t xml:space="preserve">Queda terminantemente prohibido que </w:t>
      </w:r>
      <w:r w:rsidR="00C2497C" w:rsidRPr="002510EF">
        <w:rPr>
          <w:rFonts w:ascii="Arial" w:hAnsi="Arial" w:cs="Arial"/>
          <w:b/>
          <w:sz w:val="20"/>
          <w:szCs w:val="20"/>
        </w:rPr>
        <w:t>los funcionarios lleven la Caja metálica a sus domicilios o lugares ajenos a la empresa.</w:t>
      </w:r>
    </w:p>
    <w:p w:rsidR="003419F1" w:rsidRDefault="003419F1" w:rsidP="003419F1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Jefe Nacional de Finanzas</w:t>
      </w:r>
      <w:r w:rsidR="007E0F3A">
        <w:rPr>
          <w:rFonts w:ascii="Arial" w:hAnsi="Arial" w:cs="Arial"/>
          <w:sz w:val="20"/>
          <w:szCs w:val="20"/>
        </w:rPr>
        <w:t xml:space="preserve"> (La Paz), Tesorero (Santa Cruz) o el Contador (demás regionales)</w:t>
      </w:r>
      <w:r>
        <w:rPr>
          <w:rFonts w:ascii="Arial" w:hAnsi="Arial" w:cs="Arial"/>
          <w:sz w:val="20"/>
          <w:szCs w:val="20"/>
        </w:rPr>
        <w:t>, debe solicitar al área de Contabilidad la creación de una cuenta con el nombre “Ferias” para que se registre los ingresos de las ferias.</w:t>
      </w:r>
    </w:p>
    <w:p w:rsidR="003E066E" w:rsidRDefault="004260B2" w:rsidP="006543DC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 día </w:t>
      </w:r>
      <w:r w:rsidR="00385BE7">
        <w:rPr>
          <w:rFonts w:ascii="Arial" w:hAnsi="Arial" w:cs="Arial"/>
          <w:sz w:val="20"/>
          <w:szCs w:val="20"/>
        </w:rPr>
        <w:t xml:space="preserve">laboral </w:t>
      </w:r>
      <w:r>
        <w:rPr>
          <w:rFonts w:ascii="Arial" w:hAnsi="Arial" w:cs="Arial"/>
          <w:sz w:val="20"/>
          <w:szCs w:val="20"/>
        </w:rPr>
        <w:t>siguiente, el Cajero deberá entregar</w:t>
      </w:r>
      <w:r w:rsidR="000E29B6">
        <w:rPr>
          <w:rFonts w:ascii="Arial" w:hAnsi="Arial" w:cs="Arial"/>
          <w:sz w:val="20"/>
          <w:szCs w:val="20"/>
        </w:rPr>
        <w:t xml:space="preserve"> una copia de los Recibos, las copias de los Pre-contratos y</w:t>
      </w:r>
      <w:r>
        <w:rPr>
          <w:rFonts w:ascii="Arial" w:hAnsi="Arial" w:cs="Arial"/>
          <w:sz w:val="20"/>
          <w:szCs w:val="20"/>
        </w:rPr>
        <w:t xml:space="preserve"> la hoja Excel, llenada el día anterior</w:t>
      </w:r>
      <w:r w:rsidR="006543DC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al Jefe Nacional de </w:t>
      </w:r>
      <w:r w:rsidR="007E0F3A">
        <w:rPr>
          <w:rFonts w:ascii="Arial" w:hAnsi="Arial" w:cs="Arial"/>
          <w:sz w:val="20"/>
          <w:szCs w:val="20"/>
        </w:rPr>
        <w:t>Finanzas (La Paz), Tesorero (Santa Cruz) o el Contador (demás regionales),</w:t>
      </w:r>
      <w:r w:rsidR="003E066E">
        <w:rPr>
          <w:rFonts w:ascii="Arial" w:hAnsi="Arial" w:cs="Arial"/>
          <w:sz w:val="20"/>
          <w:szCs w:val="20"/>
        </w:rPr>
        <w:t xml:space="preserve"> quien deberá verificar la consistencia del cuadre con los montos considerados.</w:t>
      </w:r>
      <w:r w:rsidR="00130C7C">
        <w:rPr>
          <w:rFonts w:ascii="Arial" w:hAnsi="Arial" w:cs="Arial"/>
          <w:sz w:val="20"/>
          <w:szCs w:val="20"/>
        </w:rPr>
        <w:t xml:space="preserve"> </w:t>
      </w:r>
    </w:p>
    <w:p w:rsidR="006543DC" w:rsidRPr="00452295" w:rsidRDefault="003E066E" w:rsidP="00177BF0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sz w:val="20"/>
          <w:szCs w:val="20"/>
        </w:rPr>
      </w:pPr>
      <w:r w:rsidRPr="00452295">
        <w:rPr>
          <w:rFonts w:ascii="Arial" w:hAnsi="Arial" w:cs="Arial"/>
          <w:sz w:val="20"/>
          <w:szCs w:val="20"/>
        </w:rPr>
        <w:t>Con el visto bueno del Jefe Nacional de Finanzas</w:t>
      </w:r>
      <w:r w:rsidR="007E0F3A">
        <w:rPr>
          <w:rFonts w:ascii="Arial" w:hAnsi="Arial" w:cs="Arial"/>
          <w:sz w:val="20"/>
          <w:szCs w:val="20"/>
        </w:rPr>
        <w:t>(La Paz), Tesorero (Santa Cruz) o el Contador (demás regionales)</w:t>
      </w:r>
      <w:r w:rsidRPr="00452295">
        <w:rPr>
          <w:rFonts w:ascii="Arial" w:hAnsi="Arial" w:cs="Arial"/>
          <w:sz w:val="20"/>
          <w:szCs w:val="20"/>
        </w:rPr>
        <w:t xml:space="preserve">, el Cajero debe entregar </w:t>
      </w:r>
      <w:r w:rsidR="007A0BB5">
        <w:rPr>
          <w:rFonts w:ascii="Arial" w:hAnsi="Arial" w:cs="Arial"/>
          <w:sz w:val="20"/>
          <w:szCs w:val="20"/>
        </w:rPr>
        <w:t xml:space="preserve">la Hoja Excel </w:t>
      </w:r>
      <w:r w:rsidRPr="00452295">
        <w:rPr>
          <w:rFonts w:ascii="Arial" w:hAnsi="Arial" w:cs="Arial"/>
          <w:sz w:val="20"/>
          <w:szCs w:val="20"/>
        </w:rPr>
        <w:t xml:space="preserve">al Jefe Nacional de </w:t>
      </w:r>
      <w:r w:rsidR="004260B2" w:rsidRPr="00452295">
        <w:rPr>
          <w:rFonts w:ascii="Arial" w:hAnsi="Arial" w:cs="Arial"/>
          <w:sz w:val="20"/>
          <w:szCs w:val="20"/>
        </w:rPr>
        <w:t>Administración de Ventas</w:t>
      </w:r>
      <w:r w:rsidRPr="00452295">
        <w:rPr>
          <w:rFonts w:ascii="Arial" w:hAnsi="Arial" w:cs="Arial"/>
          <w:sz w:val="20"/>
          <w:szCs w:val="20"/>
        </w:rPr>
        <w:t xml:space="preserve"> (Cartera)</w:t>
      </w:r>
      <w:r w:rsidR="004260B2" w:rsidRPr="00452295">
        <w:rPr>
          <w:rFonts w:ascii="Arial" w:hAnsi="Arial" w:cs="Arial"/>
          <w:sz w:val="20"/>
          <w:szCs w:val="20"/>
        </w:rPr>
        <w:t>, Jefe Regional de Administración de Ventas</w:t>
      </w:r>
      <w:r w:rsidRPr="00452295">
        <w:rPr>
          <w:rFonts w:ascii="Arial" w:hAnsi="Arial" w:cs="Arial"/>
          <w:sz w:val="20"/>
          <w:szCs w:val="20"/>
        </w:rPr>
        <w:t xml:space="preserve"> (Cartera)</w:t>
      </w:r>
      <w:r w:rsidR="004260B2" w:rsidRPr="00452295">
        <w:rPr>
          <w:rFonts w:ascii="Arial" w:hAnsi="Arial" w:cs="Arial"/>
          <w:sz w:val="20"/>
          <w:szCs w:val="20"/>
        </w:rPr>
        <w:t xml:space="preserve"> o su equivalente en el interior, para que se proceda a efectuar e</w:t>
      </w:r>
      <w:r w:rsidR="006543DC" w:rsidRPr="00452295">
        <w:rPr>
          <w:rFonts w:ascii="Arial" w:hAnsi="Arial" w:cs="Arial"/>
          <w:sz w:val="20"/>
          <w:szCs w:val="20"/>
        </w:rPr>
        <w:t>l registro contable respectivo.</w:t>
      </w:r>
      <w:r w:rsidR="00130C7C">
        <w:rPr>
          <w:rFonts w:ascii="Arial" w:hAnsi="Arial" w:cs="Arial"/>
          <w:sz w:val="20"/>
          <w:szCs w:val="20"/>
        </w:rPr>
        <w:t xml:space="preserve"> Dicho registro </w:t>
      </w:r>
      <w:r w:rsidR="004D686A">
        <w:rPr>
          <w:rFonts w:ascii="Arial" w:hAnsi="Arial" w:cs="Arial"/>
          <w:sz w:val="20"/>
          <w:szCs w:val="20"/>
        </w:rPr>
        <w:t xml:space="preserve">contable </w:t>
      </w:r>
      <w:r w:rsidR="00130C7C">
        <w:rPr>
          <w:rFonts w:ascii="Arial" w:hAnsi="Arial" w:cs="Arial"/>
          <w:sz w:val="20"/>
          <w:szCs w:val="20"/>
        </w:rPr>
        <w:t>debe realizarse 24 horas de recibido el cuadre.</w:t>
      </w:r>
      <w:r w:rsidR="006543DC" w:rsidRPr="00452295">
        <w:rPr>
          <w:rFonts w:ascii="Arial" w:hAnsi="Arial" w:cs="Arial"/>
          <w:sz w:val="20"/>
          <w:szCs w:val="20"/>
        </w:rPr>
        <w:t xml:space="preserve"> </w:t>
      </w:r>
    </w:p>
    <w:p w:rsidR="000E29B6" w:rsidRDefault="00A7512F" w:rsidP="006543DC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6543DC">
        <w:rPr>
          <w:rFonts w:ascii="Arial" w:hAnsi="Arial" w:cs="Arial"/>
          <w:sz w:val="20"/>
          <w:szCs w:val="20"/>
        </w:rPr>
        <w:t xml:space="preserve">El área de Administración de Ventas (Cartera) </w:t>
      </w:r>
      <w:r w:rsidR="004D686A">
        <w:rPr>
          <w:rFonts w:ascii="Arial" w:hAnsi="Arial" w:cs="Arial"/>
          <w:sz w:val="20"/>
          <w:szCs w:val="20"/>
        </w:rPr>
        <w:t xml:space="preserve">debe </w:t>
      </w:r>
      <w:r w:rsidRPr="006543DC">
        <w:rPr>
          <w:rFonts w:ascii="Arial" w:hAnsi="Arial" w:cs="Arial"/>
          <w:sz w:val="20"/>
          <w:szCs w:val="20"/>
        </w:rPr>
        <w:t xml:space="preserve">realizar el registro contable abonando a los clientes que realizaron los depósitos y procederá </w:t>
      </w:r>
      <w:r w:rsidR="00BA75B2" w:rsidRPr="00BA75B2">
        <w:rPr>
          <w:rFonts w:ascii="Arial" w:hAnsi="Arial" w:cs="Arial"/>
          <w:sz w:val="20"/>
          <w:szCs w:val="20"/>
        </w:rPr>
        <w:t>registrar</w:t>
      </w:r>
      <w:r w:rsidRPr="00BA75B2">
        <w:rPr>
          <w:rFonts w:ascii="Arial" w:hAnsi="Arial" w:cs="Arial"/>
          <w:sz w:val="20"/>
          <w:szCs w:val="20"/>
        </w:rPr>
        <w:t xml:space="preserve"> </w:t>
      </w:r>
      <w:r w:rsidRPr="006543DC">
        <w:rPr>
          <w:rFonts w:ascii="Arial" w:hAnsi="Arial" w:cs="Arial"/>
          <w:sz w:val="20"/>
          <w:szCs w:val="20"/>
        </w:rPr>
        <w:t xml:space="preserve">los importes recibidos a Caja </w:t>
      </w:r>
      <w:r w:rsidR="00BA75B2">
        <w:rPr>
          <w:rFonts w:ascii="Arial" w:hAnsi="Arial" w:cs="Arial"/>
          <w:sz w:val="20"/>
          <w:szCs w:val="20"/>
        </w:rPr>
        <w:t>de Oficina Central</w:t>
      </w:r>
      <w:r w:rsidRPr="006543DC">
        <w:rPr>
          <w:rFonts w:ascii="Arial" w:hAnsi="Arial" w:cs="Arial"/>
          <w:sz w:val="20"/>
          <w:szCs w:val="20"/>
        </w:rPr>
        <w:t xml:space="preserve"> a la cuenta</w:t>
      </w:r>
      <w:r w:rsidR="00863952">
        <w:rPr>
          <w:rFonts w:ascii="Arial" w:hAnsi="Arial" w:cs="Arial"/>
          <w:sz w:val="20"/>
          <w:szCs w:val="20"/>
        </w:rPr>
        <w:t xml:space="preserve"> contable</w:t>
      </w:r>
      <w:r w:rsidRPr="006543DC">
        <w:rPr>
          <w:rFonts w:ascii="Arial" w:hAnsi="Arial" w:cs="Arial"/>
          <w:sz w:val="20"/>
          <w:szCs w:val="20"/>
        </w:rPr>
        <w:t xml:space="preserve"> </w:t>
      </w:r>
      <w:r w:rsidRPr="006543DC">
        <w:rPr>
          <w:rFonts w:ascii="Arial" w:hAnsi="Arial" w:cs="Arial"/>
          <w:i/>
          <w:sz w:val="20"/>
          <w:szCs w:val="20"/>
        </w:rPr>
        <w:t>“Ferias”</w:t>
      </w:r>
      <w:r w:rsidR="006543DC" w:rsidRPr="006543DC">
        <w:rPr>
          <w:rFonts w:ascii="Arial" w:hAnsi="Arial" w:cs="Arial"/>
          <w:sz w:val="20"/>
          <w:szCs w:val="20"/>
        </w:rPr>
        <w:t xml:space="preserve"> (</w:t>
      </w:r>
      <w:r w:rsidRPr="006543DC">
        <w:rPr>
          <w:rFonts w:ascii="Arial" w:hAnsi="Arial" w:cs="Arial"/>
          <w:sz w:val="20"/>
          <w:szCs w:val="20"/>
        </w:rPr>
        <w:t>a crear por el área de Contabilidad)</w:t>
      </w:r>
      <w:r w:rsidR="00BA75B2">
        <w:rPr>
          <w:rFonts w:ascii="Arial" w:hAnsi="Arial" w:cs="Arial"/>
          <w:sz w:val="20"/>
          <w:szCs w:val="20"/>
        </w:rPr>
        <w:t xml:space="preserve"> generando </w:t>
      </w:r>
      <w:r w:rsidR="000E29B6">
        <w:rPr>
          <w:rFonts w:ascii="Arial" w:hAnsi="Arial" w:cs="Arial"/>
          <w:sz w:val="20"/>
          <w:szCs w:val="20"/>
        </w:rPr>
        <w:t>la Orden de Cobranza para posteriormente generarse un Comprobante de Ingreso en Cajas</w:t>
      </w:r>
      <w:r w:rsidR="006543DC" w:rsidRPr="006543DC">
        <w:rPr>
          <w:rFonts w:ascii="Arial" w:hAnsi="Arial" w:cs="Arial"/>
          <w:sz w:val="20"/>
          <w:szCs w:val="20"/>
        </w:rPr>
        <w:t xml:space="preserve">. </w:t>
      </w:r>
    </w:p>
    <w:p w:rsidR="00452295" w:rsidRPr="00BA75B2" w:rsidRDefault="00452295" w:rsidP="006543DC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BA75B2">
        <w:rPr>
          <w:rFonts w:ascii="Arial" w:hAnsi="Arial" w:cs="Arial"/>
          <w:sz w:val="20"/>
          <w:szCs w:val="20"/>
        </w:rPr>
        <w:t>A continuación, el Cajero de la feria debe entregar al Cajero de Oficina Central el total de los ingresos registrados durante la feria, para su resguardo. En los casos que corresponda</w:t>
      </w:r>
      <w:r w:rsidR="00863952">
        <w:rPr>
          <w:rFonts w:ascii="Arial" w:hAnsi="Arial" w:cs="Arial"/>
          <w:sz w:val="20"/>
          <w:szCs w:val="20"/>
        </w:rPr>
        <w:t>,</w:t>
      </w:r>
      <w:r w:rsidRPr="00BA75B2">
        <w:rPr>
          <w:rFonts w:ascii="Arial" w:hAnsi="Arial" w:cs="Arial"/>
          <w:sz w:val="20"/>
          <w:szCs w:val="20"/>
        </w:rPr>
        <w:t xml:space="preserve"> el Cajero debe entregar el efectivo a la empresa transportadora de valores para su resguardo.</w:t>
      </w:r>
    </w:p>
    <w:p w:rsidR="00C650CB" w:rsidRDefault="00C650CB" w:rsidP="006543DC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cuenta </w:t>
      </w:r>
      <w:r w:rsidR="004E27F4">
        <w:rPr>
          <w:rFonts w:ascii="Arial" w:hAnsi="Arial" w:cs="Arial"/>
          <w:sz w:val="20"/>
          <w:szCs w:val="20"/>
        </w:rPr>
        <w:t xml:space="preserve">contable </w:t>
      </w:r>
      <w:r>
        <w:rPr>
          <w:rFonts w:ascii="Arial" w:hAnsi="Arial" w:cs="Arial"/>
          <w:sz w:val="20"/>
          <w:szCs w:val="20"/>
        </w:rPr>
        <w:t>“Ferias” de cada cliente deberá ser regularizada y quedar en cero, una vez que se concrete la venta o el cliente desista de la compra. En ambos casos, el Cajero, al momento de la devolución al cliente debe elaborar y entregar el Comprobante de Egreso como respaldo de la devolución de dinero motivo por el cual el comprobante debe encontrarse firmado.</w:t>
      </w:r>
    </w:p>
    <w:p w:rsidR="006543DC" w:rsidRDefault="006543DC" w:rsidP="006543DC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5712CA" w:rsidRDefault="000C4C8D" w:rsidP="00923478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Formalización de la Compra </w:t>
      </w:r>
    </w:p>
    <w:p w:rsidR="005712CA" w:rsidRDefault="000C4C8D" w:rsidP="0018428D">
      <w:pPr>
        <w:jc w:val="both"/>
        <w:rPr>
          <w:rFonts w:ascii="Arial" w:hAnsi="Arial" w:cs="Arial"/>
          <w:sz w:val="20"/>
          <w:szCs w:val="20"/>
        </w:rPr>
      </w:pPr>
      <w:r w:rsidRPr="000C4C8D">
        <w:rPr>
          <w:rFonts w:ascii="Arial" w:hAnsi="Arial" w:cs="Arial"/>
          <w:sz w:val="20"/>
          <w:szCs w:val="20"/>
        </w:rPr>
        <w:t>En caso que el Cliente decida comprar el V</w:t>
      </w:r>
      <w:r w:rsidR="0018428D">
        <w:rPr>
          <w:rFonts w:ascii="Arial" w:hAnsi="Arial" w:cs="Arial"/>
          <w:sz w:val="20"/>
          <w:szCs w:val="20"/>
        </w:rPr>
        <w:t>ehículo</w:t>
      </w:r>
      <w:r w:rsidR="00537AB9">
        <w:rPr>
          <w:rFonts w:ascii="Arial" w:hAnsi="Arial" w:cs="Arial"/>
          <w:sz w:val="20"/>
          <w:szCs w:val="20"/>
        </w:rPr>
        <w:t xml:space="preserve"> reservado en una Feria/ activación</w:t>
      </w:r>
      <w:r w:rsidR="0018428D">
        <w:rPr>
          <w:rFonts w:ascii="Arial" w:hAnsi="Arial" w:cs="Arial"/>
          <w:sz w:val="20"/>
          <w:szCs w:val="20"/>
        </w:rPr>
        <w:t>, deberá apersonarse al S</w:t>
      </w:r>
      <w:r w:rsidRPr="000C4C8D">
        <w:rPr>
          <w:rFonts w:ascii="Arial" w:hAnsi="Arial" w:cs="Arial"/>
          <w:sz w:val="20"/>
          <w:szCs w:val="20"/>
        </w:rPr>
        <w:t>howroom de Toyosa</w:t>
      </w:r>
      <w:r w:rsidR="00BB2661">
        <w:rPr>
          <w:rFonts w:ascii="Arial" w:hAnsi="Arial" w:cs="Arial"/>
          <w:sz w:val="20"/>
          <w:szCs w:val="20"/>
        </w:rPr>
        <w:t xml:space="preserve"> (dentro de los 10 días desde el pago en feria)</w:t>
      </w:r>
      <w:r w:rsidRPr="000C4C8D">
        <w:rPr>
          <w:rFonts w:ascii="Arial" w:hAnsi="Arial" w:cs="Arial"/>
          <w:sz w:val="20"/>
          <w:szCs w:val="20"/>
        </w:rPr>
        <w:t xml:space="preserve"> y presentar el Recibo </w:t>
      </w:r>
      <w:r w:rsidR="00AF717F">
        <w:rPr>
          <w:rFonts w:ascii="Arial" w:hAnsi="Arial" w:cs="Arial"/>
          <w:sz w:val="20"/>
          <w:szCs w:val="20"/>
        </w:rPr>
        <w:t>y la Cotización</w:t>
      </w:r>
      <w:r w:rsidR="00537AB9" w:rsidRPr="00537AB9">
        <w:rPr>
          <w:rFonts w:ascii="Arial" w:hAnsi="Arial" w:cs="Arial"/>
          <w:sz w:val="20"/>
          <w:szCs w:val="20"/>
        </w:rPr>
        <w:t xml:space="preserve"> </w:t>
      </w:r>
      <w:r w:rsidR="00537AB9" w:rsidRPr="000C4C8D">
        <w:rPr>
          <w:rFonts w:ascii="Arial" w:hAnsi="Arial" w:cs="Arial"/>
          <w:sz w:val="20"/>
          <w:szCs w:val="20"/>
        </w:rPr>
        <w:t>al Ejecutivo de Ventas</w:t>
      </w:r>
      <w:r w:rsidRPr="000C4C8D">
        <w:rPr>
          <w:rFonts w:ascii="Arial" w:hAnsi="Arial" w:cs="Arial"/>
          <w:sz w:val="20"/>
          <w:szCs w:val="20"/>
        </w:rPr>
        <w:t>. Con est</w:t>
      </w:r>
      <w:r w:rsidR="00AF717F">
        <w:rPr>
          <w:rFonts w:ascii="Arial" w:hAnsi="Arial" w:cs="Arial"/>
          <w:sz w:val="20"/>
          <w:szCs w:val="20"/>
        </w:rPr>
        <w:t>os</w:t>
      </w:r>
      <w:r w:rsidRPr="000C4C8D">
        <w:rPr>
          <w:rFonts w:ascii="Arial" w:hAnsi="Arial" w:cs="Arial"/>
          <w:sz w:val="20"/>
          <w:szCs w:val="20"/>
        </w:rPr>
        <w:t xml:space="preserve"> documento</w:t>
      </w:r>
      <w:r w:rsidR="00AF717F">
        <w:rPr>
          <w:rFonts w:ascii="Arial" w:hAnsi="Arial" w:cs="Arial"/>
          <w:sz w:val="20"/>
          <w:szCs w:val="20"/>
        </w:rPr>
        <w:t>s</w:t>
      </w:r>
      <w:r w:rsidRPr="000C4C8D">
        <w:rPr>
          <w:rFonts w:ascii="Arial" w:hAnsi="Arial" w:cs="Arial"/>
          <w:sz w:val="20"/>
          <w:szCs w:val="20"/>
        </w:rPr>
        <w:t>, el Ejecutivo de Ventas podrá proceder a la verificación de la disponibilidad del Vehículo que solicita el Cliente.</w:t>
      </w:r>
    </w:p>
    <w:p w:rsidR="000C4C8D" w:rsidRDefault="000C4C8D" w:rsidP="0018428D">
      <w:pPr>
        <w:jc w:val="both"/>
        <w:rPr>
          <w:rFonts w:ascii="Arial" w:hAnsi="Arial" w:cs="Arial"/>
          <w:sz w:val="20"/>
          <w:szCs w:val="20"/>
        </w:rPr>
      </w:pPr>
      <w:r w:rsidRPr="000C4C8D">
        <w:rPr>
          <w:rFonts w:ascii="Arial" w:hAnsi="Arial" w:cs="Arial"/>
          <w:sz w:val="20"/>
          <w:szCs w:val="20"/>
        </w:rPr>
        <w:t>El Ejecutivo de Ventas buscará en el sistema TEROS la disponibilidad del modelo de vehículo que solicitó el Cliente en la feria e indicará los colores y especificaciones del mismo</w:t>
      </w:r>
      <w:r>
        <w:rPr>
          <w:rFonts w:ascii="Arial" w:hAnsi="Arial" w:cs="Arial"/>
          <w:sz w:val="20"/>
          <w:szCs w:val="20"/>
        </w:rPr>
        <w:t xml:space="preserve"> mediante el </w:t>
      </w:r>
      <w:proofErr w:type="spellStart"/>
      <w:r>
        <w:rPr>
          <w:rFonts w:ascii="Arial" w:hAnsi="Arial" w:cs="Arial"/>
          <w:sz w:val="20"/>
          <w:szCs w:val="20"/>
        </w:rPr>
        <w:t>Cotizador</w:t>
      </w:r>
      <w:proofErr w:type="spellEnd"/>
      <w:r>
        <w:rPr>
          <w:rFonts w:ascii="Arial" w:hAnsi="Arial" w:cs="Arial"/>
          <w:sz w:val="20"/>
          <w:szCs w:val="20"/>
        </w:rPr>
        <w:t xml:space="preserve"> del Sistema Teros</w:t>
      </w:r>
      <w:r w:rsidR="0018428D">
        <w:rPr>
          <w:rFonts w:ascii="Arial" w:hAnsi="Arial" w:cs="Arial"/>
          <w:sz w:val="20"/>
          <w:szCs w:val="20"/>
        </w:rPr>
        <w:t xml:space="preserve"> y emitirá una cotización</w:t>
      </w:r>
      <w:r w:rsidR="006B48F9">
        <w:rPr>
          <w:rFonts w:ascii="Arial" w:hAnsi="Arial" w:cs="Arial"/>
          <w:sz w:val="20"/>
          <w:szCs w:val="20"/>
        </w:rPr>
        <w:t xml:space="preserve"> de acuerdo al procedimiento de “Pre-Venta”, establecido</w:t>
      </w:r>
      <w:r w:rsidR="0042423D">
        <w:rPr>
          <w:rFonts w:ascii="Arial" w:hAnsi="Arial" w:cs="Arial"/>
          <w:sz w:val="20"/>
          <w:szCs w:val="20"/>
        </w:rPr>
        <w:t xml:space="preserve"> por separado</w:t>
      </w:r>
      <w:r w:rsidRPr="000C4C8D">
        <w:rPr>
          <w:rFonts w:ascii="Arial" w:hAnsi="Arial" w:cs="Arial"/>
          <w:sz w:val="20"/>
          <w:szCs w:val="20"/>
        </w:rPr>
        <w:t>.</w:t>
      </w:r>
    </w:p>
    <w:p w:rsidR="00EA1E79" w:rsidRDefault="006B48F9" w:rsidP="006B48F9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6B48F9">
        <w:rPr>
          <w:rFonts w:ascii="Arial" w:eastAsia="Times New Roman" w:hAnsi="Arial" w:cs="Arial"/>
          <w:sz w:val="20"/>
          <w:szCs w:val="20"/>
          <w:lang w:eastAsia="es-BO"/>
        </w:rPr>
        <w:t>El Ejecutivo de Ventas solicita al Cliente que se apersone a Caja con su documento de Identidad original y vigente y el Recibo para que se le haga la devolución del dinero depositado en feria.</w:t>
      </w:r>
    </w:p>
    <w:p w:rsidR="00FF5397" w:rsidRDefault="006B48F9" w:rsidP="006B48F9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  <w:sectPr w:rsidR="00FF5397" w:rsidSect="00FC1698">
          <w:headerReference w:type="default" r:id="rId9"/>
          <w:pgSz w:w="12240" w:h="15840" w:code="1"/>
          <w:pgMar w:top="2552" w:right="1701" w:bottom="851" w:left="1701" w:header="708" w:footer="708" w:gutter="0"/>
          <w:cols w:space="708"/>
          <w:docGrid w:linePitch="360"/>
        </w:sectPr>
      </w:pPr>
      <w:r w:rsidRPr="006B48F9">
        <w:rPr>
          <w:rFonts w:ascii="Arial" w:eastAsia="Times New Roman" w:hAnsi="Arial" w:cs="Arial"/>
          <w:sz w:val="20"/>
          <w:szCs w:val="20"/>
          <w:lang w:eastAsia="es-BO"/>
        </w:rPr>
        <w:br/>
      </w:r>
      <w:r w:rsidR="00EA1E79">
        <w:rPr>
          <w:rFonts w:ascii="Arial" w:eastAsia="Times New Roman" w:hAnsi="Arial" w:cs="Arial"/>
          <w:sz w:val="20"/>
          <w:szCs w:val="20"/>
          <w:lang w:eastAsia="es-BO"/>
        </w:rPr>
        <w:t xml:space="preserve">El Cajero debe elaborar un </w:t>
      </w:r>
      <w:r w:rsidR="00222D07">
        <w:rPr>
          <w:rFonts w:ascii="Arial" w:eastAsia="Times New Roman" w:hAnsi="Arial" w:cs="Arial"/>
          <w:sz w:val="20"/>
          <w:szCs w:val="20"/>
          <w:lang w:eastAsia="es-BO"/>
        </w:rPr>
        <w:t>Comprobante de Egreso</w:t>
      </w:r>
      <w:r w:rsidR="00EA1E79">
        <w:rPr>
          <w:rFonts w:ascii="Arial" w:eastAsia="Times New Roman" w:hAnsi="Arial" w:cs="Arial"/>
          <w:sz w:val="20"/>
          <w:szCs w:val="20"/>
          <w:lang w:eastAsia="es-BO"/>
        </w:rPr>
        <w:t xml:space="preserve"> por el monto correspondiente que el</w:t>
      </w:r>
      <w:r w:rsidRPr="006B48F9">
        <w:rPr>
          <w:rFonts w:ascii="Arial" w:eastAsia="Times New Roman" w:hAnsi="Arial" w:cs="Arial"/>
          <w:sz w:val="20"/>
          <w:szCs w:val="20"/>
          <w:lang w:eastAsia="es-BO"/>
        </w:rPr>
        <w:t xml:space="preserve"> Cliente</w:t>
      </w:r>
      <w:r w:rsidR="00EA1E79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Pr="006B48F9">
        <w:rPr>
          <w:rFonts w:ascii="Arial" w:eastAsia="Times New Roman" w:hAnsi="Arial" w:cs="Arial"/>
          <w:sz w:val="20"/>
          <w:szCs w:val="20"/>
          <w:lang w:eastAsia="es-BO"/>
        </w:rPr>
        <w:t xml:space="preserve">deberá firmar </w:t>
      </w:r>
      <w:r w:rsidR="00EA1E79" w:rsidRPr="006B48F9">
        <w:rPr>
          <w:rFonts w:ascii="Arial" w:eastAsia="Times New Roman" w:hAnsi="Arial" w:cs="Arial"/>
          <w:sz w:val="20"/>
          <w:szCs w:val="20"/>
          <w:lang w:eastAsia="es-BO"/>
        </w:rPr>
        <w:t>al momento de recibir el dinero devuelto</w:t>
      </w:r>
      <w:r w:rsidRPr="006B48F9">
        <w:rPr>
          <w:rFonts w:ascii="Arial" w:eastAsia="Times New Roman" w:hAnsi="Arial" w:cs="Arial"/>
          <w:sz w:val="20"/>
          <w:szCs w:val="20"/>
          <w:lang w:eastAsia="es-BO"/>
        </w:rPr>
        <w:t xml:space="preserve">. Con este dinero el Cliente podrá efectuar el </w:t>
      </w:r>
    </w:p>
    <w:p w:rsidR="006B48F9" w:rsidRPr="00D26AC4" w:rsidRDefault="006B48F9" w:rsidP="00D26AC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proofErr w:type="gramStart"/>
      <w:r w:rsidRPr="006B48F9">
        <w:rPr>
          <w:rFonts w:ascii="Arial" w:eastAsia="Times New Roman" w:hAnsi="Arial" w:cs="Arial"/>
          <w:sz w:val="20"/>
          <w:szCs w:val="20"/>
          <w:lang w:eastAsia="es-BO"/>
        </w:rPr>
        <w:t>depósito</w:t>
      </w:r>
      <w:proofErr w:type="gramEnd"/>
      <w:r w:rsidRPr="006B48F9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="004E27F4">
        <w:rPr>
          <w:rFonts w:ascii="Arial" w:eastAsia="Times New Roman" w:hAnsi="Arial" w:cs="Arial"/>
          <w:sz w:val="20"/>
          <w:szCs w:val="20"/>
          <w:lang w:eastAsia="es-BO"/>
        </w:rPr>
        <w:t>para completar</w:t>
      </w:r>
      <w:r w:rsidR="004E27F4" w:rsidRPr="006B48F9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="00587FB6">
        <w:rPr>
          <w:rFonts w:ascii="Arial" w:eastAsia="Times New Roman" w:hAnsi="Arial" w:cs="Arial"/>
          <w:sz w:val="20"/>
          <w:szCs w:val="20"/>
          <w:lang w:eastAsia="es-BO"/>
        </w:rPr>
        <w:t>el monto mínimo de reserva</w:t>
      </w:r>
      <w:r w:rsidR="00C600DF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="005555B7">
        <w:rPr>
          <w:rFonts w:ascii="Arial" w:eastAsia="Times New Roman" w:hAnsi="Arial" w:cs="Arial"/>
          <w:sz w:val="20"/>
          <w:szCs w:val="20"/>
          <w:lang w:eastAsia="es-BO"/>
        </w:rPr>
        <w:t>en cualquier</w:t>
      </w:r>
      <w:r w:rsidR="00C600DF">
        <w:rPr>
          <w:rFonts w:ascii="Arial" w:eastAsia="Times New Roman" w:hAnsi="Arial" w:cs="Arial"/>
          <w:sz w:val="20"/>
          <w:szCs w:val="20"/>
          <w:lang w:eastAsia="es-BO"/>
        </w:rPr>
        <w:t xml:space="preserve"> Entidad Financiera</w:t>
      </w:r>
      <w:r w:rsidRPr="006B48F9">
        <w:rPr>
          <w:rFonts w:ascii="Arial" w:eastAsia="Times New Roman" w:hAnsi="Arial" w:cs="Arial"/>
          <w:sz w:val="20"/>
          <w:szCs w:val="20"/>
          <w:lang w:eastAsia="es-BO"/>
        </w:rPr>
        <w:t xml:space="preserve"> en la</w:t>
      </w:r>
      <w:r w:rsidR="005555B7">
        <w:rPr>
          <w:rFonts w:ascii="Arial" w:eastAsia="Times New Roman" w:hAnsi="Arial" w:cs="Arial"/>
          <w:sz w:val="20"/>
          <w:szCs w:val="20"/>
          <w:lang w:eastAsia="es-BO"/>
        </w:rPr>
        <w:t>s</w:t>
      </w:r>
      <w:r w:rsidRPr="006B48F9">
        <w:rPr>
          <w:rFonts w:ascii="Arial" w:eastAsia="Times New Roman" w:hAnsi="Arial" w:cs="Arial"/>
          <w:sz w:val="20"/>
          <w:szCs w:val="20"/>
          <w:lang w:eastAsia="es-BO"/>
        </w:rPr>
        <w:t xml:space="preserve"> cuenta</w:t>
      </w:r>
      <w:r w:rsidR="005555B7">
        <w:rPr>
          <w:rFonts w:ascii="Arial" w:eastAsia="Times New Roman" w:hAnsi="Arial" w:cs="Arial"/>
          <w:sz w:val="20"/>
          <w:szCs w:val="20"/>
          <w:lang w:eastAsia="es-BO"/>
        </w:rPr>
        <w:t>s</w:t>
      </w:r>
      <w:r w:rsidRPr="006B48F9">
        <w:rPr>
          <w:rFonts w:ascii="Arial" w:eastAsia="Times New Roman" w:hAnsi="Arial" w:cs="Arial"/>
          <w:sz w:val="20"/>
          <w:szCs w:val="20"/>
          <w:lang w:eastAsia="es-BO"/>
        </w:rPr>
        <w:t xml:space="preserve"> de la empresa o realizar el depósito de cheque en Caja</w:t>
      </w:r>
      <w:r w:rsidR="00C600DF">
        <w:rPr>
          <w:rFonts w:ascii="Arial" w:eastAsia="Times New Roman" w:hAnsi="Arial" w:cs="Arial"/>
          <w:sz w:val="20"/>
          <w:szCs w:val="20"/>
          <w:lang w:eastAsia="es-BO"/>
        </w:rPr>
        <w:t xml:space="preserve"> de acuerdo al procedimiento de Ventas vigente</w:t>
      </w:r>
      <w:r w:rsidR="00587FB6">
        <w:rPr>
          <w:rFonts w:ascii="Arial" w:eastAsia="Times New Roman" w:hAnsi="Arial" w:cs="Arial"/>
          <w:sz w:val="20"/>
          <w:szCs w:val="20"/>
          <w:lang w:eastAsia="es-BO"/>
        </w:rPr>
        <w:t>.</w:t>
      </w:r>
    </w:p>
    <w:p w:rsidR="006B48F9" w:rsidRDefault="006B48F9" w:rsidP="00153FFB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E744EA" w:rsidRPr="0055534E" w:rsidRDefault="00C600DF" w:rsidP="00923478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Desistimiento de </w:t>
      </w:r>
      <w:r w:rsidR="0042423D">
        <w:rPr>
          <w:rFonts w:ascii="Arial" w:hAnsi="Arial" w:cs="Arial"/>
          <w:b/>
          <w:sz w:val="20"/>
          <w:szCs w:val="20"/>
          <w:u w:val="single"/>
        </w:rPr>
        <w:t xml:space="preserve">Intención de </w:t>
      </w:r>
      <w:r>
        <w:rPr>
          <w:rFonts w:ascii="Arial" w:hAnsi="Arial" w:cs="Arial"/>
          <w:b/>
          <w:sz w:val="20"/>
          <w:szCs w:val="20"/>
          <w:u w:val="single"/>
        </w:rPr>
        <w:t>Compra</w:t>
      </w:r>
      <w:r w:rsidR="0042423D">
        <w:rPr>
          <w:rFonts w:ascii="Arial" w:hAnsi="Arial" w:cs="Arial"/>
          <w:b/>
          <w:sz w:val="20"/>
          <w:szCs w:val="20"/>
          <w:u w:val="single"/>
        </w:rPr>
        <w:t xml:space="preserve"> en Feria</w:t>
      </w:r>
    </w:p>
    <w:p w:rsidR="008B46B4" w:rsidRPr="0055534E" w:rsidRDefault="008B46B4" w:rsidP="00153FFB">
      <w:pPr>
        <w:pStyle w:val="Prrafodelista"/>
        <w:spacing w:after="0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C6351" w:rsidRPr="001C6351" w:rsidRDefault="001C6351" w:rsidP="001C6351">
      <w:pPr>
        <w:jc w:val="both"/>
        <w:rPr>
          <w:rFonts w:ascii="Arial" w:hAnsi="Arial" w:cs="Arial"/>
          <w:sz w:val="20"/>
          <w:szCs w:val="20"/>
        </w:rPr>
      </w:pPr>
      <w:r w:rsidRPr="001C6351">
        <w:rPr>
          <w:rFonts w:ascii="Arial" w:hAnsi="Arial" w:cs="Arial"/>
          <w:sz w:val="20"/>
          <w:szCs w:val="20"/>
        </w:rPr>
        <w:t xml:space="preserve">En caso que el </w:t>
      </w:r>
      <w:r w:rsidR="00135AF9">
        <w:rPr>
          <w:rFonts w:ascii="Arial" w:hAnsi="Arial" w:cs="Arial"/>
          <w:sz w:val="20"/>
          <w:szCs w:val="20"/>
        </w:rPr>
        <w:t>C</w:t>
      </w:r>
      <w:r w:rsidRPr="001C6351">
        <w:rPr>
          <w:rFonts w:ascii="Arial" w:hAnsi="Arial" w:cs="Arial"/>
          <w:sz w:val="20"/>
          <w:szCs w:val="20"/>
        </w:rPr>
        <w:t xml:space="preserve">liente desista de la </w:t>
      </w:r>
      <w:r w:rsidR="0042423D">
        <w:rPr>
          <w:rFonts w:ascii="Arial" w:hAnsi="Arial" w:cs="Arial"/>
          <w:sz w:val="20"/>
          <w:szCs w:val="20"/>
        </w:rPr>
        <w:t xml:space="preserve">intención de </w:t>
      </w:r>
      <w:r w:rsidRPr="001C6351">
        <w:rPr>
          <w:rFonts w:ascii="Arial" w:hAnsi="Arial" w:cs="Arial"/>
          <w:sz w:val="20"/>
          <w:szCs w:val="20"/>
        </w:rPr>
        <w:t>compra del vehículo</w:t>
      </w:r>
      <w:r w:rsidR="0042423D">
        <w:rPr>
          <w:rFonts w:ascii="Arial" w:hAnsi="Arial" w:cs="Arial"/>
          <w:sz w:val="20"/>
          <w:szCs w:val="20"/>
        </w:rPr>
        <w:t xml:space="preserve"> en Feria</w:t>
      </w:r>
      <w:r w:rsidRPr="001C6351">
        <w:rPr>
          <w:rFonts w:ascii="Arial" w:hAnsi="Arial" w:cs="Arial"/>
          <w:sz w:val="20"/>
          <w:szCs w:val="20"/>
        </w:rPr>
        <w:t xml:space="preserve">, deberá presentar una Nota formal de desistimiento </w:t>
      </w:r>
      <w:r w:rsidR="00D25FFA">
        <w:rPr>
          <w:rFonts w:ascii="Arial" w:hAnsi="Arial" w:cs="Arial"/>
          <w:sz w:val="20"/>
          <w:szCs w:val="20"/>
        </w:rPr>
        <w:t xml:space="preserve">dirigida al Gerente/Jefe de Ventas </w:t>
      </w:r>
      <w:r w:rsidRPr="001C6351">
        <w:rPr>
          <w:rFonts w:ascii="Arial" w:hAnsi="Arial" w:cs="Arial"/>
          <w:sz w:val="20"/>
          <w:szCs w:val="20"/>
        </w:rPr>
        <w:t xml:space="preserve">indicando la razón de tal decisión. </w:t>
      </w:r>
    </w:p>
    <w:p w:rsidR="001C6351" w:rsidRPr="001C6351" w:rsidRDefault="001C6351" w:rsidP="001C6351">
      <w:pPr>
        <w:jc w:val="both"/>
        <w:rPr>
          <w:rFonts w:ascii="Arial" w:hAnsi="Arial" w:cs="Arial"/>
          <w:sz w:val="20"/>
          <w:szCs w:val="20"/>
        </w:rPr>
      </w:pPr>
      <w:r w:rsidRPr="001C6351">
        <w:rPr>
          <w:rFonts w:ascii="Arial" w:hAnsi="Arial" w:cs="Arial"/>
          <w:sz w:val="20"/>
          <w:szCs w:val="20"/>
        </w:rPr>
        <w:t xml:space="preserve">El Ejecutivo de Ventas recibirá esta Nota y la entregará al Gerente o Jefe Regional de Ventas para ser firmada y autorizada. </w:t>
      </w:r>
    </w:p>
    <w:p w:rsidR="001C6351" w:rsidRPr="001C6351" w:rsidRDefault="00783178" w:rsidP="001C635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 la autorización, e</w:t>
      </w:r>
      <w:r w:rsidR="001C6351" w:rsidRPr="001C6351">
        <w:rPr>
          <w:rFonts w:ascii="Arial" w:hAnsi="Arial" w:cs="Arial"/>
          <w:sz w:val="20"/>
          <w:szCs w:val="20"/>
        </w:rPr>
        <w:t xml:space="preserve">l Ejecutivo de Ventas debe indicar al Cliente que se apersone a Caja para la devolución del 100% de su dinero, portando su documento de Identidad original y vigente, el Recibo de depósito de dinero en feria y la Nota de desistimiento firmada. </w:t>
      </w:r>
    </w:p>
    <w:p w:rsidR="00E87DEA" w:rsidRDefault="001C6351" w:rsidP="00153FFB">
      <w:pPr>
        <w:jc w:val="both"/>
        <w:rPr>
          <w:rFonts w:ascii="Arial" w:hAnsi="Arial" w:cs="Arial"/>
          <w:sz w:val="20"/>
          <w:szCs w:val="20"/>
        </w:rPr>
      </w:pPr>
      <w:r w:rsidRPr="001C6351">
        <w:rPr>
          <w:rFonts w:ascii="Arial" w:hAnsi="Arial" w:cs="Arial"/>
          <w:sz w:val="20"/>
          <w:szCs w:val="20"/>
        </w:rPr>
        <w:t xml:space="preserve">Al momento de hacer la devolución del dinero, </w:t>
      </w:r>
      <w:r w:rsidR="005555B7">
        <w:rPr>
          <w:rFonts w:ascii="Arial" w:eastAsia="Times New Roman" w:hAnsi="Arial" w:cs="Arial"/>
          <w:sz w:val="20"/>
          <w:szCs w:val="20"/>
          <w:lang w:eastAsia="es-BO"/>
        </w:rPr>
        <w:t>el Cajero debe elaborar un Comprobante de Egreso por el monto correspondiente que el</w:t>
      </w:r>
      <w:r w:rsidR="005555B7" w:rsidRPr="006B48F9">
        <w:rPr>
          <w:rFonts w:ascii="Arial" w:eastAsia="Times New Roman" w:hAnsi="Arial" w:cs="Arial"/>
          <w:sz w:val="20"/>
          <w:szCs w:val="20"/>
          <w:lang w:eastAsia="es-BO"/>
        </w:rPr>
        <w:t xml:space="preserve"> Cliente</w:t>
      </w:r>
      <w:r w:rsidR="005555B7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="005555B7" w:rsidRPr="006B48F9">
        <w:rPr>
          <w:rFonts w:ascii="Arial" w:eastAsia="Times New Roman" w:hAnsi="Arial" w:cs="Arial"/>
          <w:sz w:val="20"/>
          <w:szCs w:val="20"/>
          <w:lang w:eastAsia="es-BO"/>
        </w:rPr>
        <w:t xml:space="preserve">deberá firmar al momento de recibir el dinero devuelto. </w:t>
      </w:r>
      <w:r w:rsidR="00654631">
        <w:rPr>
          <w:rFonts w:ascii="Arial" w:eastAsia="Times New Roman" w:hAnsi="Arial" w:cs="Arial"/>
          <w:sz w:val="20"/>
          <w:szCs w:val="20"/>
          <w:lang w:eastAsia="es-BO"/>
        </w:rPr>
        <w:t xml:space="preserve">El Cajero deberá adjuntar a la copia del Comprobante de Egreso, </w:t>
      </w:r>
      <w:r w:rsidR="00654631" w:rsidRPr="001C6351">
        <w:rPr>
          <w:rFonts w:ascii="Arial" w:hAnsi="Arial" w:cs="Arial"/>
          <w:sz w:val="20"/>
          <w:szCs w:val="20"/>
        </w:rPr>
        <w:t>el Recibo de depósito de dinero en feria y la Nota de desistimiento firmada.</w:t>
      </w:r>
      <w:r w:rsidR="00881193">
        <w:rPr>
          <w:rFonts w:ascii="Arial" w:hAnsi="Arial" w:cs="Arial"/>
          <w:sz w:val="20"/>
          <w:szCs w:val="20"/>
        </w:rPr>
        <w:t xml:space="preserve"> </w:t>
      </w:r>
    </w:p>
    <w:p w:rsidR="00985578" w:rsidRDefault="00985578" w:rsidP="00153FFB">
      <w:pPr>
        <w:jc w:val="both"/>
        <w:rPr>
          <w:rFonts w:ascii="Arial" w:hAnsi="Arial" w:cs="Arial"/>
          <w:sz w:val="20"/>
          <w:szCs w:val="20"/>
        </w:rPr>
        <w:sectPr w:rsidR="00985578" w:rsidSect="000F2EC1">
          <w:pgSz w:w="12240" w:h="15840" w:code="1"/>
          <w:pgMar w:top="2552" w:right="1701" w:bottom="993" w:left="1701" w:header="708" w:footer="708" w:gutter="0"/>
          <w:cols w:space="708"/>
          <w:docGrid w:linePitch="360"/>
        </w:sectPr>
      </w:pPr>
    </w:p>
    <w:p w:rsidR="00985578" w:rsidRDefault="00985578" w:rsidP="00153FFB">
      <w:pPr>
        <w:jc w:val="both"/>
        <w:rPr>
          <w:rFonts w:ascii="Arial" w:hAnsi="Arial" w:cs="Arial"/>
          <w:sz w:val="20"/>
          <w:szCs w:val="20"/>
        </w:rPr>
      </w:pPr>
    </w:p>
    <w:p w:rsidR="00E57C63" w:rsidRDefault="00985578" w:rsidP="00E57C63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Cuadro de </w:t>
      </w:r>
      <w:r w:rsidR="00E57C63">
        <w:rPr>
          <w:rFonts w:ascii="Arial" w:hAnsi="Arial" w:cs="Arial"/>
          <w:b/>
          <w:sz w:val="20"/>
          <w:szCs w:val="20"/>
          <w:u w:val="single"/>
        </w:rPr>
        <w:t>Aprobación</w:t>
      </w:r>
      <w:r>
        <w:rPr>
          <w:rFonts w:ascii="Arial" w:hAnsi="Arial" w:cs="Arial"/>
          <w:b/>
          <w:sz w:val="20"/>
          <w:szCs w:val="20"/>
          <w:u w:val="single"/>
        </w:rPr>
        <w:t xml:space="preserve"> de Procedimiento</w:t>
      </w:r>
    </w:p>
    <w:p w:rsidR="00BD35BA" w:rsidRPr="0055534E" w:rsidRDefault="00BD35BA" w:rsidP="00BD35BA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Tablaconcuadrcula"/>
        <w:tblW w:w="9820" w:type="dxa"/>
        <w:tblLook w:val="04A0" w:firstRow="1" w:lastRow="0" w:firstColumn="1" w:lastColumn="0" w:noHBand="0" w:noVBand="1"/>
      </w:tblPr>
      <w:tblGrid>
        <w:gridCol w:w="1809"/>
        <w:gridCol w:w="3686"/>
        <w:gridCol w:w="1717"/>
        <w:gridCol w:w="2608"/>
      </w:tblGrid>
      <w:tr w:rsidR="00E57C63" w:rsidTr="00E04B7F">
        <w:trPr>
          <w:trHeight w:val="416"/>
          <w:tblHeader/>
        </w:trPr>
        <w:tc>
          <w:tcPr>
            <w:tcW w:w="5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C63" w:rsidRDefault="00E57C63" w:rsidP="00E57C6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CUADRO DE REVISIÓN Y APROBACIÓN 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C63" w:rsidRDefault="00E57C63" w:rsidP="00E57C63">
            <w:pPr>
              <w:pStyle w:val="Prrafodelista"/>
              <w:tabs>
                <w:tab w:val="left" w:pos="270"/>
                <w:tab w:val="center" w:pos="951"/>
              </w:tabs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C63" w:rsidRDefault="00E57C63" w:rsidP="00E57C6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Firma</w:t>
            </w:r>
          </w:p>
        </w:tc>
      </w:tr>
      <w:tr w:rsidR="00E57C63" w:rsidTr="00E04B7F">
        <w:trPr>
          <w:trHeight w:val="551"/>
        </w:trPr>
        <w:tc>
          <w:tcPr>
            <w:tcW w:w="1809" w:type="dxa"/>
            <w:vMerge w:val="restart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E57C63" w:rsidRDefault="00985578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Revisado por: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C63" w:rsidRDefault="00924F82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Alejandro Ballón</w:t>
            </w:r>
          </w:p>
          <w:p w:rsidR="00E57C63" w:rsidRDefault="00E57C63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Nacional de Administración y Finanzas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C63" w:rsidRDefault="00E57C63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C63" w:rsidRDefault="00E57C63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7C63" w:rsidTr="00E04B7F">
        <w:tc>
          <w:tcPr>
            <w:tcW w:w="1809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E57C63" w:rsidRDefault="00E57C63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C63" w:rsidRDefault="00E57C63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Federico Quiroga</w:t>
            </w:r>
          </w:p>
          <w:p w:rsidR="00E57C63" w:rsidRDefault="00E57C63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de Toyota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C63" w:rsidRDefault="00E57C63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C63" w:rsidRDefault="00E57C63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7C63" w:rsidTr="00E04B7F">
        <w:tc>
          <w:tcPr>
            <w:tcW w:w="18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7C63" w:rsidRDefault="00E57C63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C63" w:rsidRDefault="00924F82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Pablo Gamón</w:t>
            </w:r>
          </w:p>
          <w:p w:rsidR="00E57C63" w:rsidRDefault="00E57C63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Nacional de Yamaha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C63" w:rsidRDefault="00E57C63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C63" w:rsidRDefault="00E57C63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7C63" w:rsidTr="00E04B7F">
        <w:tc>
          <w:tcPr>
            <w:tcW w:w="18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7C63" w:rsidRDefault="00E57C63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C63" w:rsidRDefault="00E57C63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Rodrigo Bejarano</w:t>
            </w:r>
          </w:p>
          <w:p w:rsidR="00E57C63" w:rsidRDefault="00E57C63" w:rsidP="002510EF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Gerente </w:t>
            </w:r>
            <w:r w:rsidR="00924F82">
              <w:rPr>
                <w:rFonts w:ascii="Arial" w:hAnsi="Arial" w:cs="Arial"/>
                <w:sz w:val="20"/>
                <w:szCs w:val="20"/>
              </w:rPr>
              <w:t>Camiones y Maquinaria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C63" w:rsidRDefault="00E57C63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C63" w:rsidRDefault="00E57C63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7C63" w:rsidTr="00E04B7F">
        <w:tc>
          <w:tcPr>
            <w:tcW w:w="18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7C63" w:rsidRDefault="00E57C63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C63" w:rsidRDefault="00924F82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Miroslava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Raljevic</w:t>
            </w:r>
            <w:proofErr w:type="spellEnd"/>
          </w:p>
          <w:p w:rsidR="00E57C63" w:rsidRDefault="00924F82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Gerente Nacional </w:t>
            </w:r>
            <w:r w:rsidR="00E57C63">
              <w:rPr>
                <w:rFonts w:ascii="Arial" w:hAnsi="Arial" w:cs="Arial"/>
                <w:sz w:val="20"/>
                <w:szCs w:val="20"/>
              </w:rPr>
              <w:t>de Marketing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C63" w:rsidRDefault="00E57C63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C63" w:rsidRDefault="00E57C63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7C63" w:rsidTr="00E04B7F">
        <w:trPr>
          <w:trHeight w:val="562"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C63" w:rsidRDefault="00E57C63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C63" w:rsidRDefault="00E57C63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Marcelo Terán</w:t>
            </w:r>
          </w:p>
          <w:p w:rsidR="00E57C63" w:rsidRDefault="00E57C63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Nacional de O&amp;M y Sistemas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C63" w:rsidRDefault="00E57C63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C63" w:rsidRDefault="00E57C63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7C63" w:rsidTr="00E04B7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C63" w:rsidRDefault="00E57C63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Elaborado por: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C63" w:rsidRDefault="00E57C63" w:rsidP="00E04B7F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Organización y Métodos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C63" w:rsidRDefault="00E57C63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C63" w:rsidRDefault="00E57C63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52963" w:rsidRPr="0055534E" w:rsidRDefault="00252963" w:rsidP="00BD35BA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sectPr w:rsidR="00252963" w:rsidRPr="0055534E" w:rsidSect="000F2EC1">
      <w:pgSz w:w="12240" w:h="15840" w:code="1"/>
      <w:pgMar w:top="2552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C8B" w:rsidRDefault="00852C8B" w:rsidP="008A36DB">
      <w:pPr>
        <w:spacing w:after="0" w:line="240" w:lineRule="auto"/>
      </w:pPr>
      <w:r>
        <w:separator/>
      </w:r>
    </w:p>
  </w:endnote>
  <w:endnote w:type="continuationSeparator" w:id="0">
    <w:p w:rsidR="00852C8B" w:rsidRDefault="00852C8B" w:rsidP="008A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C8B" w:rsidRDefault="00852C8B" w:rsidP="008A36DB">
      <w:pPr>
        <w:spacing w:after="0" w:line="240" w:lineRule="auto"/>
      </w:pPr>
      <w:r>
        <w:separator/>
      </w:r>
    </w:p>
  </w:footnote>
  <w:footnote w:type="continuationSeparator" w:id="0">
    <w:p w:rsidR="00852C8B" w:rsidRDefault="00852C8B" w:rsidP="008A3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68" w:type="dxa"/>
      <w:jc w:val="center"/>
      <w:tblLook w:val="04A0" w:firstRow="1" w:lastRow="0" w:firstColumn="1" w:lastColumn="0" w:noHBand="0" w:noVBand="1"/>
    </w:tblPr>
    <w:tblGrid>
      <w:gridCol w:w="2942"/>
      <w:gridCol w:w="5558"/>
      <w:gridCol w:w="2268"/>
    </w:tblGrid>
    <w:tr w:rsidR="00852C8B" w:rsidTr="008A36DB">
      <w:trPr>
        <w:trHeight w:val="410"/>
        <w:jc w:val="center"/>
      </w:trPr>
      <w:tc>
        <w:tcPr>
          <w:tcW w:w="2942" w:type="dxa"/>
          <w:vMerge w:val="restart"/>
        </w:tcPr>
        <w:p w:rsidR="00852C8B" w:rsidRDefault="00852C8B">
          <w:pPr>
            <w:pStyle w:val="Encabezado"/>
          </w:pPr>
          <w:r>
            <w:rPr>
              <w:noProof/>
              <w:lang w:eastAsia="es-BO"/>
            </w:rPr>
            <w:drawing>
              <wp:anchor distT="0" distB="0" distL="114300" distR="114300" simplePos="0" relativeHeight="251660288" behindDoc="0" locked="0" layoutInCell="1" allowOverlap="1" wp14:anchorId="706ED7A2" wp14:editId="675366D9">
                <wp:simplePos x="0" y="0"/>
                <wp:positionH relativeFrom="column">
                  <wp:posOffset>74295</wp:posOffset>
                </wp:positionH>
                <wp:positionV relativeFrom="paragraph">
                  <wp:posOffset>125095</wp:posOffset>
                </wp:positionV>
                <wp:extent cx="1548499" cy="581025"/>
                <wp:effectExtent l="0" t="0" r="0" b="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oyosa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8499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58" w:type="dxa"/>
          <w:vMerge w:val="restart"/>
        </w:tcPr>
        <w:p w:rsidR="00852C8B" w:rsidRDefault="00852C8B" w:rsidP="00E7589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852C8B" w:rsidRDefault="00852C8B" w:rsidP="00E45281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MANUAL DE PROCEDIMIENTOS DEL ÁREA COMERCIAL</w:t>
          </w:r>
        </w:p>
        <w:p w:rsidR="00852C8B" w:rsidRPr="00C873BD" w:rsidRDefault="00852C8B" w:rsidP="00E45281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852C8B" w:rsidRDefault="00852C8B">
          <w:pPr>
            <w:pStyle w:val="Encabezado"/>
          </w:pPr>
        </w:p>
      </w:tc>
    </w:tr>
    <w:tr w:rsidR="00852C8B" w:rsidTr="008A36DB">
      <w:trPr>
        <w:jc w:val="center"/>
      </w:trPr>
      <w:tc>
        <w:tcPr>
          <w:tcW w:w="2942" w:type="dxa"/>
          <w:vMerge/>
        </w:tcPr>
        <w:p w:rsidR="00852C8B" w:rsidRDefault="00852C8B">
          <w:pPr>
            <w:pStyle w:val="Encabezado"/>
          </w:pPr>
        </w:p>
      </w:tc>
      <w:tc>
        <w:tcPr>
          <w:tcW w:w="5558" w:type="dxa"/>
          <w:vMerge/>
        </w:tcPr>
        <w:p w:rsidR="00852C8B" w:rsidRPr="00C873BD" w:rsidRDefault="00852C8B" w:rsidP="00E7589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852C8B" w:rsidRPr="00C873BD" w:rsidRDefault="00852C8B" w:rsidP="00C873B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873BD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begin"/>
          </w:r>
          <w:r w:rsidRPr="00C873BD">
            <w:rPr>
              <w:rFonts w:ascii="Arial" w:hAnsi="Arial" w:cs="Arial"/>
              <w:bCs/>
              <w:sz w:val="20"/>
              <w:szCs w:val="20"/>
            </w:rPr>
            <w:instrText>PAGE  \* Arabic  \* MERGEFORMAT</w:instrTex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separate"/>
          </w:r>
          <w:r w:rsidR="001E06A3" w:rsidRPr="001E06A3">
            <w:rPr>
              <w:rFonts w:ascii="Arial" w:hAnsi="Arial" w:cs="Arial"/>
              <w:bCs/>
              <w:noProof/>
              <w:sz w:val="20"/>
              <w:szCs w:val="20"/>
              <w:lang w:val="es-ES"/>
            </w:rPr>
            <w:t>2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end"/>
          </w:r>
          <w:r w:rsidRPr="00C873BD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begin"/>
          </w:r>
          <w:r w:rsidRPr="00C873BD">
            <w:rPr>
              <w:rFonts w:ascii="Arial" w:hAnsi="Arial" w:cs="Arial"/>
              <w:bCs/>
              <w:sz w:val="20"/>
              <w:szCs w:val="20"/>
            </w:rPr>
            <w:instrText>NUMPAGES  \* Arabic  \* MERGEFORMAT</w:instrTex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separate"/>
          </w:r>
          <w:r w:rsidR="001E06A3" w:rsidRPr="001E06A3">
            <w:rPr>
              <w:rFonts w:ascii="Arial" w:hAnsi="Arial" w:cs="Arial"/>
              <w:bCs/>
              <w:noProof/>
              <w:sz w:val="20"/>
              <w:szCs w:val="20"/>
              <w:lang w:val="es-ES"/>
            </w:rPr>
            <w:t>7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end"/>
          </w:r>
        </w:p>
      </w:tc>
    </w:tr>
    <w:tr w:rsidR="00852C8B" w:rsidTr="008A36DB">
      <w:trPr>
        <w:trHeight w:val="574"/>
        <w:jc w:val="center"/>
      </w:trPr>
      <w:tc>
        <w:tcPr>
          <w:tcW w:w="2942" w:type="dxa"/>
          <w:vMerge/>
        </w:tcPr>
        <w:p w:rsidR="00852C8B" w:rsidRDefault="00852C8B">
          <w:pPr>
            <w:pStyle w:val="Encabezado"/>
          </w:pPr>
        </w:p>
      </w:tc>
      <w:tc>
        <w:tcPr>
          <w:tcW w:w="5558" w:type="dxa"/>
        </w:tcPr>
        <w:p w:rsidR="00852C8B" w:rsidRDefault="00852C8B" w:rsidP="00E7589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852C8B" w:rsidRDefault="00852C8B" w:rsidP="00E7589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PROCEDIMIENTO DE VENTAS PARA FERIAS O ACTIVACIONES</w:t>
          </w:r>
        </w:p>
        <w:p w:rsidR="00852C8B" w:rsidRPr="00C873BD" w:rsidRDefault="00852C8B" w:rsidP="00E7589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852C8B" w:rsidRDefault="00852C8B" w:rsidP="00BD06DA">
          <w:pPr>
            <w:pStyle w:val="Encabezado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  <w:p w:rsidR="00852C8B" w:rsidRDefault="00852C8B" w:rsidP="00BD06DA">
          <w:pPr>
            <w:pStyle w:val="Encabezado"/>
            <w:jc w:val="center"/>
            <w:rPr>
              <w:rFonts w:ascii="Arial" w:hAnsi="Arial" w:cs="Arial"/>
              <w:i/>
              <w:sz w:val="20"/>
              <w:szCs w:val="20"/>
            </w:rPr>
          </w:pPr>
          <w:r w:rsidRPr="00F818CC">
            <w:rPr>
              <w:rFonts w:ascii="Arial" w:hAnsi="Arial" w:cs="Arial"/>
              <w:i/>
              <w:sz w:val="20"/>
              <w:szCs w:val="20"/>
            </w:rPr>
            <w:t xml:space="preserve">Vigente desde el </w:t>
          </w:r>
        </w:p>
        <w:p w:rsidR="00852C8B" w:rsidRDefault="00852C8B" w:rsidP="00BD06DA">
          <w:pPr>
            <w:pStyle w:val="Encabezado"/>
            <w:jc w:val="center"/>
            <w:rPr>
              <w:rFonts w:ascii="Arial" w:hAnsi="Arial" w:cs="Arial"/>
              <w:i/>
              <w:sz w:val="20"/>
              <w:szCs w:val="20"/>
            </w:rPr>
          </w:pPr>
          <w:r w:rsidRPr="002510EF">
            <w:rPr>
              <w:rFonts w:ascii="Arial" w:hAnsi="Arial" w:cs="Arial"/>
              <w:i/>
              <w:sz w:val="20"/>
              <w:szCs w:val="20"/>
              <w:highlight w:val="yellow"/>
            </w:rPr>
            <w:t>xx</w:t>
          </w:r>
          <w:r>
            <w:rPr>
              <w:rFonts w:ascii="Arial" w:hAnsi="Arial" w:cs="Arial"/>
              <w:i/>
              <w:sz w:val="20"/>
              <w:szCs w:val="20"/>
            </w:rPr>
            <w:t>/08/18</w:t>
          </w:r>
        </w:p>
        <w:p w:rsidR="00852C8B" w:rsidRPr="00F818CC" w:rsidRDefault="00852C8B" w:rsidP="00BD06DA">
          <w:pPr>
            <w:pStyle w:val="Encabezado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</w:tr>
  </w:tbl>
  <w:p w:rsidR="00852C8B" w:rsidRDefault="00852C8B">
    <w:pPr>
      <w:pStyle w:val="Encabezado"/>
    </w:pPr>
    <w:r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59D7C8F" wp14:editId="05C038BE">
              <wp:simplePos x="0" y="0"/>
              <wp:positionH relativeFrom="column">
                <wp:posOffset>-613410</wp:posOffset>
              </wp:positionH>
              <wp:positionV relativeFrom="paragraph">
                <wp:posOffset>108585</wp:posOffset>
              </wp:positionV>
              <wp:extent cx="6943725" cy="7924800"/>
              <wp:effectExtent l="0" t="0" r="28575" b="19050"/>
              <wp:wrapNone/>
              <wp:docPr id="2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43725" cy="79248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3D7E859B" id="Rectángulo 2" o:spid="_x0000_s1026" style="position:absolute;margin-left:-48.3pt;margin-top:8.55pt;width:546.75pt;height:62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" fillcolor="white [3201]" strokecolor="black [3200]" strokeweight="1pt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F0882"/>
    <w:multiLevelType w:val="hybridMultilevel"/>
    <w:tmpl w:val="333625D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1148C"/>
    <w:multiLevelType w:val="hybridMultilevel"/>
    <w:tmpl w:val="F2CE7E3A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01F8B"/>
    <w:multiLevelType w:val="hybridMultilevel"/>
    <w:tmpl w:val="998AF27A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B03978"/>
    <w:multiLevelType w:val="hybridMultilevel"/>
    <w:tmpl w:val="B0A098D4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016F47"/>
    <w:multiLevelType w:val="hybridMultilevel"/>
    <w:tmpl w:val="67F8F17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D53DEA"/>
    <w:multiLevelType w:val="hybridMultilevel"/>
    <w:tmpl w:val="21AE77F0"/>
    <w:lvl w:ilvl="0" w:tplc="E0B2CA0E">
      <w:start w:val="1"/>
      <w:numFmt w:val="lowerLetter"/>
      <w:lvlText w:val="%1)"/>
      <w:lvlJc w:val="left"/>
      <w:pPr>
        <w:ind w:left="2088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808" w:hanging="360"/>
      </w:pPr>
    </w:lvl>
    <w:lvl w:ilvl="2" w:tplc="400A001B" w:tentative="1">
      <w:start w:val="1"/>
      <w:numFmt w:val="lowerRoman"/>
      <w:lvlText w:val="%3."/>
      <w:lvlJc w:val="right"/>
      <w:pPr>
        <w:ind w:left="3528" w:hanging="180"/>
      </w:pPr>
    </w:lvl>
    <w:lvl w:ilvl="3" w:tplc="400A000F" w:tentative="1">
      <w:start w:val="1"/>
      <w:numFmt w:val="decimal"/>
      <w:lvlText w:val="%4."/>
      <w:lvlJc w:val="left"/>
      <w:pPr>
        <w:ind w:left="4248" w:hanging="360"/>
      </w:pPr>
    </w:lvl>
    <w:lvl w:ilvl="4" w:tplc="400A0019" w:tentative="1">
      <w:start w:val="1"/>
      <w:numFmt w:val="lowerLetter"/>
      <w:lvlText w:val="%5."/>
      <w:lvlJc w:val="left"/>
      <w:pPr>
        <w:ind w:left="4968" w:hanging="360"/>
      </w:pPr>
    </w:lvl>
    <w:lvl w:ilvl="5" w:tplc="400A001B" w:tentative="1">
      <w:start w:val="1"/>
      <w:numFmt w:val="lowerRoman"/>
      <w:lvlText w:val="%6."/>
      <w:lvlJc w:val="right"/>
      <w:pPr>
        <w:ind w:left="5688" w:hanging="180"/>
      </w:pPr>
    </w:lvl>
    <w:lvl w:ilvl="6" w:tplc="400A000F" w:tentative="1">
      <w:start w:val="1"/>
      <w:numFmt w:val="decimal"/>
      <w:lvlText w:val="%7."/>
      <w:lvlJc w:val="left"/>
      <w:pPr>
        <w:ind w:left="6408" w:hanging="360"/>
      </w:pPr>
    </w:lvl>
    <w:lvl w:ilvl="7" w:tplc="400A0019" w:tentative="1">
      <w:start w:val="1"/>
      <w:numFmt w:val="lowerLetter"/>
      <w:lvlText w:val="%8."/>
      <w:lvlJc w:val="left"/>
      <w:pPr>
        <w:ind w:left="7128" w:hanging="360"/>
      </w:pPr>
    </w:lvl>
    <w:lvl w:ilvl="8" w:tplc="400A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6">
    <w:nsid w:val="1BBB1DE1"/>
    <w:multiLevelType w:val="hybridMultilevel"/>
    <w:tmpl w:val="E38AE3C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474248"/>
    <w:multiLevelType w:val="hybridMultilevel"/>
    <w:tmpl w:val="FEB02DD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5C708CB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8E93AD7"/>
    <w:multiLevelType w:val="hybridMultilevel"/>
    <w:tmpl w:val="28883BC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380C49"/>
    <w:multiLevelType w:val="hybridMultilevel"/>
    <w:tmpl w:val="F1666A5C"/>
    <w:lvl w:ilvl="0" w:tplc="4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299B5556"/>
    <w:multiLevelType w:val="hybridMultilevel"/>
    <w:tmpl w:val="6FAC992C"/>
    <w:lvl w:ilvl="0" w:tplc="57DE730E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A5665CD"/>
    <w:multiLevelType w:val="hybridMultilevel"/>
    <w:tmpl w:val="84FC22CC"/>
    <w:lvl w:ilvl="0" w:tplc="57DE730E">
      <w:start w:val="5"/>
      <w:numFmt w:val="bullet"/>
      <w:lvlText w:val="-"/>
      <w:lvlJc w:val="left"/>
      <w:pPr>
        <w:ind w:left="2448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3">
    <w:nsid w:val="36CD12C7"/>
    <w:multiLevelType w:val="hybridMultilevel"/>
    <w:tmpl w:val="3F087E6E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9C70B8"/>
    <w:multiLevelType w:val="hybridMultilevel"/>
    <w:tmpl w:val="43A2036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7A7D00"/>
    <w:multiLevelType w:val="hybridMultilevel"/>
    <w:tmpl w:val="57BAE5F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1E6BCA"/>
    <w:multiLevelType w:val="hybridMultilevel"/>
    <w:tmpl w:val="FC5C1B7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241703A"/>
    <w:multiLevelType w:val="hybridMultilevel"/>
    <w:tmpl w:val="7E9A4A2E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5C6641"/>
    <w:multiLevelType w:val="hybridMultilevel"/>
    <w:tmpl w:val="493E4140"/>
    <w:lvl w:ilvl="0" w:tplc="57DE730E">
      <w:start w:val="5"/>
      <w:numFmt w:val="bullet"/>
      <w:lvlText w:val="-"/>
      <w:lvlJc w:val="left"/>
      <w:pPr>
        <w:ind w:left="411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</w:abstractNum>
  <w:abstractNum w:abstractNumId="19">
    <w:nsid w:val="4544767C"/>
    <w:multiLevelType w:val="hybridMultilevel"/>
    <w:tmpl w:val="7D0CC5D2"/>
    <w:lvl w:ilvl="0" w:tplc="40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456863F4"/>
    <w:multiLevelType w:val="multilevel"/>
    <w:tmpl w:val="A028CEBA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478032FE"/>
    <w:multiLevelType w:val="hybridMultilevel"/>
    <w:tmpl w:val="98267DC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C31181"/>
    <w:multiLevelType w:val="hybridMultilevel"/>
    <w:tmpl w:val="DBA623C8"/>
    <w:lvl w:ilvl="0" w:tplc="400A0017">
      <w:start w:val="1"/>
      <w:numFmt w:val="lowerLetter"/>
      <w:lvlText w:val="%1)"/>
      <w:lvlJc w:val="left"/>
      <w:pPr>
        <w:ind w:left="1512" w:hanging="360"/>
      </w:pPr>
    </w:lvl>
    <w:lvl w:ilvl="1" w:tplc="400A0019">
      <w:start w:val="1"/>
      <w:numFmt w:val="lowerLetter"/>
      <w:lvlText w:val="%2."/>
      <w:lvlJc w:val="left"/>
      <w:pPr>
        <w:ind w:left="2232" w:hanging="360"/>
      </w:pPr>
    </w:lvl>
    <w:lvl w:ilvl="2" w:tplc="400A001B" w:tentative="1">
      <w:start w:val="1"/>
      <w:numFmt w:val="lowerRoman"/>
      <w:lvlText w:val="%3."/>
      <w:lvlJc w:val="right"/>
      <w:pPr>
        <w:ind w:left="2952" w:hanging="180"/>
      </w:pPr>
    </w:lvl>
    <w:lvl w:ilvl="3" w:tplc="400A000F" w:tentative="1">
      <w:start w:val="1"/>
      <w:numFmt w:val="decimal"/>
      <w:lvlText w:val="%4."/>
      <w:lvlJc w:val="left"/>
      <w:pPr>
        <w:ind w:left="3672" w:hanging="360"/>
      </w:pPr>
    </w:lvl>
    <w:lvl w:ilvl="4" w:tplc="400A0019" w:tentative="1">
      <w:start w:val="1"/>
      <w:numFmt w:val="lowerLetter"/>
      <w:lvlText w:val="%5."/>
      <w:lvlJc w:val="left"/>
      <w:pPr>
        <w:ind w:left="4392" w:hanging="360"/>
      </w:pPr>
    </w:lvl>
    <w:lvl w:ilvl="5" w:tplc="400A001B" w:tentative="1">
      <w:start w:val="1"/>
      <w:numFmt w:val="lowerRoman"/>
      <w:lvlText w:val="%6."/>
      <w:lvlJc w:val="right"/>
      <w:pPr>
        <w:ind w:left="5112" w:hanging="180"/>
      </w:pPr>
    </w:lvl>
    <w:lvl w:ilvl="6" w:tplc="400A000F" w:tentative="1">
      <w:start w:val="1"/>
      <w:numFmt w:val="decimal"/>
      <w:lvlText w:val="%7."/>
      <w:lvlJc w:val="left"/>
      <w:pPr>
        <w:ind w:left="5832" w:hanging="360"/>
      </w:pPr>
    </w:lvl>
    <w:lvl w:ilvl="7" w:tplc="400A0019" w:tentative="1">
      <w:start w:val="1"/>
      <w:numFmt w:val="lowerLetter"/>
      <w:lvlText w:val="%8."/>
      <w:lvlJc w:val="left"/>
      <w:pPr>
        <w:ind w:left="6552" w:hanging="360"/>
      </w:pPr>
    </w:lvl>
    <w:lvl w:ilvl="8" w:tplc="40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3">
    <w:nsid w:val="4B71789D"/>
    <w:multiLevelType w:val="hybridMultilevel"/>
    <w:tmpl w:val="EE90CCB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1C1B5F"/>
    <w:multiLevelType w:val="hybridMultilevel"/>
    <w:tmpl w:val="935A4FE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DD64A0"/>
    <w:multiLevelType w:val="hybridMultilevel"/>
    <w:tmpl w:val="4D34345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E613044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7">
    <w:nsid w:val="52931209"/>
    <w:multiLevelType w:val="hybridMultilevel"/>
    <w:tmpl w:val="EF6EF89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F83F2A"/>
    <w:multiLevelType w:val="hybridMultilevel"/>
    <w:tmpl w:val="E9A84E42"/>
    <w:lvl w:ilvl="0" w:tplc="2150592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115B01"/>
    <w:multiLevelType w:val="hybridMultilevel"/>
    <w:tmpl w:val="16F40E5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D161F0"/>
    <w:multiLevelType w:val="hybridMultilevel"/>
    <w:tmpl w:val="6BC04012"/>
    <w:lvl w:ilvl="0" w:tplc="4DA66C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EA586E"/>
    <w:multiLevelType w:val="hybridMultilevel"/>
    <w:tmpl w:val="746487F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E60A6F"/>
    <w:multiLevelType w:val="hybridMultilevel"/>
    <w:tmpl w:val="ECBCA498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5291267"/>
    <w:multiLevelType w:val="hybridMultilevel"/>
    <w:tmpl w:val="764485E2"/>
    <w:lvl w:ilvl="0" w:tplc="57DE730E">
      <w:start w:val="5"/>
      <w:numFmt w:val="bullet"/>
      <w:lvlText w:val="-"/>
      <w:lvlJc w:val="left"/>
      <w:pPr>
        <w:ind w:left="2139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34">
    <w:nsid w:val="653E44A6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5">
    <w:nsid w:val="655D6A59"/>
    <w:multiLevelType w:val="hybridMultilevel"/>
    <w:tmpl w:val="6C6E356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7B146DD"/>
    <w:multiLevelType w:val="hybridMultilevel"/>
    <w:tmpl w:val="6C7C3B66"/>
    <w:lvl w:ilvl="0" w:tplc="924A92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8C03C4"/>
    <w:multiLevelType w:val="hybridMultilevel"/>
    <w:tmpl w:val="ECF63664"/>
    <w:lvl w:ilvl="0" w:tplc="052A8C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C12676"/>
    <w:multiLevelType w:val="hybridMultilevel"/>
    <w:tmpl w:val="6672AAA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150DD4"/>
    <w:multiLevelType w:val="hybridMultilevel"/>
    <w:tmpl w:val="55FE66C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CB037B7"/>
    <w:multiLevelType w:val="hybridMultilevel"/>
    <w:tmpl w:val="85C0B288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1277CD"/>
    <w:multiLevelType w:val="hybridMultilevel"/>
    <w:tmpl w:val="9E442822"/>
    <w:lvl w:ilvl="0" w:tplc="400A000D">
      <w:start w:val="1"/>
      <w:numFmt w:val="bullet"/>
      <w:lvlText w:val=""/>
      <w:lvlJc w:val="left"/>
      <w:pPr>
        <w:ind w:left="773" w:hanging="360"/>
      </w:pPr>
      <w:rPr>
        <w:rFonts w:ascii="Wingdings" w:hAnsi="Wingdings" w:hint="default"/>
      </w:rPr>
    </w:lvl>
    <w:lvl w:ilvl="1" w:tplc="400A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2">
    <w:nsid w:val="7F1B14DC"/>
    <w:multiLevelType w:val="hybridMultilevel"/>
    <w:tmpl w:val="03B4830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827D35"/>
    <w:multiLevelType w:val="hybridMultilevel"/>
    <w:tmpl w:val="766449F2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6"/>
  </w:num>
  <w:num w:numId="3">
    <w:abstractNumId w:val="6"/>
  </w:num>
  <w:num w:numId="4">
    <w:abstractNumId w:val="10"/>
  </w:num>
  <w:num w:numId="5">
    <w:abstractNumId w:val="30"/>
  </w:num>
  <w:num w:numId="6">
    <w:abstractNumId w:val="24"/>
  </w:num>
  <w:num w:numId="7">
    <w:abstractNumId w:val="27"/>
  </w:num>
  <w:num w:numId="8">
    <w:abstractNumId w:val="8"/>
  </w:num>
  <w:num w:numId="9">
    <w:abstractNumId w:val="22"/>
  </w:num>
  <w:num w:numId="10">
    <w:abstractNumId w:val="2"/>
  </w:num>
  <w:num w:numId="11">
    <w:abstractNumId w:val="38"/>
  </w:num>
  <w:num w:numId="12">
    <w:abstractNumId w:val="23"/>
  </w:num>
  <w:num w:numId="13">
    <w:abstractNumId w:val="39"/>
  </w:num>
  <w:num w:numId="14">
    <w:abstractNumId w:val="16"/>
  </w:num>
  <w:num w:numId="15">
    <w:abstractNumId w:val="7"/>
  </w:num>
  <w:num w:numId="16">
    <w:abstractNumId w:val="9"/>
  </w:num>
  <w:num w:numId="17">
    <w:abstractNumId w:val="32"/>
  </w:num>
  <w:num w:numId="18">
    <w:abstractNumId w:val="25"/>
  </w:num>
  <w:num w:numId="19">
    <w:abstractNumId w:val="35"/>
  </w:num>
  <w:num w:numId="20">
    <w:abstractNumId w:val="43"/>
  </w:num>
  <w:num w:numId="21">
    <w:abstractNumId w:val="1"/>
  </w:num>
  <w:num w:numId="22">
    <w:abstractNumId w:val="18"/>
  </w:num>
  <w:num w:numId="23">
    <w:abstractNumId w:val="33"/>
  </w:num>
  <w:num w:numId="24">
    <w:abstractNumId w:val="12"/>
  </w:num>
  <w:num w:numId="25">
    <w:abstractNumId w:val="5"/>
  </w:num>
  <w:num w:numId="26">
    <w:abstractNumId w:val="11"/>
  </w:num>
  <w:num w:numId="27">
    <w:abstractNumId w:val="14"/>
  </w:num>
  <w:num w:numId="28">
    <w:abstractNumId w:val="20"/>
  </w:num>
  <w:num w:numId="29">
    <w:abstractNumId w:val="13"/>
  </w:num>
  <w:num w:numId="30">
    <w:abstractNumId w:val="3"/>
  </w:num>
  <w:num w:numId="31">
    <w:abstractNumId w:val="21"/>
  </w:num>
  <w:num w:numId="32">
    <w:abstractNumId w:val="36"/>
  </w:num>
  <w:num w:numId="33">
    <w:abstractNumId w:val="42"/>
  </w:num>
  <w:num w:numId="34">
    <w:abstractNumId w:val="15"/>
  </w:num>
  <w:num w:numId="35">
    <w:abstractNumId w:val="40"/>
  </w:num>
  <w:num w:numId="36">
    <w:abstractNumId w:val="31"/>
  </w:num>
  <w:num w:numId="37">
    <w:abstractNumId w:val="0"/>
  </w:num>
  <w:num w:numId="38">
    <w:abstractNumId w:val="19"/>
  </w:num>
  <w:num w:numId="39">
    <w:abstractNumId w:val="29"/>
  </w:num>
  <w:num w:numId="40">
    <w:abstractNumId w:val="37"/>
  </w:num>
  <w:num w:numId="41">
    <w:abstractNumId w:val="28"/>
  </w:num>
  <w:num w:numId="42">
    <w:abstractNumId w:val="17"/>
  </w:num>
  <w:num w:numId="43">
    <w:abstractNumId w:val="41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revisionView w:markup="0"/>
  <w:trackRevisions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6DB"/>
    <w:rsid w:val="000022D4"/>
    <w:rsid w:val="00005A1B"/>
    <w:rsid w:val="0000733E"/>
    <w:rsid w:val="00010F46"/>
    <w:rsid w:val="00013D21"/>
    <w:rsid w:val="00023AA8"/>
    <w:rsid w:val="00033827"/>
    <w:rsid w:val="00035068"/>
    <w:rsid w:val="000359BD"/>
    <w:rsid w:val="000365B0"/>
    <w:rsid w:val="0004029A"/>
    <w:rsid w:val="000410BE"/>
    <w:rsid w:val="00041288"/>
    <w:rsid w:val="000443BE"/>
    <w:rsid w:val="0004502D"/>
    <w:rsid w:val="00045B22"/>
    <w:rsid w:val="00045F0A"/>
    <w:rsid w:val="00047553"/>
    <w:rsid w:val="0005189D"/>
    <w:rsid w:val="00054985"/>
    <w:rsid w:val="00055C42"/>
    <w:rsid w:val="00060E2D"/>
    <w:rsid w:val="00061C34"/>
    <w:rsid w:val="00071D07"/>
    <w:rsid w:val="000726CB"/>
    <w:rsid w:val="00076888"/>
    <w:rsid w:val="00077FEE"/>
    <w:rsid w:val="000822FA"/>
    <w:rsid w:val="00082C69"/>
    <w:rsid w:val="00082CDF"/>
    <w:rsid w:val="00084DEA"/>
    <w:rsid w:val="000916DA"/>
    <w:rsid w:val="00091BF2"/>
    <w:rsid w:val="00096611"/>
    <w:rsid w:val="000971B2"/>
    <w:rsid w:val="000A202F"/>
    <w:rsid w:val="000A5900"/>
    <w:rsid w:val="000A6D9F"/>
    <w:rsid w:val="000A6DF3"/>
    <w:rsid w:val="000A72F7"/>
    <w:rsid w:val="000A795C"/>
    <w:rsid w:val="000B09AD"/>
    <w:rsid w:val="000B09D0"/>
    <w:rsid w:val="000B4971"/>
    <w:rsid w:val="000C004E"/>
    <w:rsid w:val="000C40F8"/>
    <w:rsid w:val="000C4C8D"/>
    <w:rsid w:val="000C7098"/>
    <w:rsid w:val="000D2954"/>
    <w:rsid w:val="000D46AA"/>
    <w:rsid w:val="000D511D"/>
    <w:rsid w:val="000E08DB"/>
    <w:rsid w:val="000E29B6"/>
    <w:rsid w:val="000E4FF1"/>
    <w:rsid w:val="000E5E4E"/>
    <w:rsid w:val="000E6035"/>
    <w:rsid w:val="000E6B00"/>
    <w:rsid w:val="000F0A91"/>
    <w:rsid w:val="000F2EC1"/>
    <w:rsid w:val="000F62AA"/>
    <w:rsid w:val="00100BF5"/>
    <w:rsid w:val="0010199F"/>
    <w:rsid w:val="001021B3"/>
    <w:rsid w:val="00102C97"/>
    <w:rsid w:val="00103385"/>
    <w:rsid w:val="00104931"/>
    <w:rsid w:val="001056EE"/>
    <w:rsid w:val="00106D65"/>
    <w:rsid w:val="001073D4"/>
    <w:rsid w:val="00112DAA"/>
    <w:rsid w:val="001158D6"/>
    <w:rsid w:val="00117783"/>
    <w:rsid w:val="00130C7C"/>
    <w:rsid w:val="00135AF9"/>
    <w:rsid w:val="00135C8A"/>
    <w:rsid w:val="00140082"/>
    <w:rsid w:val="00147E22"/>
    <w:rsid w:val="0015082B"/>
    <w:rsid w:val="00153FFB"/>
    <w:rsid w:val="00156CE7"/>
    <w:rsid w:val="001632EA"/>
    <w:rsid w:val="00164953"/>
    <w:rsid w:val="001670CE"/>
    <w:rsid w:val="00167425"/>
    <w:rsid w:val="00175E8D"/>
    <w:rsid w:val="0017797A"/>
    <w:rsid w:val="00177BF0"/>
    <w:rsid w:val="00181294"/>
    <w:rsid w:val="001822EA"/>
    <w:rsid w:val="0018428D"/>
    <w:rsid w:val="00184CF6"/>
    <w:rsid w:val="00185420"/>
    <w:rsid w:val="00192470"/>
    <w:rsid w:val="00192700"/>
    <w:rsid w:val="00194A49"/>
    <w:rsid w:val="00195352"/>
    <w:rsid w:val="001954F2"/>
    <w:rsid w:val="0019552D"/>
    <w:rsid w:val="001A0550"/>
    <w:rsid w:val="001A1C15"/>
    <w:rsid w:val="001A58A3"/>
    <w:rsid w:val="001A6884"/>
    <w:rsid w:val="001B040D"/>
    <w:rsid w:val="001B1D6F"/>
    <w:rsid w:val="001B5731"/>
    <w:rsid w:val="001B6163"/>
    <w:rsid w:val="001B7440"/>
    <w:rsid w:val="001B76EF"/>
    <w:rsid w:val="001C0A2B"/>
    <w:rsid w:val="001C1209"/>
    <w:rsid w:val="001C49BF"/>
    <w:rsid w:val="001C56CD"/>
    <w:rsid w:val="001C6351"/>
    <w:rsid w:val="001C6B3D"/>
    <w:rsid w:val="001D090A"/>
    <w:rsid w:val="001D198D"/>
    <w:rsid w:val="001E06A3"/>
    <w:rsid w:val="001E0AEC"/>
    <w:rsid w:val="001E0D14"/>
    <w:rsid w:val="001E52B1"/>
    <w:rsid w:val="001E580B"/>
    <w:rsid w:val="001E5A4B"/>
    <w:rsid w:val="001E7575"/>
    <w:rsid w:val="001E7ADA"/>
    <w:rsid w:val="001F5904"/>
    <w:rsid w:val="001F6A5E"/>
    <w:rsid w:val="00205A0E"/>
    <w:rsid w:val="002104E7"/>
    <w:rsid w:val="00221B10"/>
    <w:rsid w:val="00222A18"/>
    <w:rsid w:val="00222D07"/>
    <w:rsid w:val="00226E26"/>
    <w:rsid w:val="002270DB"/>
    <w:rsid w:val="00230A7D"/>
    <w:rsid w:val="0023191D"/>
    <w:rsid w:val="00235E06"/>
    <w:rsid w:val="00236D2F"/>
    <w:rsid w:val="0024109B"/>
    <w:rsid w:val="0024119E"/>
    <w:rsid w:val="00242323"/>
    <w:rsid w:val="002424A7"/>
    <w:rsid w:val="00242661"/>
    <w:rsid w:val="00243657"/>
    <w:rsid w:val="002464E1"/>
    <w:rsid w:val="002468F4"/>
    <w:rsid w:val="00250340"/>
    <w:rsid w:val="002510EF"/>
    <w:rsid w:val="00252963"/>
    <w:rsid w:val="00253E45"/>
    <w:rsid w:val="0025479F"/>
    <w:rsid w:val="0025490B"/>
    <w:rsid w:val="00256917"/>
    <w:rsid w:val="002623FE"/>
    <w:rsid w:val="00263B30"/>
    <w:rsid w:val="002644F0"/>
    <w:rsid w:val="00264C95"/>
    <w:rsid w:val="00272EF5"/>
    <w:rsid w:val="00273B4E"/>
    <w:rsid w:val="00274862"/>
    <w:rsid w:val="0028740D"/>
    <w:rsid w:val="0028760B"/>
    <w:rsid w:val="002918C6"/>
    <w:rsid w:val="002922D5"/>
    <w:rsid w:val="002941DA"/>
    <w:rsid w:val="002952A0"/>
    <w:rsid w:val="0029744E"/>
    <w:rsid w:val="002B1310"/>
    <w:rsid w:val="002B2B52"/>
    <w:rsid w:val="002B41E7"/>
    <w:rsid w:val="002B7CFD"/>
    <w:rsid w:val="002C158A"/>
    <w:rsid w:val="002C4A72"/>
    <w:rsid w:val="002C4B4A"/>
    <w:rsid w:val="002C5679"/>
    <w:rsid w:val="002C5F71"/>
    <w:rsid w:val="002D2F98"/>
    <w:rsid w:val="002D4B49"/>
    <w:rsid w:val="002D594B"/>
    <w:rsid w:val="002D73E5"/>
    <w:rsid w:val="002E1061"/>
    <w:rsid w:val="002E1CF4"/>
    <w:rsid w:val="002E1E02"/>
    <w:rsid w:val="002E5EB5"/>
    <w:rsid w:val="002E5F37"/>
    <w:rsid w:val="002F3623"/>
    <w:rsid w:val="002F6155"/>
    <w:rsid w:val="002F7AD2"/>
    <w:rsid w:val="003041BA"/>
    <w:rsid w:val="003069AD"/>
    <w:rsid w:val="00307D09"/>
    <w:rsid w:val="00310FC9"/>
    <w:rsid w:val="00312EFD"/>
    <w:rsid w:val="00312F7E"/>
    <w:rsid w:val="00312FDF"/>
    <w:rsid w:val="003145E4"/>
    <w:rsid w:val="003261B0"/>
    <w:rsid w:val="00332BD5"/>
    <w:rsid w:val="003356A3"/>
    <w:rsid w:val="0034149B"/>
    <w:rsid w:val="003419F1"/>
    <w:rsid w:val="003424AD"/>
    <w:rsid w:val="00342757"/>
    <w:rsid w:val="00345083"/>
    <w:rsid w:val="00345D0E"/>
    <w:rsid w:val="00351D48"/>
    <w:rsid w:val="003537BD"/>
    <w:rsid w:val="003547BA"/>
    <w:rsid w:val="00361BFF"/>
    <w:rsid w:val="00371847"/>
    <w:rsid w:val="003732B2"/>
    <w:rsid w:val="00375D68"/>
    <w:rsid w:val="0037673F"/>
    <w:rsid w:val="00376A63"/>
    <w:rsid w:val="003800D3"/>
    <w:rsid w:val="003809B4"/>
    <w:rsid w:val="003836AB"/>
    <w:rsid w:val="00384DF2"/>
    <w:rsid w:val="00385BE7"/>
    <w:rsid w:val="0038615B"/>
    <w:rsid w:val="00387273"/>
    <w:rsid w:val="003925BD"/>
    <w:rsid w:val="003939F3"/>
    <w:rsid w:val="00396FEA"/>
    <w:rsid w:val="00397676"/>
    <w:rsid w:val="00397A94"/>
    <w:rsid w:val="003A1A1E"/>
    <w:rsid w:val="003A312F"/>
    <w:rsid w:val="003A39A5"/>
    <w:rsid w:val="003A66D1"/>
    <w:rsid w:val="003A7E25"/>
    <w:rsid w:val="003B37F8"/>
    <w:rsid w:val="003B5352"/>
    <w:rsid w:val="003B669C"/>
    <w:rsid w:val="003C2E04"/>
    <w:rsid w:val="003C2FAE"/>
    <w:rsid w:val="003C551D"/>
    <w:rsid w:val="003C73C1"/>
    <w:rsid w:val="003D0446"/>
    <w:rsid w:val="003D0A1D"/>
    <w:rsid w:val="003D2D43"/>
    <w:rsid w:val="003D487A"/>
    <w:rsid w:val="003D4BBB"/>
    <w:rsid w:val="003E066E"/>
    <w:rsid w:val="003E07F1"/>
    <w:rsid w:val="003E0C83"/>
    <w:rsid w:val="003E1A70"/>
    <w:rsid w:val="003E1B22"/>
    <w:rsid w:val="003E5320"/>
    <w:rsid w:val="003F1159"/>
    <w:rsid w:val="003F1AA2"/>
    <w:rsid w:val="003F3E77"/>
    <w:rsid w:val="003F6046"/>
    <w:rsid w:val="003F6C04"/>
    <w:rsid w:val="00400CA9"/>
    <w:rsid w:val="00402D76"/>
    <w:rsid w:val="0040345A"/>
    <w:rsid w:val="00404F9A"/>
    <w:rsid w:val="00406D00"/>
    <w:rsid w:val="004072DC"/>
    <w:rsid w:val="00411717"/>
    <w:rsid w:val="00412322"/>
    <w:rsid w:val="004139E0"/>
    <w:rsid w:val="0041487A"/>
    <w:rsid w:val="00421E74"/>
    <w:rsid w:val="00422833"/>
    <w:rsid w:val="0042423D"/>
    <w:rsid w:val="004260B2"/>
    <w:rsid w:val="00426CD0"/>
    <w:rsid w:val="00427345"/>
    <w:rsid w:val="00430A88"/>
    <w:rsid w:val="00435A49"/>
    <w:rsid w:val="00436053"/>
    <w:rsid w:val="00446AFB"/>
    <w:rsid w:val="00447B50"/>
    <w:rsid w:val="00452229"/>
    <w:rsid w:val="00452295"/>
    <w:rsid w:val="00452E11"/>
    <w:rsid w:val="00453389"/>
    <w:rsid w:val="004538E2"/>
    <w:rsid w:val="004601F4"/>
    <w:rsid w:val="004605D2"/>
    <w:rsid w:val="00460E09"/>
    <w:rsid w:val="004625C7"/>
    <w:rsid w:val="0046435B"/>
    <w:rsid w:val="004675CB"/>
    <w:rsid w:val="0046760A"/>
    <w:rsid w:val="00470E69"/>
    <w:rsid w:val="00471B1D"/>
    <w:rsid w:val="00472340"/>
    <w:rsid w:val="00472D6B"/>
    <w:rsid w:val="00473C1C"/>
    <w:rsid w:val="00477096"/>
    <w:rsid w:val="004800EF"/>
    <w:rsid w:val="0048180E"/>
    <w:rsid w:val="00481DFD"/>
    <w:rsid w:val="00484D51"/>
    <w:rsid w:val="0048747C"/>
    <w:rsid w:val="004914AD"/>
    <w:rsid w:val="00496A65"/>
    <w:rsid w:val="004A1CFA"/>
    <w:rsid w:val="004A783F"/>
    <w:rsid w:val="004B1EFB"/>
    <w:rsid w:val="004B22D7"/>
    <w:rsid w:val="004B2A97"/>
    <w:rsid w:val="004B4EB7"/>
    <w:rsid w:val="004B51D9"/>
    <w:rsid w:val="004B6C54"/>
    <w:rsid w:val="004C0B12"/>
    <w:rsid w:val="004C1C55"/>
    <w:rsid w:val="004C40B0"/>
    <w:rsid w:val="004D0746"/>
    <w:rsid w:val="004D391D"/>
    <w:rsid w:val="004D4E46"/>
    <w:rsid w:val="004D52FC"/>
    <w:rsid w:val="004D59FE"/>
    <w:rsid w:val="004D686A"/>
    <w:rsid w:val="004E0A61"/>
    <w:rsid w:val="004E265C"/>
    <w:rsid w:val="004E27F4"/>
    <w:rsid w:val="004E5412"/>
    <w:rsid w:val="004E6EE1"/>
    <w:rsid w:val="004E74AA"/>
    <w:rsid w:val="004F304C"/>
    <w:rsid w:val="004F5F8E"/>
    <w:rsid w:val="004F676A"/>
    <w:rsid w:val="005003FF"/>
    <w:rsid w:val="00500F50"/>
    <w:rsid w:val="0050184E"/>
    <w:rsid w:val="005025D9"/>
    <w:rsid w:val="00507CD8"/>
    <w:rsid w:val="005145BD"/>
    <w:rsid w:val="00514EAE"/>
    <w:rsid w:val="0051532C"/>
    <w:rsid w:val="00515697"/>
    <w:rsid w:val="00516597"/>
    <w:rsid w:val="00522333"/>
    <w:rsid w:val="00523E25"/>
    <w:rsid w:val="0052421D"/>
    <w:rsid w:val="00525ED8"/>
    <w:rsid w:val="00526271"/>
    <w:rsid w:val="00526A94"/>
    <w:rsid w:val="0053013E"/>
    <w:rsid w:val="00536548"/>
    <w:rsid w:val="0053661E"/>
    <w:rsid w:val="00537AB9"/>
    <w:rsid w:val="00540E8C"/>
    <w:rsid w:val="005420DE"/>
    <w:rsid w:val="00552B46"/>
    <w:rsid w:val="0055534E"/>
    <w:rsid w:val="005555B7"/>
    <w:rsid w:val="0055639E"/>
    <w:rsid w:val="005567F4"/>
    <w:rsid w:val="00562876"/>
    <w:rsid w:val="00565ADC"/>
    <w:rsid w:val="005712CA"/>
    <w:rsid w:val="00571AA1"/>
    <w:rsid w:val="005726E4"/>
    <w:rsid w:val="00572710"/>
    <w:rsid w:val="00574AEE"/>
    <w:rsid w:val="00580BB2"/>
    <w:rsid w:val="00580DBF"/>
    <w:rsid w:val="00584DD1"/>
    <w:rsid w:val="00587FB6"/>
    <w:rsid w:val="00597826"/>
    <w:rsid w:val="005A06B3"/>
    <w:rsid w:val="005A4B2B"/>
    <w:rsid w:val="005A7701"/>
    <w:rsid w:val="005A7ACC"/>
    <w:rsid w:val="005B098C"/>
    <w:rsid w:val="005B1050"/>
    <w:rsid w:val="005B164C"/>
    <w:rsid w:val="005B2100"/>
    <w:rsid w:val="005B58FF"/>
    <w:rsid w:val="005B70A2"/>
    <w:rsid w:val="005C1E4A"/>
    <w:rsid w:val="005C2352"/>
    <w:rsid w:val="005C30A9"/>
    <w:rsid w:val="005C33D1"/>
    <w:rsid w:val="005C3B63"/>
    <w:rsid w:val="005D0114"/>
    <w:rsid w:val="005D1003"/>
    <w:rsid w:val="005D191E"/>
    <w:rsid w:val="005D61F4"/>
    <w:rsid w:val="005E5214"/>
    <w:rsid w:val="005E58C4"/>
    <w:rsid w:val="005E75C5"/>
    <w:rsid w:val="005F11F1"/>
    <w:rsid w:val="005F1659"/>
    <w:rsid w:val="005F697B"/>
    <w:rsid w:val="006016AF"/>
    <w:rsid w:val="00605678"/>
    <w:rsid w:val="006104A4"/>
    <w:rsid w:val="006130A2"/>
    <w:rsid w:val="0061508A"/>
    <w:rsid w:val="006200D1"/>
    <w:rsid w:val="00620A06"/>
    <w:rsid w:val="00620ABD"/>
    <w:rsid w:val="00624C1F"/>
    <w:rsid w:val="006250B4"/>
    <w:rsid w:val="00634BB9"/>
    <w:rsid w:val="00634C6D"/>
    <w:rsid w:val="006363FB"/>
    <w:rsid w:val="0063650D"/>
    <w:rsid w:val="00640112"/>
    <w:rsid w:val="00640670"/>
    <w:rsid w:val="00640E66"/>
    <w:rsid w:val="00642A23"/>
    <w:rsid w:val="00646147"/>
    <w:rsid w:val="00646967"/>
    <w:rsid w:val="00650556"/>
    <w:rsid w:val="00650C2F"/>
    <w:rsid w:val="00651DEC"/>
    <w:rsid w:val="00651FE4"/>
    <w:rsid w:val="00653695"/>
    <w:rsid w:val="006543DC"/>
    <w:rsid w:val="00654631"/>
    <w:rsid w:val="006573C3"/>
    <w:rsid w:val="006602B5"/>
    <w:rsid w:val="0066195D"/>
    <w:rsid w:val="0066235D"/>
    <w:rsid w:val="00664043"/>
    <w:rsid w:val="00673732"/>
    <w:rsid w:val="00673F58"/>
    <w:rsid w:val="00682453"/>
    <w:rsid w:val="006849A1"/>
    <w:rsid w:val="00692BF2"/>
    <w:rsid w:val="006A3142"/>
    <w:rsid w:val="006A4846"/>
    <w:rsid w:val="006A4D71"/>
    <w:rsid w:val="006A7348"/>
    <w:rsid w:val="006B2AB4"/>
    <w:rsid w:val="006B4744"/>
    <w:rsid w:val="006B48F9"/>
    <w:rsid w:val="006B61C0"/>
    <w:rsid w:val="006C3254"/>
    <w:rsid w:val="006C3A4B"/>
    <w:rsid w:val="006C43FC"/>
    <w:rsid w:val="006C4E84"/>
    <w:rsid w:val="006C5A2B"/>
    <w:rsid w:val="006C7C98"/>
    <w:rsid w:val="006D0BF3"/>
    <w:rsid w:val="006D1841"/>
    <w:rsid w:val="006D2389"/>
    <w:rsid w:val="006D5C9C"/>
    <w:rsid w:val="006D79F9"/>
    <w:rsid w:val="006E1669"/>
    <w:rsid w:val="006E1C9F"/>
    <w:rsid w:val="006E2077"/>
    <w:rsid w:val="006F043D"/>
    <w:rsid w:val="006F0BED"/>
    <w:rsid w:val="006F0C67"/>
    <w:rsid w:val="006F1E6B"/>
    <w:rsid w:val="006F3899"/>
    <w:rsid w:val="006F3E06"/>
    <w:rsid w:val="006F451F"/>
    <w:rsid w:val="006F519E"/>
    <w:rsid w:val="007004B4"/>
    <w:rsid w:val="00702C62"/>
    <w:rsid w:val="00702CDE"/>
    <w:rsid w:val="00702E63"/>
    <w:rsid w:val="00705A79"/>
    <w:rsid w:val="00705DB4"/>
    <w:rsid w:val="00720D47"/>
    <w:rsid w:val="007212BB"/>
    <w:rsid w:val="007221D9"/>
    <w:rsid w:val="0072263D"/>
    <w:rsid w:val="00722A61"/>
    <w:rsid w:val="00726A25"/>
    <w:rsid w:val="0073157B"/>
    <w:rsid w:val="0073796B"/>
    <w:rsid w:val="00737D91"/>
    <w:rsid w:val="00741D28"/>
    <w:rsid w:val="007443F7"/>
    <w:rsid w:val="00747277"/>
    <w:rsid w:val="007518ED"/>
    <w:rsid w:val="007533D2"/>
    <w:rsid w:val="00753D6A"/>
    <w:rsid w:val="007558D5"/>
    <w:rsid w:val="00756E68"/>
    <w:rsid w:val="00760769"/>
    <w:rsid w:val="00760ABF"/>
    <w:rsid w:val="007611AC"/>
    <w:rsid w:val="00763728"/>
    <w:rsid w:val="00765FFC"/>
    <w:rsid w:val="007671D3"/>
    <w:rsid w:val="00767455"/>
    <w:rsid w:val="00771A9A"/>
    <w:rsid w:val="00772B88"/>
    <w:rsid w:val="00773620"/>
    <w:rsid w:val="007751AC"/>
    <w:rsid w:val="0077679D"/>
    <w:rsid w:val="00777B41"/>
    <w:rsid w:val="00777B58"/>
    <w:rsid w:val="007801AF"/>
    <w:rsid w:val="00781586"/>
    <w:rsid w:val="0078175B"/>
    <w:rsid w:val="00783178"/>
    <w:rsid w:val="007852F6"/>
    <w:rsid w:val="00785CB4"/>
    <w:rsid w:val="007879FF"/>
    <w:rsid w:val="00787B69"/>
    <w:rsid w:val="00790078"/>
    <w:rsid w:val="0079662C"/>
    <w:rsid w:val="00796B4D"/>
    <w:rsid w:val="007A042E"/>
    <w:rsid w:val="007A0ADA"/>
    <w:rsid w:val="007A0BB5"/>
    <w:rsid w:val="007A1540"/>
    <w:rsid w:val="007A262A"/>
    <w:rsid w:val="007A2D96"/>
    <w:rsid w:val="007A30AF"/>
    <w:rsid w:val="007A43C7"/>
    <w:rsid w:val="007A46F0"/>
    <w:rsid w:val="007B07D1"/>
    <w:rsid w:val="007B35D1"/>
    <w:rsid w:val="007B4D89"/>
    <w:rsid w:val="007B50DA"/>
    <w:rsid w:val="007B63F4"/>
    <w:rsid w:val="007B7C3F"/>
    <w:rsid w:val="007C168B"/>
    <w:rsid w:val="007C46ED"/>
    <w:rsid w:val="007C4A9D"/>
    <w:rsid w:val="007D35AB"/>
    <w:rsid w:val="007D406C"/>
    <w:rsid w:val="007D558D"/>
    <w:rsid w:val="007D6AF3"/>
    <w:rsid w:val="007D6FDB"/>
    <w:rsid w:val="007D73C3"/>
    <w:rsid w:val="007E0F3A"/>
    <w:rsid w:val="007E1EC8"/>
    <w:rsid w:val="007E46F0"/>
    <w:rsid w:val="007E652A"/>
    <w:rsid w:val="007E7593"/>
    <w:rsid w:val="007E7646"/>
    <w:rsid w:val="007E77E0"/>
    <w:rsid w:val="007F0020"/>
    <w:rsid w:val="007F4981"/>
    <w:rsid w:val="007F4A00"/>
    <w:rsid w:val="007F5C43"/>
    <w:rsid w:val="008027EF"/>
    <w:rsid w:val="0080297C"/>
    <w:rsid w:val="008029C2"/>
    <w:rsid w:val="0080602D"/>
    <w:rsid w:val="00813520"/>
    <w:rsid w:val="008137AA"/>
    <w:rsid w:val="00816E12"/>
    <w:rsid w:val="0082650F"/>
    <w:rsid w:val="00827488"/>
    <w:rsid w:val="00834917"/>
    <w:rsid w:val="00835CED"/>
    <w:rsid w:val="00836D42"/>
    <w:rsid w:val="00837C65"/>
    <w:rsid w:val="00840F96"/>
    <w:rsid w:val="00841B5C"/>
    <w:rsid w:val="008433C3"/>
    <w:rsid w:val="00846E39"/>
    <w:rsid w:val="0085066A"/>
    <w:rsid w:val="00852C8B"/>
    <w:rsid w:val="008541F8"/>
    <w:rsid w:val="008544EC"/>
    <w:rsid w:val="008554C6"/>
    <w:rsid w:val="00856A06"/>
    <w:rsid w:val="00863952"/>
    <w:rsid w:val="008654FB"/>
    <w:rsid w:val="0086574C"/>
    <w:rsid w:val="0087083F"/>
    <w:rsid w:val="00872343"/>
    <w:rsid w:val="00875206"/>
    <w:rsid w:val="008767B5"/>
    <w:rsid w:val="00881193"/>
    <w:rsid w:val="00884B91"/>
    <w:rsid w:val="00885883"/>
    <w:rsid w:val="0089028C"/>
    <w:rsid w:val="00890A9A"/>
    <w:rsid w:val="008926C2"/>
    <w:rsid w:val="008A36DB"/>
    <w:rsid w:val="008A61D1"/>
    <w:rsid w:val="008B0791"/>
    <w:rsid w:val="008B1823"/>
    <w:rsid w:val="008B27A5"/>
    <w:rsid w:val="008B3857"/>
    <w:rsid w:val="008B46B4"/>
    <w:rsid w:val="008B6757"/>
    <w:rsid w:val="008C19C2"/>
    <w:rsid w:val="008C2062"/>
    <w:rsid w:val="008C2987"/>
    <w:rsid w:val="008C29D9"/>
    <w:rsid w:val="008C2E99"/>
    <w:rsid w:val="008C54FF"/>
    <w:rsid w:val="008C6520"/>
    <w:rsid w:val="008C7713"/>
    <w:rsid w:val="008D0825"/>
    <w:rsid w:val="008E0CB8"/>
    <w:rsid w:val="008E1015"/>
    <w:rsid w:val="008E60E3"/>
    <w:rsid w:val="008E744A"/>
    <w:rsid w:val="008F080F"/>
    <w:rsid w:val="008F2E09"/>
    <w:rsid w:val="008F3482"/>
    <w:rsid w:val="008F7003"/>
    <w:rsid w:val="008F782F"/>
    <w:rsid w:val="0090044E"/>
    <w:rsid w:val="00901547"/>
    <w:rsid w:val="00901850"/>
    <w:rsid w:val="00901D22"/>
    <w:rsid w:val="00905111"/>
    <w:rsid w:val="00910829"/>
    <w:rsid w:val="00911BE0"/>
    <w:rsid w:val="00916CED"/>
    <w:rsid w:val="0092196C"/>
    <w:rsid w:val="00923478"/>
    <w:rsid w:val="00924059"/>
    <w:rsid w:val="00924F82"/>
    <w:rsid w:val="00925440"/>
    <w:rsid w:val="00935E58"/>
    <w:rsid w:val="00937970"/>
    <w:rsid w:val="00937983"/>
    <w:rsid w:val="00937FA2"/>
    <w:rsid w:val="009444A2"/>
    <w:rsid w:val="00954682"/>
    <w:rsid w:val="00954C60"/>
    <w:rsid w:val="0095722A"/>
    <w:rsid w:val="00962ACA"/>
    <w:rsid w:val="0096314D"/>
    <w:rsid w:val="00972BBC"/>
    <w:rsid w:val="00976DB1"/>
    <w:rsid w:val="00981B63"/>
    <w:rsid w:val="009830D7"/>
    <w:rsid w:val="009848AB"/>
    <w:rsid w:val="00985578"/>
    <w:rsid w:val="00985A56"/>
    <w:rsid w:val="00990195"/>
    <w:rsid w:val="0099127B"/>
    <w:rsid w:val="00992882"/>
    <w:rsid w:val="00996352"/>
    <w:rsid w:val="009A120A"/>
    <w:rsid w:val="009A167E"/>
    <w:rsid w:val="009A40FB"/>
    <w:rsid w:val="009A64E0"/>
    <w:rsid w:val="009B34F6"/>
    <w:rsid w:val="009B5612"/>
    <w:rsid w:val="009B5868"/>
    <w:rsid w:val="009C4B12"/>
    <w:rsid w:val="009C6F5B"/>
    <w:rsid w:val="009D23F4"/>
    <w:rsid w:val="009D4D9D"/>
    <w:rsid w:val="009E4F41"/>
    <w:rsid w:val="009F65B3"/>
    <w:rsid w:val="00A0155B"/>
    <w:rsid w:val="00A03320"/>
    <w:rsid w:val="00A0436F"/>
    <w:rsid w:val="00A046A9"/>
    <w:rsid w:val="00A06B9E"/>
    <w:rsid w:val="00A12688"/>
    <w:rsid w:val="00A143A3"/>
    <w:rsid w:val="00A217A5"/>
    <w:rsid w:val="00A2237D"/>
    <w:rsid w:val="00A235F9"/>
    <w:rsid w:val="00A249A6"/>
    <w:rsid w:val="00A2602A"/>
    <w:rsid w:val="00A263B5"/>
    <w:rsid w:val="00A2647E"/>
    <w:rsid w:val="00A26725"/>
    <w:rsid w:val="00A300CD"/>
    <w:rsid w:val="00A34104"/>
    <w:rsid w:val="00A34313"/>
    <w:rsid w:val="00A3490C"/>
    <w:rsid w:val="00A44660"/>
    <w:rsid w:val="00A44BA5"/>
    <w:rsid w:val="00A44BC9"/>
    <w:rsid w:val="00A5242A"/>
    <w:rsid w:val="00A52D11"/>
    <w:rsid w:val="00A53AFE"/>
    <w:rsid w:val="00A54A02"/>
    <w:rsid w:val="00A55E1C"/>
    <w:rsid w:val="00A60998"/>
    <w:rsid w:val="00A61DB4"/>
    <w:rsid w:val="00A64099"/>
    <w:rsid w:val="00A66BF3"/>
    <w:rsid w:val="00A70617"/>
    <w:rsid w:val="00A72E6C"/>
    <w:rsid w:val="00A7324F"/>
    <w:rsid w:val="00A7512F"/>
    <w:rsid w:val="00A75BA5"/>
    <w:rsid w:val="00A76436"/>
    <w:rsid w:val="00A765FE"/>
    <w:rsid w:val="00A8345F"/>
    <w:rsid w:val="00A849B7"/>
    <w:rsid w:val="00A855A3"/>
    <w:rsid w:val="00A90BDB"/>
    <w:rsid w:val="00A91056"/>
    <w:rsid w:val="00A95CAB"/>
    <w:rsid w:val="00A95D97"/>
    <w:rsid w:val="00AA30E7"/>
    <w:rsid w:val="00AA3E73"/>
    <w:rsid w:val="00AA7CCD"/>
    <w:rsid w:val="00AB34BC"/>
    <w:rsid w:val="00AC015E"/>
    <w:rsid w:val="00AC596D"/>
    <w:rsid w:val="00AD2487"/>
    <w:rsid w:val="00AE1914"/>
    <w:rsid w:val="00AE242C"/>
    <w:rsid w:val="00AE29A7"/>
    <w:rsid w:val="00AE2EC3"/>
    <w:rsid w:val="00AE5173"/>
    <w:rsid w:val="00AE6346"/>
    <w:rsid w:val="00AF2699"/>
    <w:rsid w:val="00AF717F"/>
    <w:rsid w:val="00AF7677"/>
    <w:rsid w:val="00AF7846"/>
    <w:rsid w:val="00B01244"/>
    <w:rsid w:val="00B0204B"/>
    <w:rsid w:val="00B02280"/>
    <w:rsid w:val="00B0297C"/>
    <w:rsid w:val="00B03C9E"/>
    <w:rsid w:val="00B04B2F"/>
    <w:rsid w:val="00B067C8"/>
    <w:rsid w:val="00B114DA"/>
    <w:rsid w:val="00B11FB7"/>
    <w:rsid w:val="00B21A40"/>
    <w:rsid w:val="00B241DD"/>
    <w:rsid w:val="00B25B04"/>
    <w:rsid w:val="00B264C8"/>
    <w:rsid w:val="00B268AD"/>
    <w:rsid w:val="00B32000"/>
    <w:rsid w:val="00B34174"/>
    <w:rsid w:val="00B400EF"/>
    <w:rsid w:val="00B43092"/>
    <w:rsid w:val="00B432A3"/>
    <w:rsid w:val="00B45933"/>
    <w:rsid w:val="00B46814"/>
    <w:rsid w:val="00B46D07"/>
    <w:rsid w:val="00B47067"/>
    <w:rsid w:val="00B505AF"/>
    <w:rsid w:val="00B50A49"/>
    <w:rsid w:val="00B553FA"/>
    <w:rsid w:val="00B65E2E"/>
    <w:rsid w:val="00B66596"/>
    <w:rsid w:val="00B717AA"/>
    <w:rsid w:val="00B77182"/>
    <w:rsid w:val="00B82452"/>
    <w:rsid w:val="00B83A7F"/>
    <w:rsid w:val="00B84B97"/>
    <w:rsid w:val="00B9293A"/>
    <w:rsid w:val="00B9351D"/>
    <w:rsid w:val="00B94BA1"/>
    <w:rsid w:val="00B96194"/>
    <w:rsid w:val="00BA0A3A"/>
    <w:rsid w:val="00BA185F"/>
    <w:rsid w:val="00BA3CE0"/>
    <w:rsid w:val="00BA75B2"/>
    <w:rsid w:val="00BA773C"/>
    <w:rsid w:val="00BB1AF6"/>
    <w:rsid w:val="00BB21D1"/>
    <w:rsid w:val="00BB2661"/>
    <w:rsid w:val="00BB2E59"/>
    <w:rsid w:val="00BB302A"/>
    <w:rsid w:val="00BB390B"/>
    <w:rsid w:val="00BC0F6F"/>
    <w:rsid w:val="00BC28B4"/>
    <w:rsid w:val="00BC464E"/>
    <w:rsid w:val="00BC534F"/>
    <w:rsid w:val="00BC7D04"/>
    <w:rsid w:val="00BD06DA"/>
    <w:rsid w:val="00BD0BEB"/>
    <w:rsid w:val="00BD3201"/>
    <w:rsid w:val="00BD35BA"/>
    <w:rsid w:val="00BD4AD7"/>
    <w:rsid w:val="00BD5A09"/>
    <w:rsid w:val="00BE05BE"/>
    <w:rsid w:val="00BE1011"/>
    <w:rsid w:val="00BE26BD"/>
    <w:rsid w:val="00BE270B"/>
    <w:rsid w:val="00BE4309"/>
    <w:rsid w:val="00BE7F6D"/>
    <w:rsid w:val="00BF070D"/>
    <w:rsid w:val="00BF122A"/>
    <w:rsid w:val="00BF4548"/>
    <w:rsid w:val="00BF5D27"/>
    <w:rsid w:val="00BF5F43"/>
    <w:rsid w:val="00BF6BF3"/>
    <w:rsid w:val="00C03958"/>
    <w:rsid w:val="00C10434"/>
    <w:rsid w:val="00C1403B"/>
    <w:rsid w:val="00C15433"/>
    <w:rsid w:val="00C20801"/>
    <w:rsid w:val="00C2149F"/>
    <w:rsid w:val="00C2497C"/>
    <w:rsid w:val="00C2538D"/>
    <w:rsid w:val="00C32C4B"/>
    <w:rsid w:val="00C35326"/>
    <w:rsid w:val="00C411C1"/>
    <w:rsid w:val="00C41860"/>
    <w:rsid w:val="00C429BA"/>
    <w:rsid w:val="00C43A21"/>
    <w:rsid w:val="00C50460"/>
    <w:rsid w:val="00C50DDE"/>
    <w:rsid w:val="00C5304E"/>
    <w:rsid w:val="00C57DA8"/>
    <w:rsid w:val="00C600DF"/>
    <w:rsid w:val="00C60332"/>
    <w:rsid w:val="00C64B7F"/>
    <w:rsid w:val="00C650CB"/>
    <w:rsid w:val="00C66FBA"/>
    <w:rsid w:val="00C71AD5"/>
    <w:rsid w:val="00C72A08"/>
    <w:rsid w:val="00C7324E"/>
    <w:rsid w:val="00C736C3"/>
    <w:rsid w:val="00C73B58"/>
    <w:rsid w:val="00C75AA6"/>
    <w:rsid w:val="00C864A2"/>
    <w:rsid w:val="00C873BD"/>
    <w:rsid w:val="00C91A4C"/>
    <w:rsid w:val="00C94BE5"/>
    <w:rsid w:val="00C95DE7"/>
    <w:rsid w:val="00CA393C"/>
    <w:rsid w:val="00CA3E7F"/>
    <w:rsid w:val="00CA3F07"/>
    <w:rsid w:val="00CA4838"/>
    <w:rsid w:val="00CA7EA9"/>
    <w:rsid w:val="00CB2B10"/>
    <w:rsid w:val="00CB3C8C"/>
    <w:rsid w:val="00CB51DC"/>
    <w:rsid w:val="00CC3F7A"/>
    <w:rsid w:val="00CD11BB"/>
    <w:rsid w:val="00CD137E"/>
    <w:rsid w:val="00CD375F"/>
    <w:rsid w:val="00CD5381"/>
    <w:rsid w:val="00CD549D"/>
    <w:rsid w:val="00CD5C14"/>
    <w:rsid w:val="00CD6D6B"/>
    <w:rsid w:val="00CE24B2"/>
    <w:rsid w:val="00CE3EB3"/>
    <w:rsid w:val="00CE704F"/>
    <w:rsid w:val="00CE7D59"/>
    <w:rsid w:val="00CF1300"/>
    <w:rsid w:val="00CF22E3"/>
    <w:rsid w:val="00CF2A3B"/>
    <w:rsid w:val="00CF2C20"/>
    <w:rsid w:val="00CF4350"/>
    <w:rsid w:val="00CF663A"/>
    <w:rsid w:val="00D00D7E"/>
    <w:rsid w:val="00D00EC3"/>
    <w:rsid w:val="00D05D72"/>
    <w:rsid w:val="00D0733F"/>
    <w:rsid w:val="00D07AA0"/>
    <w:rsid w:val="00D10769"/>
    <w:rsid w:val="00D10784"/>
    <w:rsid w:val="00D13F59"/>
    <w:rsid w:val="00D16674"/>
    <w:rsid w:val="00D16B9A"/>
    <w:rsid w:val="00D222CF"/>
    <w:rsid w:val="00D22FF4"/>
    <w:rsid w:val="00D25087"/>
    <w:rsid w:val="00D25FFA"/>
    <w:rsid w:val="00D26323"/>
    <w:rsid w:val="00D26AC4"/>
    <w:rsid w:val="00D300A6"/>
    <w:rsid w:val="00D31295"/>
    <w:rsid w:val="00D3317B"/>
    <w:rsid w:val="00D3487E"/>
    <w:rsid w:val="00D362CA"/>
    <w:rsid w:val="00D3632E"/>
    <w:rsid w:val="00D40278"/>
    <w:rsid w:val="00D41017"/>
    <w:rsid w:val="00D5232E"/>
    <w:rsid w:val="00D56B21"/>
    <w:rsid w:val="00D61635"/>
    <w:rsid w:val="00D67827"/>
    <w:rsid w:val="00D67C90"/>
    <w:rsid w:val="00D735A1"/>
    <w:rsid w:val="00D7518B"/>
    <w:rsid w:val="00D80B52"/>
    <w:rsid w:val="00D8378B"/>
    <w:rsid w:val="00D8545F"/>
    <w:rsid w:val="00D85A1C"/>
    <w:rsid w:val="00D867B1"/>
    <w:rsid w:val="00D91D39"/>
    <w:rsid w:val="00D9554E"/>
    <w:rsid w:val="00D95C4D"/>
    <w:rsid w:val="00D967F8"/>
    <w:rsid w:val="00DA04A5"/>
    <w:rsid w:val="00DA5729"/>
    <w:rsid w:val="00DA6419"/>
    <w:rsid w:val="00DB0EB9"/>
    <w:rsid w:val="00DB6856"/>
    <w:rsid w:val="00DC133B"/>
    <w:rsid w:val="00DC4124"/>
    <w:rsid w:val="00DC51E8"/>
    <w:rsid w:val="00DC6B25"/>
    <w:rsid w:val="00DC7B60"/>
    <w:rsid w:val="00DD2939"/>
    <w:rsid w:val="00DD31EC"/>
    <w:rsid w:val="00DD396D"/>
    <w:rsid w:val="00DD4720"/>
    <w:rsid w:val="00DE5AC7"/>
    <w:rsid w:val="00DF40A9"/>
    <w:rsid w:val="00E03646"/>
    <w:rsid w:val="00E04AC0"/>
    <w:rsid w:val="00E04B7F"/>
    <w:rsid w:val="00E06A7B"/>
    <w:rsid w:val="00E07352"/>
    <w:rsid w:val="00E07C6C"/>
    <w:rsid w:val="00E13A13"/>
    <w:rsid w:val="00E157BA"/>
    <w:rsid w:val="00E17129"/>
    <w:rsid w:val="00E17579"/>
    <w:rsid w:val="00E23598"/>
    <w:rsid w:val="00E2391B"/>
    <w:rsid w:val="00E25792"/>
    <w:rsid w:val="00E25C35"/>
    <w:rsid w:val="00E25D36"/>
    <w:rsid w:val="00E33238"/>
    <w:rsid w:val="00E34D6E"/>
    <w:rsid w:val="00E36FA2"/>
    <w:rsid w:val="00E45281"/>
    <w:rsid w:val="00E468B0"/>
    <w:rsid w:val="00E4783F"/>
    <w:rsid w:val="00E479DF"/>
    <w:rsid w:val="00E52EFE"/>
    <w:rsid w:val="00E54D77"/>
    <w:rsid w:val="00E57C63"/>
    <w:rsid w:val="00E61264"/>
    <w:rsid w:val="00E61E9F"/>
    <w:rsid w:val="00E6297F"/>
    <w:rsid w:val="00E64DCE"/>
    <w:rsid w:val="00E65B9F"/>
    <w:rsid w:val="00E7165F"/>
    <w:rsid w:val="00E71AD7"/>
    <w:rsid w:val="00E744EA"/>
    <w:rsid w:val="00E75072"/>
    <w:rsid w:val="00E75315"/>
    <w:rsid w:val="00E75526"/>
    <w:rsid w:val="00E7589D"/>
    <w:rsid w:val="00E8015B"/>
    <w:rsid w:val="00E80E12"/>
    <w:rsid w:val="00E86E3B"/>
    <w:rsid w:val="00E87AAE"/>
    <w:rsid w:val="00E87DEA"/>
    <w:rsid w:val="00E90CCD"/>
    <w:rsid w:val="00E91E5D"/>
    <w:rsid w:val="00E930D6"/>
    <w:rsid w:val="00E97E18"/>
    <w:rsid w:val="00EA1E79"/>
    <w:rsid w:val="00EB04EC"/>
    <w:rsid w:val="00EB0CE4"/>
    <w:rsid w:val="00EB1387"/>
    <w:rsid w:val="00EB19BC"/>
    <w:rsid w:val="00EB36E8"/>
    <w:rsid w:val="00EB6B5B"/>
    <w:rsid w:val="00EC07EA"/>
    <w:rsid w:val="00EC1E4D"/>
    <w:rsid w:val="00EC5838"/>
    <w:rsid w:val="00ED1AD5"/>
    <w:rsid w:val="00ED4E09"/>
    <w:rsid w:val="00EE13EF"/>
    <w:rsid w:val="00EE594A"/>
    <w:rsid w:val="00EE756C"/>
    <w:rsid w:val="00EF14BD"/>
    <w:rsid w:val="00EF189D"/>
    <w:rsid w:val="00EF7C7C"/>
    <w:rsid w:val="00F035E4"/>
    <w:rsid w:val="00F07BE1"/>
    <w:rsid w:val="00F110B7"/>
    <w:rsid w:val="00F12A1B"/>
    <w:rsid w:val="00F13929"/>
    <w:rsid w:val="00F167DE"/>
    <w:rsid w:val="00F20116"/>
    <w:rsid w:val="00F20C75"/>
    <w:rsid w:val="00F25295"/>
    <w:rsid w:val="00F26678"/>
    <w:rsid w:val="00F3485E"/>
    <w:rsid w:val="00F36F7D"/>
    <w:rsid w:val="00F43D78"/>
    <w:rsid w:val="00F4797D"/>
    <w:rsid w:val="00F47EC5"/>
    <w:rsid w:val="00F5239A"/>
    <w:rsid w:val="00F532C1"/>
    <w:rsid w:val="00F55913"/>
    <w:rsid w:val="00F5652C"/>
    <w:rsid w:val="00F5666A"/>
    <w:rsid w:val="00F57003"/>
    <w:rsid w:val="00F577F3"/>
    <w:rsid w:val="00F600FF"/>
    <w:rsid w:val="00F62465"/>
    <w:rsid w:val="00F62854"/>
    <w:rsid w:val="00F628D3"/>
    <w:rsid w:val="00F667C1"/>
    <w:rsid w:val="00F71395"/>
    <w:rsid w:val="00F719D6"/>
    <w:rsid w:val="00F733D7"/>
    <w:rsid w:val="00F7572B"/>
    <w:rsid w:val="00F818CC"/>
    <w:rsid w:val="00F819DF"/>
    <w:rsid w:val="00F81F10"/>
    <w:rsid w:val="00F84AFD"/>
    <w:rsid w:val="00F853CB"/>
    <w:rsid w:val="00F85579"/>
    <w:rsid w:val="00F905FA"/>
    <w:rsid w:val="00F91864"/>
    <w:rsid w:val="00F91E8E"/>
    <w:rsid w:val="00F92EFA"/>
    <w:rsid w:val="00F9343C"/>
    <w:rsid w:val="00F97D8A"/>
    <w:rsid w:val="00FA1AFD"/>
    <w:rsid w:val="00FA3D63"/>
    <w:rsid w:val="00FA3F2D"/>
    <w:rsid w:val="00FA4219"/>
    <w:rsid w:val="00FA66DC"/>
    <w:rsid w:val="00FA66F0"/>
    <w:rsid w:val="00FA6C90"/>
    <w:rsid w:val="00FB214F"/>
    <w:rsid w:val="00FB22C0"/>
    <w:rsid w:val="00FB60DB"/>
    <w:rsid w:val="00FB65BF"/>
    <w:rsid w:val="00FB7488"/>
    <w:rsid w:val="00FC1698"/>
    <w:rsid w:val="00FC4C5C"/>
    <w:rsid w:val="00FD0372"/>
    <w:rsid w:val="00FD19CB"/>
    <w:rsid w:val="00FD3142"/>
    <w:rsid w:val="00FD3223"/>
    <w:rsid w:val="00FD3BBE"/>
    <w:rsid w:val="00FE05B9"/>
    <w:rsid w:val="00FE2D38"/>
    <w:rsid w:val="00FE3D57"/>
    <w:rsid w:val="00FE57BE"/>
    <w:rsid w:val="00FE7ADC"/>
    <w:rsid w:val="00FF35A1"/>
    <w:rsid w:val="00FF41EF"/>
    <w:rsid w:val="00FF5397"/>
    <w:rsid w:val="00FF7B31"/>
    <w:rsid w:val="00FF7F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F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6DB"/>
  </w:style>
  <w:style w:type="paragraph" w:styleId="Piedepgina">
    <w:name w:val="footer"/>
    <w:basedOn w:val="Normal"/>
    <w:link w:val="Piedepgina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6DB"/>
  </w:style>
  <w:style w:type="table" w:styleId="Tablaconcuadrcula">
    <w:name w:val="Table Grid"/>
    <w:basedOn w:val="Tablanormal"/>
    <w:uiPriority w:val="39"/>
    <w:rsid w:val="008A3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22FF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00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0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00CD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1E0A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0A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0A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0A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0AE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E0AE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0A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AE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F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6DB"/>
  </w:style>
  <w:style w:type="paragraph" w:styleId="Piedepgina">
    <w:name w:val="footer"/>
    <w:basedOn w:val="Normal"/>
    <w:link w:val="Piedepgina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6DB"/>
  </w:style>
  <w:style w:type="table" w:styleId="Tablaconcuadrcula">
    <w:name w:val="Table Grid"/>
    <w:basedOn w:val="Tablanormal"/>
    <w:uiPriority w:val="39"/>
    <w:rsid w:val="008A3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22FF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00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0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00CD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1E0A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0A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0A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0A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0AE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E0AE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0A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A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2397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7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7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0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46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9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0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1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8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22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2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2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99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989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9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8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6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58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1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5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46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4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90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62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56019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9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5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64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07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7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354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1CBA9-189F-4908-B51B-D876C8EA7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2440</Words>
  <Characters>13424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Ivonne Marina Siles</dc:creator>
  <cp:lastModifiedBy>Aneli Sofia Ugalde Vargas</cp:lastModifiedBy>
  <cp:revision>8</cp:revision>
  <cp:lastPrinted>2016-07-05T14:19:00Z</cp:lastPrinted>
  <dcterms:created xsi:type="dcterms:W3CDTF">2018-08-15T21:11:00Z</dcterms:created>
  <dcterms:modified xsi:type="dcterms:W3CDTF">2018-08-16T22:49:00Z</dcterms:modified>
</cp:coreProperties>
</file>