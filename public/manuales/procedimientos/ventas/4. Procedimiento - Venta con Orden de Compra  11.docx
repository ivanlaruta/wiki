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26B" w:rsidRPr="007A131C" w:rsidRDefault="0052026B" w:rsidP="008E22DC">
      <w:pPr>
        <w:ind w:hanging="851"/>
        <w:jc w:val="center"/>
        <w:rPr>
          <w:b/>
          <w:u w:val="single"/>
        </w:rPr>
      </w:pPr>
    </w:p>
    <w:p w:rsidR="00FF2F6D" w:rsidRPr="007A131C" w:rsidRDefault="00A91060" w:rsidP="00FF2F6D">
      <w:pPr>
        <w:jc w:val="center"/>
        <w:rPr>
          <w:b/>
          <w:u w:val="single"/>
        </w:rPr>
      </w:pPr>
      <w:r w:rsidRPr="007A131C">
        <w:rPr>
          <w:b/>
          <w:u w:val="single"/>
        </w:rPr>
        <w:t xml:space="preserve">Procedimiento </w:t>
      </w:r>
      <w:r w:rsidR="00660D40">
        <w:rPr>
          <w:b/>
          <w:u w:val="single"/>
        </w:rPr>
        <w:t>de Venta con Orden de Compra</w:t>
      </w:r>
    </w:p>
    <w:p w:rsidR="00B73E23" w:rsidRPr="00B73E23" w:rsidRDefault="00054CD7" w:rsidP="00B73E23">
      <w:pPr>
        <w:pStyle w:val="Prrafodelista"/>
        <w:numPr>
          <w:ilvl w:val="0"/>
          <w:numId w:val="13"/>
        </w:numPr>
        <w:ind w:left="426"/>
        <w:rPr>
          <w:b/>
          <w:u w:val="single"/>
        </w:rPr>
      </w:pPr>
      <w:r w:rsidRPr="007A131C">
        <w:rPr>
          <w:b/>
          <w:u w:val="single"/>
        </w:rPr>
        <w:t>Objetivo</w:t>
      </w:r>
    </w:p>
    <w:p w:rsidR="00660D40" w:rsidRDefault="00660D40" w:rsidP="00660D40">
      <w:pPr>
        <w:pStyle w:val="Prrafodelista"/>
        <w:ind w:left="426"/>
      </w:pPr>
      <w:r>
        <w:t xml:space="preserve">Definir las directrices a seguir para la realización de una Venta de </w:t>
      </w:r>
      <w:r w:rsidR="000F1E4A">
        <w:t xml:space="preserve">unidades de marca Toyota, </w:t>
      </w:r>
      <w:proofErr w:type="spellStart"/>
      <w:r w:rsidR="000F1E4A">
        <w:t>Hino</w:t>
      </w:r>
      <w:proofErr w:type="spellEnd"/>
      <w:r w:rsidR="000F1E4A">
        <w:t>, Volvo o Yamaha</w:t>
      </w:r>
      <w:r>
        <w:t xml:space="preserve"> a empresas con Orden de Compra en Toyosa S.A. </w:t>
      </w:r>
    </w:p>
    <w:p w:rsidR="00660D40" w:rsidRPr="00660D40" w:rsidRDefault="00660D40" w:rsidP="00660D40">
      <w:pPr>
        <w:pStyle w:val="Prrafodelista"/>
        <w:ind w:left="426"/>
      </w:pPr>
    </w:p>
    <w:p w:rsidR="00297EB8" w:rsidRDefault="00B53BC1" w:rsidP="00297EB8">
      <w:pPr>
        <w:pStyle w:val="Prrafodelista"/>
        <w:numPr>
          <w:ilvl w:val="0"/>
          <w:numId w:val="13"/>
        </w:numPr>
        <w:ind w:left="426"/>
        <w:rPr>
          <w:b/>
          <w:u w:val="single"/>
        </w:rPr>
      </w:pPr>
      <w:r w:rsidRPr="004173C9">
        <w:rPr>
          <w:b/>
          <w:u w:val="single"/>
        </w:rPr>
        <w:t>Consideraciones iniciales</w:t>
      </w:r>
    </w:p>
    <w:p w:rsidR="00777BF7" w:rsidRDefault="00677F7B" w:rsidP="00F8455D">
      <w:pPr>
        <w:ind w:left="360"/>
        <w:jc w:val="both"/>
      </w:pPr>
      <w:r>
        <w:t xml:space="preserve">El presente procedimiento debe realizarse únicamente en caso que el Cliente (empresa) solicite realizar una compra </w:t>
      </w:r>
      <w:r w:rsidR="00B51ECE">
        <w:t>presentando una</w:t>
      </w:r>
      <w:r>
        <w:t xml:space="preserve"> Orden de Compra, es decir que el Ejecutivo de Ventas no debe ofrecer esta opción al Cliente normalmente.</w:t>
      </w:r>
    </w:p>
    <w:p w:rsidR="000A4A28" w:rsidRDefault="000A4A28" w:rsidP="002F5F04">
      <w:pPr>
        <w:pStyle w:val="Prrafodelista"/>
        <w:numPr>
          <w:ilvl w:val="0"/>
          <w:numId w:val="13"/>
        </w:numPr>
        <w:jc w:val="both"/>
        <w:rPr>
          <w:b/>
          <w:u w:val="single"/>
        </w:rPr>
      </w:pPr>
      <w:r>
        <w:rPr>
          <w:b/>
          <w:u w:val="single"/>
        </w:rPr>
        <w:t>Procedimiento</w:t>
      </w:r>
    </w:p>
    <w:p w:rsidR="000A4A28" w:rsidRDefault="000A4A28" w:rsidP="00077943">
      <w:pPr>
        <w:pStyle w:val="Prrafodelista"/>
        <w:ind w:left="360"/>
        <w:jc w:val="both"/>
      </w:pPr>
    </w:p>
    <w:p w:rsidR="00BC2FA9" w:rsidRPr="0045182B" w:rsidRDefault="00BC2FA9" w:rsidP="00F8455D">
      <w:pPr>
        <w:pStyle w:val="Prrafodelista"/>
        <w:numPr>
          <w:ilvl w:val="1"/>
          <w:numId w:val="13"/>
        </w:numPr>
        <w:jc w:val="both"/>
      </w:pPr>
      <w:r w:rsidRPr="00F8455D">
        <w:rPr>
          <w:b/>
        </w:rPr>
        <w:t xml:space="preserve">Pre-venta </w:t>
      </w:r>
    </w:p>
    <w:p w:rsidR="00BC2FA9" w:rsidRPr="0045182B" w:rsidRDefault="00BC2FA9" w:rsidP="00BC2FA9">
      <w:pPr>
        <w:ind w:left="710"/>
        <w:jc w:val="both"/>
      </w:pPr>
      <w:r>
        <w:t>El Ejecutivo de Ventas realiza la atención al Cliente (empresa) y elabora la Cotización de las unidades requeridas a través del Sistema de forma regular, de acuerdo al procedimiento “</w:t>
      </w:r>
      <w:r w:rsidRPr="00D439A4">
        <w:rPr>
          <w:i/>
        </w:rPr>
        <w:t>Pre-Venta de Vehículos”</w:t>
      </w:r>
      <w:r>
        <w:t xml:space="preserve"> descrito por separado.</w:t>
      </w:r>
    </w:p>
    <w:p w:rsidR="00BC2FA9" w:rsidRPr="0045182B" w:rsidRDefault="00BC2FA9" w:rsidP="00BC2FA9">
      <w:pPr>
        <w:ind w:left="710"/>
        <w:jc w:val="both"/>
      </w:pPr>
      <w:r>
        <w:rPr>
          <w:b/>
        </w:rPr>
        <w:t>3.2</w:t>
      </w:r>
      <w:r w:rsidR="00C248AC">
        <w:rPr>
          <w:b/>
        </w:rPr>
        <w:t xml:space="preserve">. </w:t>
      </w:r>
      <w:r w:rsidRPr="00077943">
        <w:rPr>
          <w:b/>
        </w:rPr>
        <w:t>Presentación de Orden de Compra</w:t>
      </w:r>
    </w:p>
    <w:p w:rsidR="00C248AC" w:rsidRDefault="00710C7D" w:rsidP="00BC2FA9">
      <w:pPr>
        <w:ind w:left="710"/>
        <w:jc w:val="both"/>
      </w:pPr>
      <w:ins w:id="0" w:author="Aneli Sofia Ugalde Vargas" w:date="2016-11-10T19:25:00Z">
        <w:r>
          <w:t xml:space="preserve">En caso que </w:t>
        </w:r>
      </w:ins>
      <w:ins w:id="1" w:author="Aneli Sofia Ugalde Vargas" w:date="2016-11-10T19:27:00Z">
        <w:r>
          <w:t>el Cliente</w:t>
        </w:r>
      </w:ins>
      <w:ins w:id="2" w:author="Aneli Sofia Ugalde Vargas" w:date="2016-11-10T19:25:00Z">
        <w:r>
          <w:t xml:space="preserve"> presente una Orden de Compra</w:t>
        </w:r>
      </w:ins>
      <w:ins w:id="3" w:author="Aneli Sofia Ugalde Vargas" w:date="2016-11-10T19:26:00Z">
        <w:r>
          <w:t xml:space="preserve"> al Ejecutivo de Ventas</w:t>
        </w:r>
      </w:ins>
      <w:ins w:id="4" w:author="Aneli Sofia Ugalde Vargas" w:date="2016-11-10T19:25:00Z">
        <w:r>
          <w:t xml:space="preserve">, </w:t>
        </w:r>
      </w:ins>
      <w:del w:id="5" w:author="Aneli Sofia Ugalde Vargas" w:date="2016-11-10T19:26:00Z">
        <w:r w:rsidR="00BC2FA9" w:rsidDel="00710C7D">
          <w:delText xml:space="preserve">La empresa debe elaborar una Orden de Compra y presentarla al Ejecutivo de Ventas, quien </w:delText>
        </w:r>
      </w:del>
      <w:ins w:id="6" w:author="Aneli Sofia Ugalde Vargas" w:date="2016-11-10T19:26:00Z">
        <w:r>
          <w:t xml:space="preserve">éste último </w:t>
        </w:r>
      </w:ins>
      <w:r w:rsidR="00BC2FA9">
        <w:t xml:space="preserve">debe acompañar al </w:t>
      </w:r>
      <w:del w:id="7" w:author="Aneli Sofia Ugalde Vargas" w:date="2016-11-10T19:27:00Z">
        <w:r w:rsidR="00BC2FA9" w:rsidDel="00710C7D">
          <w:delText>Client</w:delText>
        </w:r>
        <w:r w:rsidR="00BC2FA9" w:rsidRPr="001C1458" w:rsidDel="00710C7D">
          <w:delText xml:space="preserve">e </w:delText>
        </w:r>
      </w:del>
      <w:ins w:id="8" w:author="Aneli Sofia Ugalde Vargas" w:date="2016-11-10T19:27:00Z">
        <w:r>
          <w:t>mismo</w:t>
        </w:r>
        <w:r w:rsidRPr="001C1458">
          <w:t xml:space="preserve"> </w:t>
        </w:r>
      </w:ins>
      <w:r w:rsidR="00BC2FA9" w:rsidRPr="001C1458">
        <w:t>a la oficina de</w:t>
      </w:r>
      <w:r w:rsidR="00FE562F">
        <w:t>l Gerente</w:t>
      </w:r>
      <w:r w:rsidR="00BC2FA9" w:rsidRPr="001C1458">
        <w:t xml:space="preserve"> </w:t>
      </w:r>
      <w:r w:rsidR="00FE562F">
        <w:t>Comercial Oriente</w:t>
      </w:r>
      <w:ins w:id="9" w:author="Aneli Sofia Ugalde Vargas" w:date="2016-11-10T19:27:00Z">
        <w:r>
          <w:t xml:space="preserve"> </w:t>
        </w:r>
      </w:ins>
      <w:r w:rsidR="00FE562F">
        <w:t>/</w:t>
      </w:r>
      <w:del w:id="10" w:author="Aneli Sofia Ugalde Vargas" w:date="2016-11-10T19:27:00Z">
        <w:r w:rsidR="00FE562F" w:rsidDel="00710C7D">
          <w:delText xml:space="preserve"> </w:delText>
        </w:r>
      </w:del>
      <w:r w:rsidR="00FE562F">
        <w:t>Occidente</w:t>
      </w:r>
      <w:ins w:id="11" w:author="Aneli Sofia Ugalde Vargas" w:date="2016-11-10T19:30:00Z">
        <w:r>
          <w:t xml:space="preserve"> </w:t>
        </w:r>
        <w:r w:rsidRPr="00710C7D">
          <w:rPr>
            <w:highlight w:val="yellow"/>
            <w:rPrChange w:id="12" w:author="Aneli Sofia Ugalde Vargas" w:date="2016-11-10T19:30:00Z">
              <w:rPr/>
            </w:rPrChange>
          </w:rPr>
          <w:t>para..</w:t>
        </w:r>
      </w:ins>
      <w:r w:rsidR="00C248AC">
        <w:t>.</w:t>
      </w:r>
    </w:p>
    <w:p w:rsidR="00BC2FA9" w:rsidRDefault="00C248AC" w:rsidP="00BC2FA9">
      <w:pPr>
        <w:ind w:left="710"/>
        <w:jc w:val="both"/>
      </w:pPr>
      <w:r>
        <w:t>El Gerente Comercial respectivo</w:t>
      </w:r>
      <w:r w:rsidR="00BC2FA9">
        <w:t xml:space="preserve"> debe revisar la Orden de Compra, misma que debe contener la siguiente información: </w:t>
      </w:r>
    </w:p>
    <w:p w:rsidR="00BC2FA9" w:rsidRDefault="00BC2FA9" w:rsidP="00BC2FA9">
      <w:pPr>
        <w:pStyle w:val="Prrafodelista"/>
        <w:numPr>
          <w:ilvl w:val="0"/>
          <w:numId w:val="26"/>
        </w:numPr>
        <w:jc w:val="both"/>
      </w:pPr>
      <w:r>
        <w:t>Nombre de la empresa</w:t>
      </w:r>
    </w:p>
    <w:p w:rsidR="00BC2FA9" w:rsidRDefault="00BC2FA9" w:rsidP="00BC2FA9">
      <w:pPr>
        <w:pStyle w:val="Prrafodelista"/>
        <w:numPr>
          <w:ilvl w:val="0"/>
          <w:numId w:val="26"/>
        </w:numPr>
        <w:jc w:val="both"/>
      </w:pPr>
      <w:r>
        <w:t>Cantidad de Unidades a comprar</w:t>
      </w:r>
    </w:p>
    <w:p w:rsidR="00BC2FA9" w:rsidRDefault="00BC2FA9" w:rsidP="00BC2FA9">
      <w:pPr>
        <w:pStyle w:val="Prrafodelista"/>
        <w:numPr>
          <w:ilvl w:val="0"/>
          <w:numId w:val="26"/>
        </w:numPr>
        <w:jc w:val="both"/>
      </w:pPr>
      <w:r>
        <w:t>Monto por unidad</w:t>
      </w:r>
    </w:p>
    <w:p w:rsidR="00BC2FA9" w:rsidRDefault="00BC2FA9" w:rsidP="00BC2FA9">
      <w:pPr>
        <w:pStyle w:val="Prrafodelista"/>
        <w:numPr>
          <w:ilvl w:val="0"/>
          <w:numId w:val="26"/>
        </w:numPr>
        <w:jc w:val="both"/>
      </w:pPr>
      <w:r>
        <w:t xml:space="preserve">Monto total </w:t>
      </w:r>
    </w:p>
    <w:p w:rsidR="00BC2FA9" w:rsidRDefault="00936091" w:rsidP="00BC2FA9">
      <w:pPr>
        <w:pStyle w:val="Prrafodelista"/>
        <w:numPr>
          <w:ilvl w:val="0"/>
          <w:numId w:val="26"/>
        </w:numPr>
        <w:jc w:val="both"/>
      </w:pPr>
      <w:ins w:id="13" w:author="Aneli Sofia Ugalde Vargas" w:date="2016-11-10T19:32:00Z">
        <w:r>
          <w:t xml:space="preserve">Plazo </w:t>
        </w:r>
      </w:ins>
      <w:del w:id="14" w:author="Aneli Sofia Ugalde Vargas" w:date="2016-11-10T19:32:00Z">
        <w:r w:rsidR="00BC2FA9" w:rsidDel="00936091">
          <w:delText xml:space="preserve">Tiempo </w:delText>
        </w:r>
      </w:del>
      <w:r w:rsidR="00BC2FA9">
        <w:t xml:space="preserve">y forma de Pago </w:t>
      </w:r>
    </w:p>
    <w:p w:rsidR="00BC2FA9" w:rsidRDefault="00BC2FA9" w:rsidP="00BC2FA9">
      <w:pPr>
        <w:pStyle w:val="Prrafodelista"/>
        <w:numPr>
          <w:ilvl w:val="0"/>
          <w:numId w:val="26"/>
        </w:numPr>
        <w:jc w:val="both"/>
      </w:pPr>
      <w:r>
        <w:t xml:space="preserve">Firma del </w:t>
      </w:r>
      <w:ins w:id="15" w:author="Aneli Sofia Ugalde Vargas" w:date="2016-11-10T19:32:00Z">
        <w:r w:rsidR="00936091">
          <w:t>R</w:t>
        </w:r>
      </w:ins>
      <w:del w:id="16" w:author="Aneli Sofia Ugalde Vargas" w:date="2016-11-10T19:32:00Z">
        <w:r w:rsidDel="00936091">
          <w:delText>r</w:delText>
        </w:r>
      </w:del>
      <w:r>
        <w:t xml:space="preserve">epresentante </w:t>
      </w:r>
      <w:ins w:id="17" w:author="Aneli Sofia Ugalde Vargas" w:date="2016-11-10T19:32:00Z">
        <w:r w:rsidR="00936091">
          <w:t>L</w:t>
        </w:r>
      </w:ins>
      <w:del w:id="18" w:author="Aneli Sofia Ugalde Vargas" w:date="2016-11-10T19:32:00Z">
        <w:r w:rsidDel="00936091">
          <w:delText>l</w:delText>
        </w:r>
      </w:del>
      <w:r>
        <w:t>egal y sello de la empresa</w:t>
      </w:r>
    </w:p>
    <w:p w:rsidR="005321A7" w:rsidRPr="00F8455D" w:rsidRDefault="00BC2FA9" w:rsidP="00F8455D">
      <w:pPr>
        <w:ind w:left="710"/>
        <w:jc w:val="both"/>
      </w:pPr>
      <w:r>
        <w:t>Una vez revisado</w:t>
      </w:r>
      <w:ins w:id="19" w:author="Aneli Sofia Ugalde Vargas" w:date="2016-11-10T19:32:00Z">
        <w:r w:rsidR="00936091">
          <w:t>s los anteriores datos</w:t>
        </w:r>
      </w:ins>
      <w:bookmarkStart w:id="20" w:name="_GoBack"/>
      <w:bookmarkEnd w:id="20"/>
      <w:del w:id="21" w:author="Aneli Sofia Ugalde Vargas" w:date="2016-11-10T19:32:00Z">
        <w:r w:rsidDel="00936091">
          <w:delText xml:space="preserve"> esto</w:delText>
        </w:r>
      </w:del>
      <w:r>
        <w:t xml:space="preserve">, </w:t>
      </w:r>
      <w:r w:rsidR="00C248AC">
        <w:t>el Gerente Comercial Oriente/Occidente debe</w:t>
      </w:r>
      <w:r>
        <w:t xml:space="preserve"> determinar si corresponde o no la autorización de la misma. En caso que no se autorice la Orden de Compra, deberá explicársele al Cliente el motivo del rechazo; </w:t>
      </w:r>
      <w:r w:rsidRPr="00077943">
        <w:t xml:space="preserve">caso contrario, se deberá detallar al Cliente </w:t>
      </w:r>
      <w:r>
        <w:t>los documentos necesarios para efectuar la venta</w:t>
      </w:r>
      <w:r w:rsidR="00C248AC">
        <w:t xml:space="preserve"> y se </w:t>
      </w:r>
      <w:r w:rsidR="005321A7" w:rsidRPr="00F8455D">
        <w:t xml:space="preserve">determinará la forma de proceder, </w:t>
      </w:r>
      <w:r w:rsidR="0045682D" w:rsidRPr="00F8455D">
        <w:t>de acuerdo</w:t>
      </w:r>
      <w:r w:rsidR="00C248AC" w:rsidRPr="00F8455D">
        <w:t xml:space="preserve"> a lo siguiente:</w:t>
      </w:r>
    </w:p>
    <w:p w:rsidR="00C248AC" w:rsidRPr="00F8455D" w:rsidRDefault="00C248AC" w:rsidP="00F8455D">
      <w:pPr>
        <w:pStyle w:val="Prrafodelista"/>
        <w:numPr>
          <w:ilvl w:val="0"/>
          <w:numId w:val="37"/>
        </w:numPr>
        <w:jc w:val="both"/>
      </w:pPr>
      <w:r w:rsidRPr="00F8455D">
        <w:t xml:space="preserve">CASO A: En caso de que se trate de una empresa pequeña, con la cual no se haya trabajado antes o el Gerente Comercial Oriente/Occidente así lo decida, se </w:t>
      </w:r>
      <w:r w:rsidRPr="00F8455D">
        <w:lastRenderedPageBreak/>
        <w:t xml:space="preserve">procederá con la Orden de Compra para la reserva de la(s) unidad(es) en lugar de la cuota inicial. </w:t>
      </w:r>
    </w:p>
    <w:p w:rsidR="00C248AC" w:rsidRPr="00F8455D" w:rsidRDefault="00C248AC" w:rsidP="00F8455D">
      <w:pPr>
        <w:pStyle w:val="Prrafodelista"/>
        <w:numPr>
          <w:ilvl w:val="0"/>
          <w:numId w:val="37"/>
        </w:numPr>
        <w:jc w:val="both"/>
      </w:pPr>
      <w:r w:rsidRPr="00F8455D">
        <w:t xml:space="preserve">CASO B: En caso que se trate de una empresa grande y conocida por la empresa, el Gerente Comercial Oriente/Occidente </w:t>
      </w:r>
      <w:del w:id="22" w:author="Monica Paola Havivi Sanjines" w:date="2016-11-10T19:19:00Z">
        <w:r w:rsidRPr="00F8455D" w:rsidDel="00F8455D">
          <w:delText>procederá a gestionar</w:delText>
        </w:r>
      </w:del>
      <w:ins w:id="23" w:author="Monica Paola Havivi Sanjines" w:date="2016-11-10T19:19:00Z">
        <w:r w:rsidR="00F8455D">
          <w:t>gestiona</w:t>
        </w:r>
      </w:ins>
      <w:r w:rsidRPr="00F8455D">
        <w:t xml:space="preserve"> la autorización de la misma por </w:t>
      </w:r>
      <w:r w:rsidRPr="00F8455D">
        <w:rPr>
          <w:rFonts w:eastAsia="Times New Roman" w:cs="Arial"/>
          <w:color w:val="000000" w:themeColor="text1"/>
          <w:lang w:eastAsia="es-BO"/>
        </w:rPr>
        <w:t>Presidencia, Vicepresidencia, Gerencia General o Gerencia Nacional Postventas. En caso de que dichas instancias no autoricen la Orden de Compra</w:t>
      </w:r>
      <w:ins w:id="24" w:author="Monica Paola Havivi Sanjines" w:date="2016-11-10T19:19:00Z">
        <w:r w:rsidR="00F8455D">
          <w:rPr>
            <w:rFonts w:eastAsia="Times New Roman" w:cs="Arial"/>
            <w:color w:val="000000" w:themeColor="text1"/>
            <w:lang w:eastAsia="es-BO"/>
          </w:rPr>
          <w:t xml:space="preserve"> </w:t>
        </w:r>
      </w:ins>
      <w:del w:id="25" w:author="Monica Paola Havivi Sanjines" w:date="2016-11-10T19:19:00Z">
        <w:r w:rsidRPr="00F8455D" w:rsidDel="00F8455D">
          <w:rPr>
            <w:rFonts w:eastAsia="Times New Roman" w:cs="Arial"/>
            <w:color w:val="000000" w:themeColor="text1"/>
            <w:lang w:eastAsia="es-BO"/>
          </w:rPr>
          <w:delText xml:space="preserve">, </w:delText>
        </w:r>
      </w:del>
      <w:r w:rsidRPr="00F8455D">
        <w:rPr>
          <w:rFonts w:eastAsia="Times New Roman" w:cs="Arial"/>
          <w:color w:val="000000" w:themeColor="text1"/>
          <w:lang w:eastAsia="es-BO"/>
        </w:rPr>
        <w:t>se procede con el CASO A</w:t>
      </w:r>
      <w:ins w:id="26" w:author="Monica Paola Havivi Sanjines" w:date="2016-11-10T19:19:00Z">
        <w:r w:rsidR="00F8455D">
          <w:rPr>
            <w:rFonts w:eastAsia="Times New Roman" w:cs="Arial"/>
            <w:color w:val="000000" w:themeColor="text1"/>
            <w:lang w:eastAsia="es-BO"/>
          </w:rPr>
          <w:t>.</w:t>
        </w:r>
      </w:ins>
      <w:del w:id="27" w:author="Monica Paola Havivi Sanjines" w:date="2016-11-10T19:19:00Z">
        <w:r w:rsidRPr="00F8455D" w:rsidDel="00F8455D">
          <w:rPr>
            <w:rFonts w:eastAsia="Times New Roman" w:cs="Arial"/>
            <w:color w:val="000000" w:themeColor="text1"/>
            <w:lang w:eastAsia="es-BO"/>
          </w:rPr>
          <w:delText>.</w:delText>
        </w:r>
      </w:del>
    </w:p>
    <w:p w:rsidR="000A4A28" w:rsidRPr="00F8455D" w:rsidDel="00F8455D" w:rsidRDefault="000A4A28" w:rsidP="00077943">
      <w:pPr>
        <w:pStyle w:val="Prrafodelista"/>
        <w:ind w:left="360"/>
        <w:jc w:val="both"/>
        <w:rPr>
          <w:del w:id="28" w:author="Monica Paola Havivi Sanjines" w:date="2016-11-10T19:18:00Z"/>
          <w:b/>
          <w:highlight w:val="magenta"/>
          <w:u w:val="single"/>
        </w:rPr>
      </w:pPr>
    </w:p>
    <w:p w:rsidR="00D439A4" w:rsidRPr="00AE48BB" w:rsidRDefault="002F5F04" w:rsidP="00077943">
      <w:pPr>
        <w:ind w:firstLine="708"/>
        <w:rPr>
          <w:color w:val="000000" w:themeColor="text1"/>
        </w:rPr>
      </w:pPr>
      <w:del w:id="29" w:author="Monica Paola Havivi Sanjines" w:date="2016-11-10T19:18:00Z">
        <w:r w:rsidRPr="00F8455D" w:rsidDel="00F8455D">
          <w:rPr>
            <w:highlight w:val="magenta"/>
          </w:rPr>
          <w:delText xml:space="preserve">Dicha carta debe ser autorizada por Gerencia Comercial Oriente u Occidente, según corresponda.  </w:delText>
        </w:r>
        <w:r w:rsidR="009D5FED" w:rsidRPr="00F8455D" w:rsidDel="00F8455D">
          <w:rPr>
            <w:highlight w:val="magenta"/>
          </w:rPr>
          <w:delText>La facturación es efectuada sobre el 80% del monto total del vehículo, e</w:delText>
        </w:r>
        <w:r w:rsidRPr="00F8455D" w:rsidDel="00F8455D">
          <w:rPr>
            <w:highlight w:val="magenta"/>
          </w:rPr>
          <w:delText xml:space="preserve">l resto del procedimiento de venta es realizado de manera regular según el procedimiento </w:delText>
        </w:r>
        <w:r w:rsidRPr="00F8455D" w:rsidDel="00F8455D">
          <w:rPr>
            <w:i/>
            <w:highlight w:val="magenta"/>
          </w:rPr>
          <w:delText>“Venta de Vehículos”</w:delText>
        </w:r>
        <w:r w:rsidRPr="00F8455D" w:rsidDel="00F8455D">
          <w:rPr>
            <w:highlight w:val="magenta"/>
          </w:rPr>
          <w:delText>, descrito por separado.</w:delText>
        </w:r>
      </w:del>
      <w:r w:rsidR="004A4562">
        <w:rPr>
          <w:b/>
        </w:rPr>
        <w:t xml:space="preserve">3.3. </w:t>
      </w:r>
      <w:r w:rsidR="00D439A4" w:rsidRPr="00F8455D">
        <w:rPr>
          <w:b/>
          <w:color w:val="000000" w:themeColor="text1"/>
        </w:rPr>
        <w:t>Reserva de la unidad</w:t>
      </w:r>
    </w:p>
    <w:p w:rsidR="00F8455D" w:rsidRDefault="00D439A4" w:rsidP="00F8455D">
      <w:pPr>
        <w:ind w:left="710"/>
        <w:jc w:val="both"/>
      </w:pPr>
      <w:r>
        <w:t>Una vez con la documentación completa</w:t>
      </w:r>
      <w:r w:rsidR="00EC0ED0">
        <w:t xml:space="preserve">, </w:t>
      </w:r>
      <w:r>
        <w:t xml:space="preserve">el Ejecutivo de Ventas entrega el </w:t>
      </w:r>
      <w:proofErr w:type="spellStart"/>
      <w:r>
        <w:t>file</w:t>
      </w:r>
      <w:proofErr w:type="spellEnd"/>
      <w:r>
        <w:t xml:space="preserve"> al área de Administración de Ventas para la autorización de reserva de acuerdo a procedimiento vigente</w:t>
      </w:r>
      <w:r w:rsidR="00F8455D">
        <w:t xml:space="preserve"> y se procede según lo siguiente:</w:t>
      </w:r>
    </w:p>
    <w:p w:rsidR="00F8455D" w:rsidRDefault="00F8455D">
      <w:pPr>
        <w:pStyle w:val="Prrafodelista"/>
        <w:numPr>
          <w:ilvl w:val="0"/>
          <w:numId w:val="39"/>
        </w:numPr>
        <w:jc w:val="both"/>
        <w:rPr>
          <w:ins w:id="30" w:author="Monica Paola Havivi Sanjines" w:date="2016-11-10T19:17:00Z"/>
        </w:rPr>
        <w:pPrChange w:id="31" w:author="Monica Paola Havivi Sanjines" w:date="2016-11-10T19:18:00Z">
          <w:pPr>
            <w:ind w:firstLine="708"/>
          </w:pPr>
        </w:pPrChange>
      </w:pPr>
      <w:ins w:id="32" w:author="Monica Paola Havivi Sanjines" w:date="2016-11-10T19:16:00Z">
        <w:r>
          <w:t xml:space="preserve">CASO A: </w:t>
        </w:r>
      </w:ins>
      <w:ins w:id="33" w:author="Monica Paola Havivi Sanjines" w:date="2016-11-10T19:17:00Z">
        <w:r w:rsidRPr="00F8455D">
          <w:t>Se efectúa la facturación contra el</w:t>
        </w:r>
      </w:ins>
      <w:ins w:id="34" w:author="Monica Paola Havivi Sanjines" w:date="2016-11-10T19:16:00Z">
        <w:r w:rsidRPr="00F8455D">
          <w:t xml:space="preserve"> depósito</w:t>
        </w:r>
      </w:ins>
      <w:ins w:id="35" w:author="Monica Paola Havivi Sanjines" w:date="2016-11-10T19:20:00Z">
        <w:r>
          <w:t xml:space="preserve"> del cliente</w:t>
        </w:r>
      </w:ins>
      <w:ins w:id="36" w:author="Monica Paola Havivi Sanjines" w:date="2016-11-10T19:16:00Z">
        <w:r w:rsidRPr="00F8455D">
          <w:t xml:space="preserve"> del 80% </w:t>
        </w:r>
      </w:ins>
      <w:ins w:id="37" w:author="Monica Paola Havivi Sanjines" w:date="2016-11-10T19:17:00Z">
        <w:r w:rsidRPr="00F8455D">
          <w:t xml:space="preserve">del monto total del vehículo, </w:t>
        </w:r>
        <w:r w:rsidRPr="00F8455D">
          <w:rPr>
            <w:rPrChange w:id="38" w:author="Monica Paola Havivi Sanjines" w:date="2016-11-10T19:17:00Z">
              <w:rPr>
                <w:highlight w:val="magenta"/>
              </w:rPr>
            </w:rPrChange>
          </w:rPr>
          <w:t xml:space="preserve">el resto del procedimiento de venta es realizado de manera regular según el procedimiento </w:t>
        </w:r>
        <w:r w:rsidRPr="00F8455D">
          <w:rPr>
            <w:i/>
            <w:rPrChange w:id="39" w:author="Monica Paola Havivi Sanjines" w:date="2016-11-10T19:18:00Z">
              <w:rPr>
                <w:i/>
                <w:highlight w:val="magenta"/>
              </w:rPr>
            </w:rPrChange>
          </w:rPr>
          <w:t>“Venta de Vehículos”</w:t>
        </w:r>
        <w:r w:rsidRPr="00F8455D">
          <w:rPr>
            <w:rPrChange w:id="40" w:author="Monica Paola Havivi Sanjines" w:date="2016-11-10T19:17:00Z">
              <w:rPr>
                <w:highlight w:val="magenta"/>
              </w:rPr>
            </w:rPrChange>
          </w:rPr>
          <w:t>, descrito por separado.</w:t>
        </w:r>
      </w:ins>
    </w:p>
    <w:p w:rsidR="00FE562F" w:rsidRDefault="00F8455D">
      <w:pPr>
        <w:pStyle w:val="Prrafodelista"/>
        <w:numPr>
          <w:ilvl w:val="0"/>
          <w:numId w:val="38"/>
        </w:numPr>
        <w:jc w:val="both"/>
        <w:pPrChange w:id="41" w:author="Monica Paola Havivi Sanjines" w:date="2016-11-10T19:16:00Z">
          <w:pPr>
            <w:ind w:left="710"/>
            <w:jc w:val="both"/>
          </w:pPr>
        </w:pPrChange>
      </w:pPr>
      <w:ins w:id="42" w:author="Monica Paola Havivi Sanjines" w:date="2016-11-10T19:18:00Z">
        <w:r>
          <w:t>CASO B: Se procede con el punto 3.4. “Elaboración de documento de “Reconocimiento de Deuda”.</w:t>
        </w:r>
      </w:ins>
    </w:p>
    <w:p w:rsidR="00AE48BB" w:rsidRPr="00077943" w:rsidRDefault="004A4562" w:rsidP="00077943">
      <w:pPr>
        <w:ind w:left="710"/>
        <w:jc w:val="both"/>
        <w:rPr>
          <w:b/>
        </w:rPr>
      </w:pPr>
      <w:r>
        <w:rPr>
          <w:b/>
        </w:rPr>
        <w:t xml:space="preserve">3.4. </w:t>
      </w:r>
      <w:r w:rsidR="00AE48BB" w:rsidRPr="00077943">
        <w:rPr>
          <w:b/>
        </w:rPr>
        <w:t>Elaboración de documento de “</w:t>
      </w:r>
      <w:r w:rsidR="00A71187" w:rsidRPr="00077943">
        <w:rPr>
          <w:b/>
        </w:rPr>
        <w:t>Reconocimiento</w:t>
      </w:r>
      <w:r w:rsidR="00AE48BB" w:rsidRPr="00077943">
        <w:rPr>
          <w:b/>
        </w:rPr>
        <w:t xml:space="preserve"> de Deuda”</w:t>
      </w:r>
    </w:p>
    <w:p w:rsidR="006A4FD9" w:rsidRDefault="000E3946" w:rsidP="00AE48BB">
      <w:pPr>
        <w:ind w:left="710"/>
        <w:jc w:val="both"/>
        <w:rPr>
          <w:color w:val="000000" w:themeColor="text1"/>
        </w:rPr>
      </w:pPr>
      <w:r>
        <w:t xml:space="preserve">Una vez realizada la reserva de la unidad, el área de Administración de Ventas realiza el traspaso del file al área Legal. </w:t>
      </w:r>
      <w:r w:rsidR="00AE48BB">
        <w:t xml:space="preserve">El área Legal debe elaborar el documento de “Reconocimiento de Deuda” </w:t>
      </w:r>
      <w:r w:rsidR="006A4FD9" w:rsidRPr="006A4FD9">
        <w:rPr>
          <w:color w:val="000000" w:themeColor="text1"/>
        </w:rPr>
        <w:t>con los siguientes documentos:</w:t>
      </w:r>
    </w:p>
    <w:p w:rsidR="006A4FD9" w:rsidRPr="006A4FD9" w:rsidRDefault="000E2996" w:rsidP="006A4FD9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>Poder del Representante Legal</w:t>
      </w:r>
    </w:p>
    <w:p w:rsidR="006A4FD9" w:rsidRPr="006A4FD9" w:rsidRDefault="000E2996" w:rsidP="006A4FD9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>
        <w:rPr>
          <w:color w:val="000000" w:themeColor="text1"/>
        </w:rPr>
        <w:t>Matrícula de Comercio</w:t>
      </w:r>
      <w:r w:rsidR="006A4FD9" w:rsidRPr="006A4FD9">
        <w:rPr>
          <w:color w:val="000000" w:themeColor="text1"/>
        </w:rPr>
        <w:t xml:space="preserve"> FUNDEMPRESA</w:t>
      </w:r>
    </w:p>
    <w:p w:rsidR="006A4FD9" w:rsidRPr="006A4FD9" w:rsidRDefault="006A4FD9" w:rsidP="006A4FD9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 w:rsidRPr="006A4FD9">
        <w:rPr>
          <w:color w:val="000000" w:themeColor="text1"/>
        </w:rPr>
        <w:t>Fotocopia del NIT de la empresa.</w:t>
      </w:r>
    </w:p>
    <w:p w:rsidR="006A4FD9" w:rsidRPr="006A4FD9" w:rsidRDefault="006A4FD9" w:rsidP="006A4FD9">
      <w:pPr>
        <w:pStyle w:val="Prrafodelista"/>
        <w:numPr>
          <w:ilvl w:val="0"/>
          <w:numId w:val="25"/>
        </w:numPr>
        <w:jc w:val="both"/>
        <w:rPr>
          <w:color w:val="000000" w:themeColor="text1"/>
        </w:rPr>
      </w:pPr>
      <w:r w:rsidRPr="006A4FD9">
        <w:rPr>
          <w:color w:val="000000" w:themeColor="text1"/>
        </w:rPr>
        <w:t>Fotocopia del C.I. del representante legal</w:t>
      </w:r>
    </w:p>
    <w:p w:rsidR="00AE48BB" w:rsidRPr="00A43713" w:rsidRDefault="006A4FD9" w:rsidP="00AE48BB">
      <w:pPr>
        <w:ind w:left="710"/>
        <w:jc w:val="both"/>
        <w:rPr>
          <w:color w:val="000000" w:themeColor="text1"/>
        </w:rPr>
      </w:pPr>
      <w:r w:rsidRPr="00A43713">
        <w:rPr>
          <w:color w:val="000000" w:themeColor="text1"/>
        </w:rPr>
        <w:t>U</w:t>
      </w:r>
      <w:r w:rsidR="00AE48BB" w:rsidRPr="00A43713">
        <w:rPr>
          <w:color w:val="000000" w:themeColor="text1"/>
        </w:rPr>
        <w:t xml:space="preserve">na vez </w:t>
      </w:r>
      <w:r w:rsidR="000E2996">
        <w:rPr>
          <w:color w:val="000000" w:themeColor="text1"/>
        </w:rPr>
        <w:t>realizado</w:t>
      </w:r>
      <w:r w:rsidRPr="00A43713">
        <w:rPr>
          <w:color w:val="000000" w:themeColor="text1"/>
        </w:rPr>
        <w:t xml:space="preserve"> dicho documento</w:t>
      </w:r>
      <w:r w:rsidR="000E2996">
        <w:rPr>
          <w:color w:val="000000" w:themeColor="text1"/>
        </w:rPr>
        <w:t>,</w:t>
      </w:r>
      <w:r w:rsidR="00AE48BB" w:rsidRPr="00A43713">
        <w:rPr>
          <w:color w:val="000000" w:themeColor="text1"/>
        </w:rPr>
        <w:t xml:space="preserve"> </w:t>
      </w:r>
      <w:r w:rsidR="0070001F">
        <w:rPr>
          <w:color w:val="000000" w:themeColor="text1"/>
        </w:rPr>
        <w:t>se</w:t>
      </w:r>
      <w:r w:rsidR="0070001F" w:rsidRPr="00A43713">
        <w:rPr>
          <w:color w:val="000000" w:themeColor="text1"/>
        </w:rPr>
        <w:t xml:space="preserve"> </w:t>
      </w:r>
      <w:r w:rsidR="00A43713" w:rsidRPr="00A43713">
        <w:rPr>
          <w:color w:val="000000" w:themeColor="text1"/>
        </w:rPr>
        <w:t xml:space="preserve">solicita la firma </w:t>
      </w:r>
      <w:r w:rsidR="00DC0409">
        <w:rPr>
          <w:color w:val="000000" w:themeColor="text1"/>
        </w:rPr>
        <w:t xml:space="preserve">de los Representantes Legales tanto de Toyosa S.A. como </w:t>
      </w:r>
      <w:r w:rsidR="0075182E">
        <w:rPr>
          <w:color w:val="000000" w:themeColor="text1"/>
        </w:rPr>
        <w:t>de</w:t>
      </w:r>
      <w:r w:rsidR="0070001F">
        <w:rPr>
          <w:color w:val="000000" w:themeColor="text1"/>
        </w:rPr>
        <w:t xml:space="preserve"> </w:t>
      </w:r>
      <w:r w:rsidR="00DC0409">
        <w:rPr>
          <w:color w:val="000000" w:themeColor="text1"/>
        </w:rPr>
        <w:t xml:space="preserve">la empresa solicitante </w:t>
      </w:r>
      <w:r w:rsidR="00A43713" w:rsidRPr="00A43713">
        <w:rPr>
          <w:color w:val="000000" w:themeColor="text1"/>
        </w:rPr>
        <w:t>s</w:t>
      </w:r>
      <w:r w:rsidR="00AE48BB" w:rsidRPr="00A43713">
        <w:rPr>
          <w:color w:val="000000" w:themeColor="text1"/>
        </w:rPr>
        <w:t>obre el mismo</w:t>
      </w:r>
      <w:r w:rsidR="000E3946">
        <w:rPr>
          <w:color w:val="000000" w:themeColor="text1"/>
        </w:rPr>
        <w:t xml:space="preserve">, se archiva </w:t>
      </w:r>
      <w:r w:rsidR="00086043">
        <w:rPr>
          <w:color w:val="000000" w:themeColor="text1"/>
        </w:rPr>
        <w:t xml:space="preserve">dicho </w:t>
      </w:r>
      <w:r w:rsidR="000E3946">
        <w:rPr>
          <w:color w:val="000000" w:themeColor="text1"/>
        </w:rPr>
        <w:t>documento en el file del cliente y se envía el mismo al área de Administración de Ventas.</w:t>
      </w:r>
    </w:p>
    <w:p w:rsidR="009B0A22" w:rsidRPr="00077943" w:rsidRDefault="004A4562" w:rsidP="00077943">
      <w:pPr>
        <w:ind w:left="710"/>
        <w:jc w:val="both"/>
        <w:rPr>
          <w:b/>
        </w:rPr>
      </w:pPr>
      <w:r>
        <w:rPr>
          <w:b/>
        </w:rPr>
        <w:t xml:space="preserve">3.5. </w:t>
      </w:r>
      <w:r w:rsidR="009B0A22" w:rsidRPr="00077943">
        <w:rPr>
          <w:b/>
        </w:rPr>
        <w:t>Facturación</w:t>
      </w:r>
    </w:p>
    <w:p w:rsidR="00033CAD" w:rsidRDefault="00033CAD" w:rsidP="002724B8">
      <w:pPr>
        <w:ind w:left="708"/>
        <w:jc w:val="both"/>
      </w:pPr>
      <w:r>
        <w:t xml:space="preserve">Para solicitar la facturación al área de Contabilidad, </w:t>
      </w:r>
      <w:r w:rsidR="009A040F">
        <w:t xml:space="preserve">en caso de vehículos, </w:t>
      </w:r>
      <w:r>
        <w:t>el Ejecutivo de Ventas verifica qu</w:t>
      </w:r>
      <w:r w:rsidR="00192180">
        <w:t xml:space="preserve">e se encuentre liberado y nacionalizado, </w:t>
      </w:r>
      <w:r w:rsidR="0070001F">
        <w:t>posteriormente</w:t>
      </w:r>
      <w:r w:rsidR="00192180">
        <w:t xml:space="preserve">, solicita la autorización de facturación al Gerente/Jefe de Ventas mediante un correo electrónico. Una vez realizado esto, el Asistente de Ventas solicita al área de Contabilidad la facturación </w:t>
      </w:r>
      <w:r w:rsidR="009A040F">
        <w:t>correspondiente</w:t>
      </w:r>
      <w:r w:rsidR="00192180">
        <w:t xml:space="preserve">, entregando el file con la documentación completa, de acuerdo </w:t>
      </w:r>
      <w:r w:rsidR="0070001F">
        <w:t xml:space="preserve">al procedimiento </w:t>
      </w:r>
      <w:r w:rsidR="00192180">
        <w:t>“</w:t>
      </w:r>
      <w:r w:rsidR="00192180" w:rsidRPr="002724B8">
        <w:rPr>
          <w:i/>
        </w:rPr>
        <w:t>Gestión de Facturación</w:t>
      </w:r>
      <w:r w:rsidR="00192180">
        <w:t>”</w:t>
      </w:r>
      <w:r w:rsidR="0070001F">
        <w:t xml:space="preserve"> descrito por separado</w:t>
      </w:r>
      <w:r w:rsidR="00192180">
        <w:t>.</w:t>
      </w:r>
    </w:p>
    <w:p w:rsidR="006A4FD9" w:rsidRPr="00126E66" w:rsidRDefault="008D5BC2" w:rsidP="00126E66">
      <w:pPr>
        <w:ind w:left="710"/>
        <w:jc w:val="both"/>
        <w:rPr>
          <w:rFonts w:ascii="Arial" w:eastAsia="Times New Roman" w:hAnsi="Arial" w:cs="Arial"/>
          <w:color w:val="000000"/>
          <w:sz w:val="18"/>
          <w:szCs w:val="18"/>
          <w:lang w:eastAsia="es-BO"/>
        </w:rPr>
      </w:pPr>
      <w:r>
        <w:lastRenderedPageBreak/>
        <w:t>Con la autorización de facturación, e</w:t>
      </w:r>
      <w:r w:rsidR="000E2996">
        <w:t xml:space="preserve">l </w:t>
      </w:r>
      <w:r w:rsidR="00192180">
        <w:t>Asistente</w:t>
      </w:r>
      <w:r w:rsidR="000E2996">
        <w:t xml:space="preserve"> de Contabilidad </w:t>
      </w:r>
      <w:r w:rsidR="0070001F">
        <w:t>emite la Factura correspondiente</w:t>
      </w:r>
      <w:r w:rsidR="00604DAD">
        <w:t xml:space="preserve"> </w:t>
      </w:r>
      <w:r w:rsidR="00192180">
        <w:t>previa</w:t>
      </w:r>
      <w:r w:rsidR="007A0F52">
        <w:t xml:space="preserve"> verifica</w:t>
      </w:r>
      <w:r w:rsidR="00192180">
        <w:t>ción de</w:t>
      </w:r>
      <w:r w:rsidR="007A0F52">
        <w:t xml:space="preserve"> </w:t>
      </w:r>
      <w:r>
        <w:t>que la documentación del file se encuentre completa y con las autorizaciones correspondientes</w:t>
      </w:r>
      <w:r w:rsidR="007A0F52">
        <w:t xml:space="preserve"> </w:t>
      </w:r>
      <w:r>
        <w:t>(</w:t>
      </w:r>
      <w:r w:rsidR="007A0F52">
        <w:t xml:space="preserve">la Orden de Compra </w:t>
      </w:r>
      <w:r>
        <w:t>debe encontrarse</w:t>
      </w:r>
      <w:r w:rsidR="007A0F52" w:rsidRPr="007A0F52">
        <w:rPr>
          <w:rFonts w:eastAsia="Times New Roman" w:cs="Arial"/>
          <w:color w:val="000000"/>
          <w:lang w:eastAsia="es-BO"/>
        </w:rPr>
        <w:t xml:space="preserve"> autorizada por Presidencia, Vicepresidencia, Gerencia General o Gerencia de Operaciones</w:t>
      </w:r>
      <w:r>
        <w:rPr>
          <w:rFonts w:eastAsia="Times New Roman" w:cs="Arial"/>
          <w:color w:val="000000"/>
          <w:lang w:eastAsia="es-BO"/>
        </w:rPr>
        <w:t>)</w:t>
      </w:r>
      <w:r w:rsidR="007A0F52" w:rsidRPr="007A0F52">
        <w:rPr>
          <w:rFonts w:eastAsia="Times New Roman" w:cs="Arial"/>
          <w:color w:val="000000"/>
          <w:lang w:eastAsia="es-BO"/>
        </w:rPr>
        <w:t>.</w:t>
      </w:r>
      <w:r w:rsidR="007A0F52">
        <w:rPr>
          <w:rFonts w:ascii="Arial" w:eastAsia="Times New Roman" w:hAnsi="Arial" w:cs="Arial"/>
          <w:color w:val="000000"/>
          <w:sz w:val="18"/>
          <w:szCs w:val="18"/>
          <w:lang w:eastAsia="es-BO"/>
        </w:rPr>
        <w:t xml:space="preserve"> </w:t>
      </w:r>
    </w:p>
    <w:p w:rsidR="00AE48BB" w:rsidRPr="00077943" w:rsidRDefault="004A4562" w:rsidP="00077943">
      <w:pPr>
        <w:ind w:left="710"/>
        <w:jc w:val="both"/>
        <w:rPr>
          <w:b/>
        </w:rPr>
      </w:pPr>
      <w:r>
        <w:rPr>
          <w:b/>
        </w:rPr>
        <w:t xml:space="preserve">3.6. </w:t>
      </w:r>
      <w:r w:rsidR="009B0A22" w:rsidRPr="00077943">
        <w:rPr>
          <w:b/>
        </w:rPr>
        <w:t xml:space="preserve">Trámite de Placas </w:t>
      </w:r>
    </w:p>
    <w:p w:rsidR="007A0F52" w:rsidRPr="007A0F52" w:rsidRDefault="00A71187" w:rsidP="006A4FD9">
      <w:pPr>
        <w:ind w:left="710"/>
        <w:jc w:val="both"/>
      </w:pPr>
      <w:r>
        <w:t xml:space="preserve">El proceso de Trámite de Placas </w:t>
      </w:r>
      <w:r w:rsidR="00126E66">
        <w:t>es realizado por el Tramitador</w:t>
      </w:r>
      <w:r w:rsidR="00CF3176">
        <w:t xml:space="preserve"> una vez </w:t>
      </w:r>
      <w:r w:rsidR="00F50FBB">
        <w:t>efectuada</w:t>
      </w:r>
      <w:r w:rsidR="00CF3176">
        <w:t xml:space="preserve"> la </w:t>
      </w:r>
      <w:r w:rsidR="00F50FBB">
        <w:t>f</w:t>
      </w:r>
      <w:r w:rsidR="00CF3176">
        <w:t xml:space="preserve">acturación </w:t>
      </w:r>
      <w:r>
        <w:t>de forma regular</w:t>
      </w:r>
      <w:r w:rsidR="000E2996">
        <w:t>,</w:t>
      </w:r>
      <w:r>
        <w:t xml:space="preserve"> de acuerdo al procedimiento de </w:t>
      </w:r>
      <w:r w:rsidR="00F50FBB">
        <w:t>“</w:t>
      </w:r>
      <w:r w:rsidRPr="002724B8">
        <w:rPr>
          <w:i/>
        </w:rPr>
        <w:t>Trámite de Placas</w:t>
      </w:r>
      <w:r w:rsidR="00F50FBB">
        <w:t>”</w:t>
      </w:r>
      <w:r>
        <w:t xml:space="preserve"> descrito por separado</w:t>
      </w:r>
      <w:r w:rsidR="000F1E4A">
        <w:t>, cuando corresponda</w:t>
      </w:r>
      <w:r>
        <w:t>.</w:t>
      </w:r>
    </w:p>
    <w:p w:rsidR="009B0A22" w:rsidRPr="00077943" w:rsidRDefault="004A4562" w:rsidP="00077943">
      <w:pPr>
        <w:ind w:left="710"/>
        <w:jc w:val="both"/>
        <w:rPr>
          <w:b/>
        </w:rPr>
      </w:pPr>
      <w:r>
        <w:rPr>
          <w:b/>
        </w:rPr>
        <w:t xml:space="preserve">3.7. </w:t>
      </w:r>
      <w:r w:rsidR="009B0A22" w:rsidRPr="00077943">
        <w:rPr>
          <w:b/>
        </w:rPr>
        <w:t>Gestión de documentos de entrega</w:t>
      </w:r>
    </w:p>
    <w:p w:rsidR="00781E5B" w:rsidRPr="00781E5B" w:rsidRDefault="00666B91" w:rsidP="00AE48BB">
      <w:pPr>
        <w:ind w:left="710"/>
        <w:jc w:val="both"/>
      </w:pPr>
      <w:r>
        <w:t>Una vez finalizado el Trámite de Placas, el Asistente de Ventas realiza l</w:t>
      </w:r>
      <w:r w:rsidR="00781E5B" w:rsidRPr="00781E5B">
        <w:t xml:space="preserve">a gestión de los documentos de entrega </w:t>
      </w:r>
      <w:r w:rsidR="00BF33B2">
        <w:t xml:space="preserve">de forma regular, de acuerdo al procedimiento de </w:t>
      </w:r>
      <w:r w:rsidR="00F50FBB" w:rsidRPr="002724B8">
        <w:rPr>
          <w:i/>
        </w:rPr>
        <w:t>“</w:t>
      </w:r>
      <w:r w:rsidR="00BF33B2" w:rsidRPr="002724B8">
        <w:rPr>
          <w:i/>
        </w:rPr>
        <w:t xml:space="preserve">Emisión de </w:t>
      </w:r>
      <w:r w:rsidR="00F50FBB" w:rsidRPr="002724B8">
        <w:rPr>
          <w:i/>
        </w:rPr>
        <w:t>D</w:t>
      </w:r>
      <w:r w:rsidR="00BF33B2" w:rsidRPr="002724B8">
        <w:rPr>
          <w:i/>
        </w:rPr>
        <w:t xml:space="preserve">ocumentos de </w:t>
      </w:r>
      <w:r w:rsidR="00F50FBB" w:rsidRPr="002724B8">
        <w:rPr>
          <w:i/>
        </w:rPr>
        <w:t>E</w:t>
      </w:r>
      <w:r w:rsidR="00BF33B2" w:rsidRPr="002724B8">
        <w:rPr>
          <w:i/>
        </w:rPr>
        <w:t>ntrega</w:t>
      </w:r>
      <w:r w:rsidR="00F50FBB" w:rsidRPr="002724B8">
        <w:rPr>
          <w:i/>
        </w:rPr>
        <w:t>”</w:t>
      </w:r>
      <w:r w:rsidR="00BF33B2">
        <w:t xml:space="preserve"> descrito por separado.</w:t>
      </w:r>
      <w:r w:rsidR="001F5B5B">
        <w:t xml:space="preserve"> </w:t>
      </w:r>
      <w:r>
        <w:t>Adicionalmente, e</w:t>
      </w:r>
      <w:r w:rsidR="00B42363">
        <w:t>l Asistente de Ventas gestiona la</w:t>
      </w:r>
      <w:r w:rsidR="000C42BC">
        <w:t>s</w:t>
      </w:r>
      <w:r w:rsidR="00B42363">
        <w:t xml:space="preserve"> firma</w:t>
      </w:r>
      <w:r w:rsidR="000C42BC">
        <w:t>s</w:t>
      </w:r>
      <w:r w:rsidR="00B42363">
        <w:t xml:space="preserve"> de la Nota de Entreg</w:t>
      </w:r>
      <w:r>
        <w:t>a del área de Legal, Gerencia de Administración y Finanzas, Gerencia Comercial y Administración de Ventas.</w:t>
      </w:r>
    </w:p>
    <w:p w:rsidR="009B0A22" w:rsidRPr="00077943" w:rsidRDefault="004A4562" w:rsidP="00077943">
      <w:pPr>
        <w:ind w:left="710"/>
        <w:jc w:val="both"/>
        <w:rPr>
          <w:b/>
        </w:rPr>
      </w:pPr>
      <w:r>
        <w:rPr>
          <w:b/>
        </w:rPr>
        <w:t xml:space="preserve">3.8. </w:t>
      </w:r>
      <w:r w:rsidR="009B0A22" w:rsidRPr="00077943">
        <w:rPr>
          <w:b/>
        </w:rPr>
        <w:t>Entrega</w:t>
      </w:r>
    </w:p>
    <w:p w:rsidR="00126E66" w:rsidRPr="00BF33B2" w:rsidRDefault="00126E66" w:rsidP="00126E66">
      <w:pPr>
        <w:ind w:left="710"/>
        <w:jc w:val="both"/>
      </w:pPr>
      <w:r>
        <w:t xml:space="preserve">Con </w:t>
      </w:r>
      <w:r w:rsidR="00B42363">
        <w:t>el file completo,</w:t>
      </w:r>
      <w:r>
        <w:t xml:space="preserve"> el Ejecutivo de Ventas </w:t>
      </w:r>
      <w:r w:rsidR="00B42363">
        <w:t>realiza</w:t>
      </w:r>
      <w:r w:rsidR="0070001F">
        <w:t xml:space="preserve"> </w:t>
      </w:r>
      <w:r>
        <w:t xml:space="preserve">la entrega </w:t>
      </w:r>
      <w:r w:rsidR="009A040F">
        <w:t>de la unidad</w:t>
      </w:r>
      <w:r>
        <w:t xml:space="preserve"> </w:t>
      </w:r>
      <w:r w:rsidR="00B42363">
        <w:t xml:space="preserve">y de los documentos al Cliente </w:t>
      </w:r>
      <w:r>
        <w:t xml:space="preserve">de manera regular, de acuerdo al procedimiento de </w:t>
      </w:r>
      <w:r w:rsidR="00F950AD">
        <w:t>“</w:t>
      </w:r>
      <w:r w:rsidRPr="002724B8">
        <w:rPr>
          <w:i/>
        </w:rPr>
        <w:t>Entrega de Vehículos</w:t>
      </w:r>
      <w:r w:rsidR="00F950AD">
        <w:t>”</w:t>
      </w:r>
      <w:r>
        <w:t xml:space="preserve"> descrito por separado. </w:t>
      </w:r>
    </w:p>
    <w:p w:rsidR="009B0A22" w:rsidRPr="00077943" w:rsidRDefault="004A4562" w:rsidP="00077943">
      <w:pPr>
        <w:ind w:left="710"/>
        <w:jc w:val="both"/>
        <w:rPr>
          <w:b/>
        </w:rPr>
      </w:pPr>
      <w:r>
        <w:rPr>
          <w:b/>
        </w:rPr>
        <w:t xml:space="preserve">3.9. </w:t>
      </w:r>
      <w:r w:rsidR="009B0A22" w:rsidRPr="00077943">
        <w:rPr>
          <w:b/>
        </w:rPr>
        <w:t>Pago</w:t>
      </w:r>
      <w:r w:rsidR="00F950AD" w:rsidRPr="00077943">
        <w:rPr>
          <w:b/>
        </w:rPr>
        <w:t xml:space="preserve"> Post-entrega</w:t>
      </w:r>
    </w:p>
    <w:p w:rsidR="00A43713" w:rsidRDefault="00D92E31" w:rsidP="00AE48BB">
      <w:pPr>
        <w:ind w:left="710"/>
        <w:jc w:val="both"/>
      </w:pPr>
      <w:r>
        <w:t xml:space="preserve">Una vez realizada la entrega, el Ejecutivo de Ventas encargado de la venta, realiza el seguimiento al cumplimiento del pago para la cancelación </w:t>
      </w:r>
      <w:r w:rsidR="009A040F">
        <w:t>de la unidad</w:t>
      </w:r>
      <w:r>
        <w:t xml:space="preserve"> por</w:t>
      </w:r>
      <w:r w:rsidR="00CF3176">
        <w:t xml:space="preserve"> el cliente</w:t>
      </w:r>
      <w:r>
        <w:t>, según el tiempo especificado</w:t>
      </w:r>
      <w:r w:rsidR="00CF3176">
        <w:t xml:space="preserve"> </w:t>
      </w:r>
      <w:r w:rsidR="006A4FD9">
        <w:t>en l</w:t>
      </w:r>
      <w:r w:rsidR="00CF3176">
        <w:t>a Orden de Compra</w:t>
      </w:r>
      <w:r w:rsidR="00CC7B80">
        <w:t>. Dicho</w:t>
      </w:r>
      <w:r w:rsidR="006A4FD9">
        <w:t xml:space="preserve"> pago </w:t>
      </w:r>
      <w:r w:rsidR="00A43713">
        <w:t>será</w:t>
      </w:r>
      <w:r w:rsidR="006A4FD9">
        <w:t xml:space="preserve"> realizado por el monto total de la deuda a través de un cheque o por transferencia </w:t>
      </w:r>
      <w:r w:rsidR="00A43713">
        <w:t>bancaria</w:t>
      </w:r>
      <w:r w:rsidR="00CF3176">
        <w:t xml:space="preserve">. </w:t>
      </w:r>
    </w:p>
    <w:p w:rsidR="008A4D80" w:rsidRDefault="008A4D80" w:rsidP="00AE48BB">
      <w:pPr>
        <w:ind w:left="710"/>
        <w:jc w:val="both"/>
      </w:pPr>
      <w:r>
        <w:t>El Cliente debe entregar el siguiente comprobante de acuerdo al caso:</w:t>
      </w:r>
    </w:p>
    <w:p w:rsidR="000F1E4A" w:rsidRDefault="008A4D80" w:rsidP="002724B8">
      <w:pPr>
        <w:pStyle w:val="Prrafodelista"/>
        <w:numPr>
          <w:ilvl w:val="0"/>
          <w:numId w:val="32"/>
        </w:numPr>
        <w:jc w:val="both"/>
      </w:pPr>
      <w:r>
        <w:t>P</w:t>
      </w:r>
      <w:r w:rsidR="00CC7B80">
        <w:t>ago realizado a través de un cheque</w:t>
      </w:r>
      <w:r>
        <w:t>:</w:t>
      </w:r>
      <w:r w:rsidR="00CC7B80">
        <w:t xml:space="preserve"> el cliente entrega el </w:t>
      </w:r>
      <w:r>
        <w:t>cheque original</w:t>
      </w:r>
      <w:r w:rsidR="00CC7B80">
        <w:t xml:space="preserve"> al Ejecutivo de Ventas para que éste lo </w:t>
      </w:r>
      <w:r w:rsidR="00D92E31">
        <w:t xml:space="preserve">derive </w:t>
      </w:r>
      <w:r w:rsidR="00CC7B80">
        <w:t>a</w:t>
      </w:r>
      <w:r w:rsidR="00297EB8">
        <w:t>l á</w:t>
      </w:r>
      <w:r w:rsidR="00A43713">
        <w:t>rea de</w:t>
      </w:r>
      <w:r w:rsidR="00CC7B80">
        <w:t xml:space="preserve"> Administración de Ventas.</w:t>
      </w:r>
    </w:p>
    <w:p w:rsidR="009B0A22" w:rsidRDefault="008A4D80" w:rsidP="002724B8">
      <w:pPr>
        <w:pStyle w:val="Prrafodelista"/>
        <w:numPr>
          <w:ilvl w:val="0"/>
          <w:numId w:val="32"/>
        </w:numPr>
        <w:jc w:val="both"/>
      </w:pPr>
      <w:r>
        <w:t>P</w:t>
      </w:r>
      <w:r w:rsidR="00CC7B80">
        <w:t>ago efectuado a través de una transferencia bancaria</w:t>
      </w:r>
      <w:r>
        <w:t>:</w:t>
      </w:r>
      <w:r w:rsidR="00CC7B80">
        <w:t xml:space="preserve"> el cliente </w:t>
      </w:r>
      <w:r w:rsidR="00A43713">
        <w:t xml:space="preserve">entrega el </w:t>
      </w:r>
      <w:r>
        <w:t>c</w:t>
      </w:r>
      <w:r w:rsidR="00A43713">
        <w:t xml:space="preserve">omprobante de </w:t>
      </w:r>
      <w:r>
        <w:t>p</w:t>
      </w:r>
      <w:r w:rsidR="00A43713">
        <w:t>ag</w:t>
      </w:r>
      <w:r w:rsidR="00CC7B80">
        <w:t xml:space="preserve">o emitido por el Banco al Ejecutivo de Ventas, éste último </w:t>
      </w:r>
      <w:r>
        <w:t>deriva</w:t>
      </w:r>
      <w:r w:rsidR="00297EB8">
        <w:t xml:space="preserve"> dicho comprobante al á</w:t>
      </w:r>
      <w:r w:rsidR="00CC7B80">
        <w:t>rea de</w:t>
      </w:r>
      <w:r w:rsidR="00A43713">
        <w:t xml:space="preserve"> </w:t>
      </w:r>
      <w:r w:rsidR="00CC7B80">
        <w:t>Administración de Ventas</w:t>
      </w:r>
      <w:r w:rsidR="00A43713">
        <w:t>.</w:t>
      </w:r>
    </w:p>
    <w:p w:rsidR="00A43713" w:rsidRDefault="00A01248" w:rsidP="00AE48BB">
      <w:pPr>
        <w:ind w:left="710"/>
        <w:jc w:val="both"/>
      </w:pPr>
      <w:r w:rsidRPr="002724B8">
        <w:t xml:space="preserve">En caso de recibir un cheque, el área de Administración de Ventas </w:t>
      </w:r>
      <w:r w:rsidR="00FE5FC9">
        <w:t xml:space="preserve">debe </w:t>
      </w:r>
      <w:r w:rsidRPr="002724B8">
        <w:t>confirm</w:t>
      </w:r>
      <w:r w:rsidR="00FE5FC9">
        <w:t>ar con el área de Finanzas</w:t>
      </w:r>
      <w:r w:rsidRPr="002724B8">
        <w:t xml:space="preserve"> la existencia de fondos en la cuenta.</w:t>
      </w:r>
      <w:r>
        <w:t xml:space="preserve"> </w:t>
      </w:r>
      <w:r w:rsidR="00FE5FC9">
        <w:t>Una vez verificados los fondos y en caso que se reciba un comprobante de pago, e</w:t>
      </w:r>
      <w:r w:rsidR="00297EB8">
        <w:t>l á</w:t>
      </w:r>
      <w:r w:rsidR="00A43713">
        <w:t xml:space="preserve">rea de Administración de Ventas elabora una Orden de Cobranza </w:t>
      </w:r>
      <w:r w:rsidR="008A4D80">
        <w:t xml:space="preserve">(OC) </w:t>
      </w:r>
      <w:r>
        <w:t>en ambos casos</w:t>
      </w:r>
      <w:r w:rsidR="00A43713">
        <w:t>.</w:t>
      </w:r>
      <w:r>
        <w:t xml:space="preserve"> </w:t>
      </w:r>
      <w:r w:rsidR="00A43713">
        <w:t xml:space="preserve"> </w:t>
      </w:r>
      <w:r w:rsidR="008A4D80">
        <w:t>La OC</w:t>
      </w:r>
      <w:r w:rsidR="00A43713">
        <w:t xml:space="preserve"> </w:t>
      </w:r>
      <w:r w:rsidR="0070001F">
        <w:t>es</w:t>
      </w:r>
      <w:r w:rsidR="00A43713">
        <w:t xml:space="preserve"> remitida a Caja</w:t>
      </w:r>
      <w:r w:rsidR="000E2996">
        <w:t>s</w:t>
      </w:r>
      <w:r w:rsidR="00A43713">
        <w:t xml:space="preserve"> </w:t>
      </w:r>
      <w:r w:rsidR="000E2996">
        <w:t>adjunta</w:t>
      </w:r>
      <w:r w:rsidR="008A4D80">
        <w:t>ndo</w:t>
      </w:r>
      <w:r w:rsidR="000E2996">
        <w:t xml:space="preserve"> </w:t>
      </w:r>
      <w:r w:rsidR="008A4D80">
        <w:t>e</w:t>
      </w:r>
      <w:r w:rsidR="000E2996">
        <w:t>l</w:t>
      </w:r>
      <w:r w:rsidR="00A43713">
        <w:t xml:space="preserve"> </w:t>
      </w:r>
      <w:r w:rsidR="008A4D80">
        <w:t>c</w:t>
      </w:r>
      <w:r w:rsidR="00A43713">
        <w:t xml:space="preserve">heque o </w:t>
      </w:r>
      <w:r w:rsidR="008A4D80">
        <w:t>c</w:t>
      </w:r>
      <w:r w:rsidR="00A43713">
        <w:t xml:space="preserve">omprobante de </w:t>
      </w:r>
      <w:r w:rsidR="008A4D80">
        <w:t>p</w:t>
      </w:r>
      <w:r w:rsidR="00A43713">
        <w:t xml:space="preserve">ago, según corresponda. </w:t>
      </w:r>
      <w:r w:rsidR="008A4D80">
        <w:t>Posteriormente, e</w:t>
      </w:r>
      <w:r w:rsidR="000E2996">
        <w:t>l Cajero emit</w:t>
      </w:r>
      <w:r w:rsidR="0070001F">
        <w:t>e</w:t>
      </w:r>
      <w:r w:rsidR="000E2996">
        <w:t xml:space="preserve"> un Comprobante de Ingreso</w:t>
      </w:r>
      <w:r w:rsidR="008A4D80">
        <w:t xml:space="preserve"> (CI)</w:t>
      </w:r>
      <w:r w:rsidR="000E2996">
        <w:t xml:space="preserve"> por la suma mencionada</w:t>
      </w:r>
      <w:r w:rsidR="00FE5FC9">
        <w:t>,</w:t>
      </w:r>
      <w:r w:rsidR="000E2996">
        <w:t xml:space="preserve"> entrega </w:t>
      </w:r>
      <w:r w:rsidR="00FE5FC9">
        <w:t xml:space="preserve">un ejemplar </w:t>
      </w:r>
      <w:r w:rsidR="000E2996">
        <w:t>al cliente</w:t>
      </w:r>
      <w:r w:rsidR="00FE5FC9">
        <w:t xml:space="preserve"> y archiva el segundo ejemplar</w:t>
      </w:r>
      <w:r w:rsidR="000E2996">
        <w:t xml:space="preserve">. </w:t>
      </w:r>
    </w:p>
    <w:p w:rsidR="001F5B5B" w:rsidRDefault="001F5B5B" w:rsidP="00077943"/>
    <w:tbl>
      <w:tblPr>
        <w:tblStyle w:val="Tablaconcuadrcula"/>
        <w:tblW w:w="8756" w:type="dxa"/>
        <w:tblInd w:w="360" w:type="dxa"/>
        <w:tblLook w:val="04A0" w:firstRow="1" w:lastRow="0" w:firstColumn="1" w:lastColumn="0" w:noHBand="0" w:noVBand="1"/>
      </w:tblPr>
      <w:tblGrid>
        <w:gridCol w:w="1620"/>
        <w:gridCol w:w="3025"/>
        <w:gridCol w:w="1418"/>
        <w:gridCol w:w="2693"/>
      </w:tblGrid>
      <w:tr w:rsidR="001F5B5B" w:rsidTr="006D5EF2">
        <w:tc>
          <w:tcPr>
            <w:tcW w:w="4645" w:type="dxa"/>
            <w:gridSpan w:val="2"/>
          </w:tcPr>
          <w:p w:rsidR="001F5B5B" w:rsidRPr="00CB7873" w:rsidRDefault="001F5B5B" w:rsidP="006D5EF2">
            <w:pPr>
              <w:pStyle w:val="Prrafodelista"/>
              <w:ind w:left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1F5B5B" w:rsidRPr="00CB7873" w:rsidRDefault="001F5B5B" w:rsidP="006D5EF2">
            <w:pPr>
              <w:pStyle w:val="Prrafodelista"/>
              <w:tabs>
                <w:tab w:val="left" w:pos="270"/>
                <w:tab w:val="center" w:pos="951"/>
              </w:tabs>
              <w:ind w:left="0"/>
              <w:rPr>
                <w:b/>
              </w:rPr>
            </w:pPr>
            <w:r>
              <w:rPr>
                <w:b/>
              </w:rPr>
              <w:tab/>
            </w:r>
            <w:r w:rsidRPr="00CB7873">
              <w:rPr>
                <w:b/>
              </w:rPr>
              <w:t>Fecha</w:t>
            </w:r>
          </w:p>
        </w:tc>
        <w:tc>
          <w:tcPr>
            <w:tcW w:w="2693" w:type="dxa"/>
          </w:tcPr>
          <w:p w:rsidR="001F5B5B" w:rsidRPr="00CB7873" w:rsidRDefault="001F5B5B" w:rsidP="006D5EF2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Firma</w:t>
            </w:r>
          </w:p>
        </w:tc>
      </w:tr>
      <w:tr w:rsidR="001F5B5B" w:rsidTr="006D5EF2">
        <w:tc>
          <w:tcPr>
            <w:tcW w:w="1620" w:type="dxa"/>
            <w:vAlign w:val="center"/>
          </w:tcPr>
          <w:p w:rsidR="001F5B5B" w:rsidRDefault="001F5B5B" w:rsidP="006D5EF2">
            <w:pPr>
              <w:pStyle w:val="Prrafodelista"/>
              <w:ind w:left="0"/>
              <w:jc w:val="center"/>
            </w:pPr>
            <w:r>
              <w:rPr>
                <w:b/>
              </w:rPr>
              <w:t>Aprob</w:t>
            </w:r>
            <w:r w:rsidRPr="00CB7873">
              <w:rPr>
                <w:b/>
              </w:rPr>
              <w:t>ado por:</w:t>
            </w:r>
          </w:p>
        </w:tc>
        <w:tc>
          <w:tcPr>
            <w:tcW w:w="3025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  <w:p w:rsidR="001F5B5B" w:rsidRDefault="001F5B5B" w:rsidP="006D5EF2">
            <w:pPr>
              <w:pStyle w:val="Prrafodelista"/>
              <w:ind w:left="0"/>
              <w:jc w:val="center"/>
            </w:pPr>
            <w:r>
              <w:t>Rodrigo Gutiérrez</w:t>
            </w:r>
          </w:p>
          <w:p w:rsidR="001F5B5B" w:rsidRDefault="001F5B5B" w:rsidP="006D5EF2">
            <w:pPr>
              <w:pStyle w:val="Prrafodelista"/>
              <w:ind w:left="0"/>
              <w:jc w:val="center"/>
            </w:pPr>
            <w:r>
              <w:t>Gerente Nacional de Operaciones</w:t>
            </w:r>
          </w:p>
        </w:tc>
        <w:tc>
          <w:tcPr>
            <w:tcW w:w="1418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</w:tr>
      <w:tr w:rsidR="001F5B5B" w:rsidTr="006D5EF2">
        <w:tc>
          <w:tcPr>
            <w:tcW w:w="1620" w:type="dxa"/>
            <w:vAlign w:val="center"/>
          </w:tcPr>
          <w:p w:rsidR="001F5B5B" w:rsidRPr="00CB7873" w:rsidRDefault="001F5B5B" w:rsidP="006D5EF2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Revisado por:</w:t>
            </w:r>
          </w:p>
        </w:tc>
        <w:tc>
          <w:tcPr>
            <w:tcW w:w="3025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  <w:p w:rsidR="001F5B5B" w:rsidRDefault="001F5B5B" w:rsidP="006D5EF2">
            <w:pPr>
              <w:pStyle w:val="Prrafodelista"/>
              <w:ind w:left="0"/>
              <w:jc w:val="center"/>
            </w:pPr>
            <w:r>
              <w:t>José Antonio Mostajo</w:t>
            </w:r>
          </w:p>
          <w:p w:rsidR="001F5B5B" w:rsidRDefault="00B73E23" w:rsidP="001F5B5B">
            <w:pPr>
              <w:pStyle w:val="Prrafodelista"/>
              <w:ind w:left="0"/>
              <w:jc w:val="center"/>
            </w:pPr>
            <w:r>
              <w:t>Jefe Regional de Ventas La Paz</w:t>
            </w:r>
          </w:p>
        </w:tc>
        <w:tc>
          <w:tcPr>
            <w:tcW w:w="1418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</w:tr>
      <w:tr w:rsidR="001F5B5B" w:rsidTr="006D5EF2">
        <w:tc>
          <w:tcPr>
            <w:tcW w:w="1620" w:type="dxa"/>
            <w:vAlign w:val="center"/>
          </w:tcPr>
          <w:p w:rsidR="001F5B5B" w:rsidRDefault="001F5B5B" w:rsidP="006D5EF2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Revisado por:</w:t>
            </w:r>
          </w:p>
        </w:tc>
        <w:tc>
          <w:tcPr>
            <w:tcW w:w="3025" w:type="dxa"/>
          </w:tcPr>
          <w:p w:rsidR="00D50A8E" w:rsidRDefault="00D50A8E" w:rsidP="006D5EF2">
            <w:pPr>
              <w:pStyle w:val="Prrafodelista"/>
              <w:ind w:left="0"/>
              <w:jc w:val="center"/>
            </w:pPr>
            <w:r>
              <w:t xml:space="preserve">Sergio Jimenez </w:t>
            </w:r>
          </w:p>
          <w:p w:rsidR="001F5B5B" w:rsidRDefault="00D50A8E" w:rsidP="006D5EF2">
            <w:pPr>
              <w:pStyle w:val="Prrafodelista"/>
              <w:ind w:left="0"/>
              <w:jc w:val="center"/>
            </w:pPr>
            <w:r>
              <w:t>Gerente Nacional del área Legal</w:t>
            </w:r>
          </w:p>
        </w:tc>
        <w:tc>
          <w:tcPr>
            <w:tcW w:w="1418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</w:tr>
      <w:tr w:rsidR="001F5B5B" w:rsidTr="006D5EF2">
        <w:tc>
          <w:tcPr>
            <w:tcW w:w="1620" w:type="dxa"/>
            <w:vAlign w:val="center"/>
          </w:tcPr>
          <w:p w:rsidR="001F5B5B" w:rsidRDefault="001F5B5B" w:rsidP="006D5EF2">
            <w:pPr>
              <w:pStyle w:val="Prrafodelista"/>
              <w:ind w:left="0"/>
              <w:jc w:val="center"/>
            </w:pPr>
            <w:r>
              <w:rPr>
                <w:b/>
              </w:rPr>
              <w:t>Revis</w:t>
            </w:r>
            <w:r w:rsidRPr="00CB7873">
              <w:rPr>
                <w:b/>
              </w:rPr>
              <w:t>ado por:</w:t>
            </w:r>
          </w:p>
        </w:tc>
        <w:tc>
          <w:tcPr>
            <w:tcW w:w="3025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  <w:p w:rsidR="001F5B5B" w:rsidRDefault="001F5B5B" w:rsidP="006D5EF2">
            <w:pPr>
              <w:pStyle w:val="Prrafodelista"/>
              <w:ind w:left="0"/>
              <w:jc w:val="center"/>
            </w:pPr>
            <w:r>
              <w:t xml:space="preserve">Rodrigo </w:t>
            </w:r>
            <w:proofErr w:type="spellStart"/>
            <w:r>
              <w:t>Ballivián</w:t>
            </w:r>
            <w:proofErr w:type="spellEnd"/>
          </w:p>
          <w:p w:rsidR="001F5B5B" w:rsidRDefault="001F5B5B" w:rsidP="006D5EF2">
            <w:pPr>
              <w:pStyle w:val="Prrafodelista"/>
              <w:ind w:left="0"/>
              <w:jc w:val="center"/>
            </w:pPr>
            <w:r>
              <w:t>Responsable de Seguros</w:t>
            </w:r>
          </w:p>
          <w:p w:rsidR="001F5B5B" w:rsidRDefault="001F5B5B" w:rsidP="006D5EF2">
            <w:pPr>
              <w:pStyle w:val="Prrafodelista"/>
              <w:ind w:left="0"/>
              <w:jc w:val="center"/>
            </w:pPr>
          </w:p>
        </w:tc>
        <w:tc>
          <w:tcPr>
            <w:tcW w:w="1418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</w:tr>
      <w:tr w:rsidR="001F5B5B" w:rsidTr="006D5EF2">
        <w:tc>
          <w:tcPr>
            <w:tcW w:w="1620" w:type="dxa"/>
            <w:vAlign w:val="center"/>
          </w:tcPr>
          <w:p w:rsidR="001F5B5B" w:rsidRPr="00CB7873" w:rsidRDefault="001F5B5B" w:rsidP="006D5EF2">
            <w:pPr>
              <w:pStyle w:val="Prrafodelista"/>
              <w:ind w:left="0"/>
              <w:jc w:val="center"/>
              <w:rPr>
                <w:b/>
              </w:rPr>
            </w:pPr>
            <w:r w:rsidRPr="00CB7873">
              <w:rPr>
                <w:b/>
              </w:rPr>
              <w:t>Elaborado por</w:t>
            </w:r>
            <w:r>
              <w:rPr>
                <w:b/>
              </w:rPr>
              <w:t>:</w:t>
            </w:r>
          </w:p>
        </w:tc>
        <w:tc>
          <w:tcPr>
            <w:tcW w:w="3025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  <w:p w:rsidR="001F5B5B" w:rsidRDefault="001F5B5B" w:rsidP="006D5EF2">
            <w:pPr>
              <w:pStyle w:val="Prrafodelista"/>
              <w:ind w:left="0"/>
              <w:jc w:val="center"/>
            </w:pPr>
            <w:r>
              <w:t>Área de OYM</w:t>
            </w:r>
          </w:p>
        </w:tc>
        <w:tc>
          <w:tcPr>
            <w:tcW w:w="1418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  <w:tc>
          <w:tcPr>
            <w:tcW w:w="2693" w:type="dxa"/>
          </w:tcPr>
          <w:p w:rsidR="001F5B5B" w:rsidRDefault="001F5B5B" w:rsidP="006D5EF2">
            <w:pPr>
              <w:pStyle w:val="Prrafodelista"/>
              <w:ind w:left="0"/>
              <w:jc w:val="both"/>
            </w:pPr>
          </w:p>
        </w:tc>
      </w:tr>
    </w:tbl>
    <w:p w:rsidR="000E1754" w:rsidRPr="007A131C" w:rsidRDefault="000E1754">
      <w:pPr>
        <w:jc w:val="center"/>
      </w:pPr>
    </w:p>
    <w:sectPr w:rsidR="000E1754" w:rsidRPr="007A131C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C7D" w:rsidRDefault="00710C7D" w:rsidP="008A36DB">
      <w:pPr>
        <w:spacing w:after="0" w:line="240" w:lineRule="auto"/>
      </w:pPr>
      <w:r>
        <w:separator/>
      </w:r>
    </w:p>
  </w:endnote>
  <w:endnote w:type="continuationSeparator" w:id="0">
    <w:p w:rsidR="00710C7D" w:rsidRDefault="00710C7D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C7D" w:rsidRDefault="00710C7D" w:rsidP="008A36DB">
      <w:pPr>
        <w:spacing w:after="0" w:line="240" w:lineRule="auto"/>
      </w:pPr>
      <w:r>
        <w:separator/>
      </w:r>
    </w:p>
  </w:footnote>
  <w:footnote w:type="continuationSeparator" w:id="0">
    <w:p w:rsidR="00710C7D" w:rsidRDefault="00710C7D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4" w:type="dxa"/>
      <w:tblInd w:w="-856" w:type="dxa"/>
      <w:tblLook w:val="04A0" w:firstRow="1" w:lastRow="0" w:firstColumn="1" w:lastColumn="0" w:noHBand="0" w:noVBand="1"/>
    </w:tblPr>
    <w:tblGrid>
      <w:gridCol w:w="2942"/>
      <w:gridCol w:w="5558"/>
      <w:gridCol w:w="2274"/>
    </w:tblGrid>
    <w:tr w:rsidR="00710C7D" w:rsidTr="008D5446">
      <w:trPr>
        <w:trHeight w:val="410"/>
      </w:trPr>
      <w:tc>
        <w:tcPr>
          <w:tcW w:w="2942" w:type="dxa"/>
          <w:vMerge w:val="restart"/>
        </w:tcPr>
        <w:p w:rsidR="00710C7D" w:rsidRDefault="00710C7D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59264" behindDoc="0" locked="0" layoutInCell="1" allowOverlap="1" wp14:anchorId="3CB19FD4" wp14:editId="054D57E5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710C7D" w:rsidRPr="008A36DB" w:rsidRDefault="00710C7D" w:rsidP="008D544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710C7D" w:rsidRPr="00E05065" w:rsidRDefault="00710C7D" w:rsidP="008D5446">
          <w:pPr>
            <w:pStyle w:val="Encabezado"/>
            <w:jc w:val="center"/>
            <w:rPr>
              <w:rFonts w:ascii="Arial" w:hAnsi="Arial" w:cs="Arial"/>
              <w:b/>
              <w:sz w:val="10"/>
              <w:szCs w:val="20"/>
            </w:rPr>
          </w:pPr>
        </w:p>
        <w:p w:rsidR="00710C7D" w:rsidRDefault="00710C7D" w:rsidP="00660D4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COMERCIAL</w:t>
          </w:r>
        </w:p>
        <w:p w:rsidR="00710C7D" w:rsidRDefault="00710C7D" w:rsidP="00660D4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710C7D" w:rsidRPr="008A36DB" w:rsidRDefault="00710C7D" w:rsidP="000F1E4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:rsidR="00710C7D" w:rsidRDefault="00710C7D">
          <w:pPr>
            <w:pStyle w:val="Encabezado"/>
          </w:pPr>
          <w:r>
            <w:t>Versión: 1.0.</w:t>
          </w:r>
        </w:p>
      </w:tc>
    </w:tr>
    <w:tr w:rsidR="00710C7D" w:rsidTr="00E05065">
      <w:tc>
        <w:tcPr>
          <w:tcW w:w="2942" w:type="dxa"/>
          <w:vMerge/>
        </w:tcPr>
        <w:p w:rsidR="00710C7D" w:rsidRDefault="00710C7D">
          <w:pPr>
            <w:pStyle w:val="Encabezado"/>
          </w:pPr>
        </w:p>
      </w:tc>
      <w:tc>
        <w:tcPr>
          <w:tcW w:w="5558" w:type="dxa"/>
          <w:vMerge/>
        </w:tcPr>
        <w:p w:rsidR="00710C7D" w:rsidRPr="008A36DB" w:rsidRDefault="00710C7D" w:rsidP="00054CD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:rsidR="00710C7D" w:rsidRPr="009D6C2E" w:rsidRDefault="00710C7D" w:rsidP="009D6C2E">
          <w:pPr>
            <w:pStyle w:val="Encabezado"/>
            <w:jc w:val="center"/>
            <w:rPr>
              <w:b/>
              <w:i/>
            </w:rPr>
          </w:pPr>
          <w:r w:rsidRPr="009D6C2E">
            <w:rPr>
              <w:b/>
              <w:i/>
              <w:lang w:val="es-ES"/>
            </w:rPr>
            <w:t xml:space="preserve">Página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PAGE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936091" w:rsidRPr="00936091">
            <w:rPr>
              <w:b/>
              <w:bCs/>
              <w:i/>
              <w:noProof/>
              <w:lang w:val="es-ES"/>
            </w:rPr>
            <w:t>2</w:t>
          </w:r>
          <w:r w:rsidRPr="009D6C2E">
            <w:rPr>
              <w:b/>
              <w:bCs/>
              <w:i/>
            </w:rPr>
            <w:fldChar w:fldCharType="end"/>
          </w:r>
          <w:r w:rsidRPr="009D6C2E">
            <w:rPr>
              <w:b/>
              <w:i/>
              <w:lang w:val="es-ES"/>
            </w:rPr>
            <w:t xml:space="preserve"> de </w:t>
          </w:r>
          <w:r w:rsidRPr="009D6C2E">
            <w:rPr>
              <w:b/>
              <w:bCs/>
              <w:i/>
            </w:rPr>
            <w:fldChar w:fldCharType="begin"/>
          </w:r>
          <w:r w:rsidRPr="009D6C2E">
            <w:rPr>
              <w:b/>
              <w:bCs/>
              <w:i/>
            </w:rPr>
            <w:instrText>NUMPAGES  \* Arabic  \* MERGEFORMAT</w:instrText>
          </w:r>
          <w:r w:rsidRPr="009D6C2E">
            <w:rPr>
              <w:b/>
              <w:bCs/>
              <w:i/>
            </w:rPr>
            <w:fldChar w:fldCharType="separate"/>
          </w:r>
          <w:r w:rsidR="00936091" w:rsidRPr="00936091">
            <w:rPr>
              <w:b/>
              <w:bCs/>
              <w:i/>
              <w:noProof/>
              <w:lang w:val="es-ES"/>
            </w:rPr>
            <w:t>4</w:t>
          </w:r>
          <w:r w:rsidRPr="009D6C2E">
            <w:rPr>
              <w:b/>
              <w:bCs/>
              <w:i/>
            </w:rPr>
            <w:fldChar w:fldCharType="end"/>
          </w:r>
        </w:p>
      </w:tc>
    </w:tr>
    <w:tr w:rsidR="00710C7D" w:rsidTr="00E05065">
      <w:trPr>
        <w:trHeight w:val="574"/>
      </w:trPr>
      <w:tc>
        <w:tcPr>
          <w:tcW w:w="2942" w:type="dxa"/>
          <w:vMerge/>
        </w:tcPr>
        <w:p w:rsidR="00710C7D" w:rsidRDefault="00710C7D">
          <w:pPr>
            <w:pStyle w:val="Encabezado"/>
          </w:pPr>
        </w:p>
      </w:tc>
      <w:tc>
        <w:tcPr>
          <w:tcW w:w="5558" w:type="dxa"/>
          <w:vMerge/>
        </w:tcPr>
        <w:p w:rsidR="00710C7D" w:rsidRPr="008A36DB" w:rsidRDefault="00710C7D" w:rsidP="00054CD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:rsidR="00710C7D" w:rsidRPr="00FC3F19" w:rsidRDefault="00710C7D">
          <w:pPr>
            <w:pStyle w:val="Encabezado"/>
          </w:pPr>
          <w:r w:rsidRPr="00FC3F19">
            <w:t>Vigente a partir del:</w:t>
          </w:r>
        </w:p>
        <w:p w:rsidR="00710C7D" w:rsidRPr="00FC3F19" w:rsidRDefault="00710C7D" w:rsidP="00660D40">
          <w:pPr>
            <w:pStyle w:val="Encabezado"/>
          </w:pPr>
          <w:r w:rsidRPr="00FC3F19">
            <w:t xml:space="preserve">        </w:t>
          </w:r>
        </w:p>
      </w:tc>
    </w:tr>
  </w:tbl>
  <w:p w:rsidR="00710C7D" w:rsidRDefault="00710C7D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31916F" wp14:editId="1FA50D5E">
              <wp:simplePos x="0" y="0"/>
              <wp:positionH relativeFrom="column">
                <wp:posOffset>-651510</wp:posOffset>
              </wp:positionH>
              <wp:positionV relativeFrom="paragraph">
                <wp:posOffset>99060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6FC8C3E6" id="Rectángulo 2" o:spid="_x0000_s1026" style="position:absolute;margin-left:-51.3pt;margin-top:7.8pt;width:546.75pt;height:62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DD"/>
    <w:multiLevelType w:val="hybridMultilevel"/>
    <w:tmpl w:val="104EC198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0E38AB"/>
    <w:multiLevelType w:val="multilevel"/>
    <w:tmpl w:val="49E2C0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166395"/>
    <w:multiLevelType w:val="hybridMultilevel"/>
    <w:tmpl w:val="4FB42F3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CF0"/>
    <w:multiLevelType w:val="hybridMultilevel"/>
    <w:tmpl w:val="B75CF4D6"/>
    <w:lvl w:ilvl="0" w:tplc="85FC8B90"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0DEE21CA"/>
    <w:multiLevelType w:val="hybridMultilevel"/>
    <w:tmpl w:val="142C4332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20D3A47"/>
    <w:multiLevelType w:val="hybridMultilevel"/>
    <w:tmpl w:val="0BD07486"/>
    <w:lvl w:ilvl="0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483F95"/>
    <w:multiLevelType w:val="hybridMultilevel"/>
    <w:tmpl w:val="000E7820"/>
    <w:lvl w:ilvl="0" w:tplc="400A0015">
      <w:start w:val="1"/>
      <w:numFmt w:val="upperLetter"/>
      <w:lvlText w:val="%1."/>
      <w:lvlJc w:val="left"/>
      <w:pPr>
        <w:ind w:left="360" w:hanging="360"/>
      </w:p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224CAF"/>
    <w:multiLevelType w:val="hybridMultilevel"/>
    <w:tmpl w:val="31CE2CE8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8">
    <w:nsid w:val="1E0E3651"/>
    <w:multiLevelType w:val="hybridMultilevel"/>
    <w:tmpl w:val="DA10271E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9A2DA9"/>
    <w:multiLevelType w:val="hybridMultilevel"/>
    <w:tmpl w:val="FCB65A9E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1">
    <w:nsid w:val="21100E17"/>
    <w:multiLevelType w:val="hybridMultilevel"/>
    <w:tmpl w:val="ED5EC12A"/>
    <w:lvl w:ilvl="0" w:tplc="DFF08A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 w:themeColor="text1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67F083F"/>
    <w:multiLevelType w:val="hybridMultilevel"/>
    <w:tmpl w:val="089CA160"/>
    <w:lvl w:ilvl="0" w:tplc="4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>
    <w:nsid w:val="2A53652E"/>
    <w:multiLevelType w:val="multilevel"/>
    <w:tmpl w:val="A9280F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CE215EE"/>
    <w:multiLevelType w:val="multilevel"/>
    <w:tmpl w:val="9EF0FF7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2E76F8"/>
    <w:multiLevelType w:val="hybridMultilevel"/>
    <w:tmpl w:val="D26E6BC0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E42975"/>
    <w:multiLevelType w:val="hybridMultilevel"/>
    <w:tmpl w:val="CDBE90A6"/>
    <w:lvl w:ilvl="0" w:tplc="CFF0E6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46122"/>
    <w:multiLevelType w:val="multilevel"/>
    <w:tmpl w:val="43E65E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9720350"/>
    <w:multiLevelType w:val="hybridMultilevel"/>
    <w:tmpl w:val="F31E651C"/>
    <w:lvl w:ilvl="0" w:tplc="10F021D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024830"/>
    <w:multiLevelType w:val="multilevel"/>
    <w:tmpl w:val="C3B22B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3E98000D"/>
    <w:multiLevelType w:val="hybridMultilevel"/>
    <w:tmpl w:val="B6D0CB06"/>
    <w:lvl w:ilvl="0" w:tplc="DB422870">
      <w:start w:val="4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>
    <w:nsid w:val="3F8E726E"/>
    <w:multiLevelType w:val="hybridMultilevel"/>
    <w:tmpl w:val="3A543534"/>
    <w:lvl w:ilvl="0" w:tplc="66F2AB3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E4F21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8E50C9"/>
    <w:multiLevelType w:val="hybridMultilevel"/>
    <w:tmpl w:val="DC6A86B0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82273EA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87C138B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9B60F8B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8A4499"/>
    <w:multiLevelType w:val="hybridMultilevel"/>
    <w:tmpl w:val="AD9E2B16"/>
    <w:lvl w:ilvl="0" w:tplc="4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9">
    <w:nsid w:val="56786F32"/>
    <w:multiLevelType w:val="hybridMultilevel"/>
    <w:tmpl w:val="518A71B4"/>
    <w:lvl w:ilvl="0" w:tplc="4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0">
    <w:nsid w:val="5B360250"/>
    <w:multiLevelType w:val="multilevel"/>
    <w:tmpl w:val="F496BCF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DD4792"/>
    <w:multiLevelType w:val="hybridMultilevel"/>
    <w:tmpl w:val="F87EBC7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3E44A6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82F2B5B"/>
    <w:multiLevelType w:val="hybridMultilevel"/>
    <w:tmpl w:val="6B9E10F0"/>
    <w:lvl w:ilvl="0" w:tplc="12627FE2"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>
    <w:nsid w:val="6C942AE7"/>
    <w:multiLevelType w:val="hybridMultilevel"/>
    <w:tmpl w:val="1CE24C46"/>
    <w:lvl w:ilvl="0" w:tplc="400A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5">
    <w:nsid w:val="6CAC5451"/>
    <w:multiLevelType w:val="hybridMultilevel"/>
    <w:tmpl w:val="A0706E18"/>
    <w:lvl w:ilvl="0" w:tplc="40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719C3BCD"/>
    <w:multiLevelType w:val="hybridMultilevel"/>
    <w:tmpl w:val="AEA4513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A31637"/>
    <w:multiLevelType w:val="hybridMultilevel"/>
    <w:tmpl w:val="9B463CA0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C5C3B09"/>
    <w:multiLevelType w:val="hybridMultilevel"/>
    <w:tmpl w:val="04383FDC"/>
    <w:lvl w:ilvl="0" w:tplc="400A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0"/>
  </w:num>
  <w:num w:numId="4">
    <w:abstractNumId w:val="7"/>
  </w:num>
  <w:num w:numId="5">
    <w:abstractNumId w:val="30"/>
  </w:num>
  <w:num w:numId="6">
    <w:abstractNumId w:val="25"/>
  </w:num>
  <w:num w:numId="7">
    <w:abstractNumId w:val="1"/>
  </w:num>
  <w:num w:numId="8">
    <w:abstractNumId w:val="13"/>
  </w:num>
  <w:num w:numId="9">
    <w:abstractNumId w:val="38"/>
  </w:num>
  <w:num w:numId="10">
    <w:abstractNumId w:val="6"/>
  </w:num>
  <w:num w:numId="11">
    <w:abstractNumId w:val="17"/>
  </w:num>
  <w:num w:numId="12">
    <w:abstractNumId w:val="24"/>
  </w:num>
  <w:num w:numId="13">
    <w:abstractNumId w:val="14"/>
  </w:num>
  <w:num w:numId="14">
    <w:abstractNumId w:val="22"/>
  </w:num>
  <w:num w:numId="15">
    <w:abstractNumId w:val="19"/>
  </w:num>
  <w:num w:numId="16">
    <w:abstractNumId w:val="18"/>
  </w:num>
  <w:num w:numId="17">
    <w:abstractNumId w:val="16"/>
  </w:num>
  <w:num w:numId="18">
    <w:abstractNumId w:val="15"/>
  </w:num>
  <w:num w:numId="19">
    <w:abstractNumId w:val="21"/>
  </w:num>
  <w:num w:numId="20">
    <w:abstractNumId w:val="20"/>
  </w:num>
  <w:num w:numId="21">
    <w:abstractNumId w:val="26"/>
  </w:num>
  <w:num w:numId="22">
    <w:abstractNumId w:val="9"/>
  </w:num>
  <w:num w:numId="23">
    <w:abstractNumId w:val="4"/>
  </w:num>
  <w:num w:numId="24">
    <w:abstractNumId w:val="35"/>
  </w:num>
  <w:num w:numId="25">
    <w:abstractNumId w:val="11"/>
  </w:num>
  <w:num w:numId="26">
    <w:abstractNumId w:val="34"/>
  </w:num>
  <w:num w:numId="27">
    <w:abstractNumId w:val="27"/>
  </w:num>
  <w:num w:numId="28">
    <w:abstractNumId w:val="3"/>
  </w:num>
  <w:num w:numId="29">
    <w:abstractNumId w:val="33"/>
  </w:num>
  <w:num w:numId="30">
    <w:abstractNumId w:val="2"/>
  </w:num>
  <w:num w:numId="31">
    <w:abstractNumId w:val="31"/>
  </w:num>
  <w:num w:numId="32">
    <w:abstractNumId w:val="8"/>
  </w:num>
  <w:num w:numId="33">
    <w:abstractNumId w:val="36"/>
  </w:num>
  <w:num w:numId="34">
    <w:abstractNumId w:val="5"/>
  </w:num>
  <w:num w:numId="35">
    <w:abstractNumId w:val="37"/>
  </w:num>
  <w:num w:numId="36">
    <w:abstractNumId w:val="23"/>
  </w:num>
  <w:num w:numId="37">
    <w:abstractNumId w:val="29"/>
  </w:num>
  <w:num w:numId="38">
    <w:abstractNumId w:val="12"/>
  </w:num>
  <w:num w:numId="3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536"/>
    <w:rsid w:val="000007B6"/>
    <w:rsid w:val="00001165"/>
    <w:rsid w:val="00001C08"/>
    <w:rsid w:val="000026AE"/>
    <w:rsid w:val="00002970"/>
    <w:rsid w:val="00003522"/>
    <w:rsid w:val="00006488"/>
    <w:rsid w:val="00014DED"/>
    <w:rsid w:val="00016BDB"/>
    <w:rsid w:val="00020FFD"/>
    <w:rsid w:val="00025723"/>
    <w:rsid w:val="00026A13"/>
    <w:rsid w:val="00027CA8"/>
    <w:rsid w:val="00027D53"/>
    <w:rsid w:val="000301CB"/>
    <w:rsid w:val="00033CAD"/>
    <w:rsid w:val="00035044"/>
    <w:rsid w:val="00035068"/>
    <w:rsid w:val="00043435"/>
    <w:rsid w:val="00046787"/>
    <w:rsid w:val="000533CE"/>
    <w:rsid w:val="00053602"/>
    <w:rsid w:val="00054CD7"/>
    <w:rsid w:val="00060E2D"/>
    <w:rsid w:val="000612EE"/>
    <w:rsid w:val="000637FF"/>
    <w:rsid w:val="00063CA9"/>
    <w:rsid w:val="000663CD"/>
    <w:rsid w:val="0006726F"/>
    <w:rsid w:val="000707D4"/>
    <w:rsid w:val="00071712"/>
    <w:rsid w:val="00071821"/>
    <w:rsid w:val="0007226A"/>
    <w:rsid w:val="000725FF"/>
    <w:rsid w:val="00077943"/>
    <w:rsid w:val="000807CB"/>
    <w:rsid w:val="00081608"/>
    <w:rsid w:val="00084C6A"/>
    <w:rsid w:val="00085E35"/>
    <w:rsid w:val="00086043"/>
    <w:rsid w:val="00086080"/>
    <w:rsid w:val="000947B8"/>
    <w:rsid w:val="00097549"/>
    <w:rsid w:val="000A1197"/>
    <w:rsid w:val="000A202F"/>
    <w:rsid w:val="000A4A28"/>
    <w:rsid w:val="000A6D9F"/>
    <w:rsid w:val="000A7BB9"/>
    <w:rsid w:val="000B060A"/>
    <w:rsid w:val="000B1F00"/>
    <w:rsid w:val="000B4126"/>
    <w:rsid w:val="000C004E"/>
    <w:rsid w:val="000C42BC"/>
    <w:rsid w:val="000C7098"/>
    <w:rsid w:val="000D031C"/>
    <w:rsid w:val="000D112A"/>
    <w:rsid w:val="000D16A9"/>
    <w:rsid w:val="000D46AA"/>
    <w:rsid w:val="000D511D"/>
    <w:rsid w:val="000D58EA"/>
    <w:rsid w:val="000E0955"/>
    <w:rsid w:val="000E1754"/>
    <w:rsid w:val="000E2996"/>
    <w:rsid w:val="000E3946"/>
    <w:rsid w:val="000E6035"/>
    <w:rsid w:val="000F1E4A"/>
    <w:rsid w:val="000F32FC"/>
    <w:rsid w:val="000F3476"/>
    <w:rsid w:val="000F6449"/>
    <w:rsid w:val="000F7C21"/>
    <w:rsid w:val="0010262A"/>
    <w:rsid w:val="00102B74"/>
    <w:rsid w:val="00104931"/>
    <w:rsid w:val="001125FB"/>
    <w:rsid w:val="00113C9E"/>
    <w:rsid w:val="001164B0"/>
    <w:rsid w:val="00117783"/>
    <w:rsid w:val="00122892"/>
    <w:rsid w:val="00122C58"/>
    <w:rsid w:val="00123144"/>
    <w:rsid w:val="00124556"/>
    <w:rsid w:val="00124CDA"/>
    <w:rsid w:val="00126E66"/>
    <w:rsid w:val="001306D6"/>
    <w:rsid w:val="00140082"/>
    <w:rsid w:val="0015157C"/>
    <w:rsid w:val="00156CE7"/>
    <w:rsid w:val="00164390"/>
    <w:rsid w:val="001670CE"/>
    <w:rsid w:val="001763B2"/>
    <w:rsid w:val="0017799A"/>
    <w:rsid w:val="0018434B"/>
    <w:rsid w:val="00192180"/>
    <w:rsid w:val="001A37AD"/>
    <w:rsid w:val="001A6353"/>
    <w:rsid w:val="001A651F"/>
    <w:rsid w:val="001A6884"/>
    <w:rsid w:val="001A7A66"/>
    <w:rsid w:val="001A7D42"/>
    <w:rsid w:val="001B4D35"/>
    <w:rsid w:val="001C0A2B"/>
    <w:rsid w:val="001C1209"/>
    <w:rsid w:val="001C1458"/>
    <w:rsid w:val="001C3356"/>
    <w:rsid w:val="001C54AC"/>
    <w:rsid w:val="001C6A5D"/>
    <w:rsid w:val="001C771E"/>
    <w:rsid w:val="001D3E2E"/>
    <w:rsid w:val="001D555D"/>
    <w:rsid w:val="001E0D14"/>
    <w:rsid w:val="001E2CFB"/>
    <w:rsid w:val="001E7266"/>
    <w:rsid w:val="001F1C5D"/>
    <w:rsid w:val="001F538B"/>
    <w:rsid w:val="001F5B5B"/>
    <w:rsid w:val="001F66C7"/>
    <w:rsid w:val="0020336B"/>
    <w:rsid w:val="00205D5E"/>
    <w:rsid w:val="00206211"/>
    <w:rsid w:val="002064CF"/>
    <w:rsid w:val="00206722"/>
    <w:rsid w:val="00207D7C"/>
    <w:rsid w:val="00216B7C"/>
    <w:rsid w:val="00217369"/>
    <w:rsid w:val="00221BCA"/>
    <w:rsid w:val="0022759C"/>
    <w:rsid w:val="00231C71"/>
    <w:rsid w:val="00236D2F"/>
    <w:rsid w:val="002414D2"/>
    <w:rsid w:val="00242137"/>
    <w:rsid w:val="002468F4"/>
    <w:rsid w:val="00253E45"/>
    <w:rsid w:val="0025479F"/>
    <w:rsid w:val="0025486E"/>
    <w:rsid w:val="002550E7"/>
    <w:rsid w:val="00256917"/>
    <w:rsid w:val="002569DB"/>
    <w:rsid w:val="00260D15"/>
    <w:rsid w:val="00264489"/>
    <w:rsid w:val="00264C95"/>
    <w:rsid w:val="002724B8"/>
    <w:rsid w:val="00273F9D"/>
    <w:rsid w:val="00274DD8"/>
    <w:rsid w:val="00276BA5"/>
    <w:rsid w:val="00276F74"/>
    <w:rsid w:val="002815C2"/>
    <w:rsid w:val="00281C5E"/>
    <w:rsid w:val="00282D3B"/>
    <w:rsid w:val="002871D7"/>
    <w:rsid w:val="0028739D"/>
    <w:rsid w:val="0029029C"/>
    <w:rsid w:val="00291F98"/>
    <w:rsid w:val="00296730"/>
    <w:rsid w:val="002972B2"/>
    <w:rsid w:val="00297EB8"/>
    <w:rsid w:val="002A529A"/>
    <w:rsid w:val="002A57D7"/>
    <w:rsid w:val="002A7BB1"/>
    <w:rsid w:val="002B1310"/>
    <w:rsid w:val="002B517A"/>
    <w:rsid w:val="002C1CA9"/>
    <w:rsid w:val="002D0C83"/>
    <w:rsid w:val="002E0EAC"/>
    <w:rsid w:val="002F3623"/>
    <w:rsid w:val="002F5F04"/>
    <w:rsid w:val="0030320C"/>
    <w:rsid w:val="003048D7"/>
    <w:rsid w:val="003069EF"/>
    <w:rsid w:val="00312F7E"/>
    <w:rsid w:val="00314A6B"/>
    <w:rsid w:val="00316712"/>
    <w:rsid w:val="00336040"/>
    <w:rsid w:val="00346FAC"/>
    <w:rsid w:val="00347508"/>
    <w:rsid w:val="00347AAB"/>
    <w:rsid w:val="003547BA"/>
    <w:rsid w:val="00355301"/>
    <w:rsid w:val="003669F0"/>
    <w:rsid w:val="003732B2"/>
    <w:rsid w:val="0037340C"/>
    <w:rsid w:val="003800D3"/>
    <w:rsid w:val="003809B4"/>
    <w:rsid w:val="00383DBD"/>
    <w:rsid w:val="00384908"/>
    <w:rsid w:val="0038655E"/>
    <w:rsid w:val="00386974"/>
    <w:rsid w:val="003925BD"/>
    <w:rsid w:val="00392687"/>
    <w:rsid w:val="00393FBD"/>
    <w:rsid w:val="00396E81"/>
    <w:rsid w:val="00397676"/>
    <w:rsid w:val="00397959"/>
    <w:rsid w:val="00397DDC"/>
    <w:rsid w:val="003A01A8"/>
    <w:rsid w:val="003A27F2"/>
    <w:rsid w:val="003A34C3"/>
    <w:rsid w:val="003A632E"/>
    <w:rsid w:val="003B103A"/>
    <w:rsid w:val="003C18FE"/>
    <w:rsid w:val="003C657E"/>
    <w:rsid w:val="003C73C1"/>
    <w:rsid w:val="003E1B22"/>
    <w:rsid w:val="003E248C"/>
    <w:rsid w:val="003E44E1"/>
    <w:rsid w:val="003F6046"/>
    <w:rsid w:val="003F7916"/>
    <w:rsid w:val="003F7CD0"/>
    <w:rsid w:val="00400CA9"/>
    <w:rsid w:val="00400F17"/>
    <w:rsid w:val="00401F8E"/>
    <w:rsid w:val="00404AC4"/>
    <w:rsid w:val="00405476"/>
    <w:rsid w:val="00405D5E"/>
    <w:rsid w:val="00411717"/>
    <w:rsid w:val="00412322"/>
    <w:rsid w:val="004173C9"/>
    <w:rsid w:val="00422833"/>
    <w:rsid w:val="004304DB"/>
    <w:rsid w:val="00430A88"/>
    <w:rsid w:val="004335BE"/>
    <w:rsid w:val="00435A49"/>
    <w:rsid w:val="00443A3E"/>
    <w:rsid w:val="00443B42"/>
    <w:rsid w:val="00446592"/>
    <w:rsid w:val="0045182B"/>
    <w:rsid w:val="00451B1E"/>
    <w:rsid w:val="00453ADE"/>
    <w:rsid w:val="004563F0"/>
    <w:rsid w:val="0045682D"/>
    <w:rsid w:val="00460C84"/>
    <w:rsid w:val="00461B13"/>
    <w:rsid w:val="00463BC8"/>
    <w:rsid w:val="00465650"/>
    <w:rsid w:val="0046565D"/>
    <w:rsid w:val="00470E69"/>
    <w:rsid w:val="00473C1C"/>
    <w:rsid w:val="00483535"/>
    <w:rsid w:val="0048747C"/>
    <w:rsid w:val="00487EAA"/>
    <w:rsid w:val="00491092"/>
    <w:rsid w:val="00496A65"/>
    <w:rsid w:val="0049794A"/>
    <w:rsid w:val="004A036A"/>
    <w:rsid w:val="004A36D4"/>
    <w:rsid w:val="004A4562"/>
    <w:rsid w:val="004A4B29"/>
    <w:rsid w:val="004B22D7"/>
    <w:rsid w:val="004B51D9"/>
    <w:rsid w:val="004B7ED8"/>
    <w:rsid w:val="004C2F11"/>
    <w:rsid w:val="004C3751"/>
    <w:rsid w:val="004C526A"/>
    <w:rsid w:val="004D0746"/>
    <w:rsid w:val="004D101C"/>
    <w:rsid w:val="004D48EC"/>
    <w:rsid w:val="004D79B0"/>
    <w:rsid w:val="004E1678"/>
    <w:rsid w:val="004E3B26"/>
    <w:rsid w:val="004E5412"/>
    <w:rsid w:val="004F1FD2"/>
    <w:rsid w:val="004F26CD"/>
    <w:rsid w:val="004F5611"/>
    <w:rsid w:val="004F676A"/>
    <w:rsid w:val="004F7EB4"/>
    <w:rsid w:val="005003FF"/>
    <w:rsid w:val="00500F50"/>
    <w:rsid w:val="0050184E"/>
    <w:rsid w:val="005018FA"/>
    <w:rsid w:val="00502403"/>
    <w:rsid w:val="00502A96"/>
    <w:rsid w:val="00504026"/>
    <w:rsid w:val="0051036C"/>
    <w:rsid w:val="00510775"/>
    <w:rsid w:val="00515697"/>
    <w:rsid w:val="0052026B"/>
    <w:rsid w:val="005202AB"/>
    <w:rsid w:val="0052553A"/>
    <w:rsid w:val="005321A7"/>
    <w:rsid w:val="00532B55"/>
    <w:rsid w:val="005420DE"/>
    <w:rsid w:val="00544DAD"/>
    <w:rsid w:val="00545962"/>
    <w:rsid w:val="00546516"/>
    <w:rsid w:val="00552B46"/>
    <w:rsid w:val="005539C6"/>
    <w:rsid w:val="00561FB7"/>
    <w:rsid w:val="00562876"/>
    <w:rsid w:val="00562E43"/>
    <w:rsid w:val="005639CB"/>
    <w:rsid w:val="005647EA"/>
    <w:rsid w:val="00564ADC"/>
    <w:rsid w:val="00565ADC"/>
    <w:rsid w:val="005679A2"/>
    <w:rsid w:val="005726F7"/>
    <w:rsid w:val="00577054"/>
    <w:rsid w:val="005806E6"/>
    <w:rsid w:val="00580920"/>
    <w:rsid w:val="00580E64"/>
    <w:rsid w:val="00584CAC"/>
    <w:rsid w:val="00595953"/>
    <w:rsid w:val="005A1351"/>
    <w:rsid w:val="005A631D"/>
    <w:rsid w:val="005A6B66"/>
    <w:rsid w:val="005B16E9"/>
    <w:rsid w:val="005B2CCC"/>
    <w:rsid w:val="005B7035"/>
    <w:rsid w:val="005C1E4A"/>
    <w:rsid w:val="005C33D1"/>
    <w:rsid w:val="005C3B63"/>
    <w:rsid w:val="005D1003"/>
    <w:rsid w:val="005E196A"/>
    <w:rsid w:val="005E1CE7"/>
    <w:rsid w:val="005E7721"/>
    <w:rsid w:val="005F0234"/>
    <w:rsid w:val="005F2BC3"/>
    <w:rsid w:val="005F4A92"/>
    <w:rsid w:val="005F502F"/>
    <w:rsid w:val="00600893"/>
    <w:rsid w:val="00604DAD"/>
    <w:rsid w:val="006051C7"/>
    <w:rsid w:val="00606C97"/>
    <w:rsid w:val="006104A4"/>
    <w:rsid w:val="00615FC4"/>
    <w:rsid w:val="00621470"/>
    <w:rsid w:val="00625575"/>
    <w:rsid w:val="00631277"/>
    <w:rsid w:val="00644394"/>
    <w:rsid w:val="00644AB1"/>
    <w:rsid w:val="00646D5A"/>
    <w:rsid w:val="00651E77"/>
    <w:rsid w:val="00654202"/>
    <w:rsid w:val="00660D40"/>
    <w:rsid w:val="00663E2C"/>
    <w:rsid w:val="00664043"/>
    <w:rsid w:val="006648EF"/>
    <w:rsid w:val="00666B91"/>
    <w:rsid w:val="00672103"/>
    <w:rsid w:val="006744BF"/>
    <w:rsid w:val="0067467C"/>
    <w:rsid w:val="00677F7B"/>
    <w:rsid w:val="00680075"/>
    <w:rsid w:val="00680736"/>
    <w:rsid w:val="00686D34"/>
    <w:rsid w:val="006922E9"/>
    <w:rsid w:val="006A04C7"/>
    <w:rsid w:val="006A4846"/>
    <w:rsid w:val="006A4A78"/>
    <w:rsid w:val="006A4FBC"/>
    <w:rsid w:val="006A4FD9"/>
    <w:rsid w:val="006A5618"/>
    <w:rsid w:val="006A7348"/>
    <w:rsid w:val="006A7B8A"/>
    <w:rsid w:val="006B15BC"/>
    <w:rsid w:val="006B22D6"/>
    <w:rsid w:val="006B4134"/>
    <w:rsid w:val="006B72F1"/>
    <w:rsid w:val="006C3254"/>
    <w:rsid w:val="006C57C0"/>
    <w:rsid w:val="006D0432"/>
    <w:rsid w:val="006D0BF3"/>
    <w:rsid w:val="006D0E70"/>
    <w:rsid w:val="006D4054"/>
    <w:rsid w:val="006D4D1B"/>
    <w:rsid w:val="006D5EF2"/>
    <w:rsid w:val="006D677F"/>
    <w:rsid w:val="006D6990"/>
    <w:rsid w:val="006D6CCF"/>
    <w:rsid w:val="006E3D6F"/>
    <w:rsid w:val="006E5262"/>
    <w:rsid w:val="006F451F"/>
    <w:rsid w:val="006F510C"/>
    <w:rsid w:val="006F519E"/>
    <w:rsid w:val="0070001F"/>
    <w:rsid w:val="00705A79"/>
    <w:rsid w:val="007062C9"/>
    <w:rsid w:val="00710C7D"/>
    <w:rsid w:val="007115D5"/>
    <w:rsid w:val="007124AC"/>
    <w:rsid w:val="00715A57"/>
    <w:rsid w:val="00716270"/>
    <w:rsid w:val="00722A61"/>
    <w:rsid w:val="00723DAB"/>
    <w:rsid w:val="0072506B"/>
    <w:rsid w:val="0072798E"/>
    <w:rsid w:val="00731443"/>
    <w:rsid w:val="0073157B"/>
    <w:rsid w:val="00731616"/>
    <w:rsid w:val="00736075"/>
    <w:rsid w:val="00744894"/>
    <w:rsid w:val="00744A54"/>
    <w:rsid w:val="0075174D"/>
    <w:rsid w:val="0075182E"/>
    <w:rsid w:val="0075278A"/>
    <w:rsid w:val="0075322F"/>
    <w:rsid w:val="00757DCC"/>
    <w:rsid w:val="00766A18"/>
    <w:rsid w:val="007671D3"/>
    <w:rsid w:val="00767208"/>
    <w:rsid w:val="00771A9A"/>
    <w:rsid w:val="00773620"/>
    <w:rsid w:val="007738DC"/>
    <w:rsid w:val="00776D92"/>
    <w:rsid w:val="00776E54"/>
    <w:rsid w:val="00776ECE"/>
    <w:rsid w:val="00777BF7"/>
    <w:rsid w:val="00777BFF"/>
    <w:rsid w:val="00781E5B"/>
    <w:rsid w:val="007855AC"/>
    <w:rsid w:val="0078687C"/>
    <w:rsid w:val="00797921"/>
    <w:rsid w:val="007A042E"/>
    <w:rsid w:val="007A0F52"/>
    <w:rsid w:val="007A131C"/>
    <w:rsid w:val="007A46F0"/>
    <w:rsid w:val="007B07D1"/>
    <w:rsid w:val="007B38C6"/>
    <w:rsid w:val="007B7C3F"/>
    <w:rsid w:val="007B7F0C"/>
    <w:rsid w:val="007C561B"/>
    <w:rsid w:val="007C73F0"/>
    <w:rsid w:val="007D05A7"/>
    <w:rsid w:val="007D72D1"/>
    <w:rsid w:val="007E2B24"/>
    <w:rsid w:val="007E3AE3"/>
    <w:rsid w:val="007E652A"/>
    <w:rsid w:val="007E7B5E"/>
    <w:rsid w:val="007F1F7D"/>
    <w:rsid w:val="007F2D9A"/>
    <w:rsid w:val="007F4A00"/>
    <w:rsid w:val="007F4B75"/>
    <w:rsid w:val="007F57C1"/>
    <w:rsid w:val="008027EF"/>
    <w:rsid w:val="00813520"/>
    <w:rsid w:val="00817505"/>
    <w:rsid w:val="00824B32"/>
    <w:rsid w:val="00825163"/>
    <w:rsid w:val="00833758"/>
    <w:rsid w:val="00836ED8"/>
    <w:rsid w:val="00840F96"/>
    <w:rsid w:val="008433C3"/>
    <w:rsid w:val="0084492E"/>
    <w:rsid w:val="00846D87"/>
    <w:rsid w:val="00846E39"/>
    <w:rsid w:val="008548B8"/>
    <w:rsid w:val="00854AC2"/>
    <w:rsid w:val="00854E00"/>
    <w:rsid w:val="00856D95"/>
    <w:rsid w:val="00867190"/>
    <w:rsid w:val="00872343"/>
    <w:rsid w:val="008730FE"/>
    <w:rsid w:val="00875E65"/>
    <w:rsid w:val="00883C9E"/>
    <w:rsid w:val="00884B91"/>
    <w:rsid w:val="00885883"/>
    <w:rsid w:val="00890219"/>
    <w:rsid w:val="0089028C"/>
    <w:rsid w:val="008A207C"/>
    <w:rsid w:val="008A36DB"/>
    <w:rsid w:val="008A4152"/>
    <w:rsid w:val="008A4D80"/>
    <w:rsid w:val="008B1823"/>
    <w:rsid w:val="008B40AB"/>
    <w:rsid w:val="008B653D"/>
    <w:rsid w:val="008C2987"/>
    <w:rsid w:val="008C2E99"/>
    <w:rsid w:val="008C6520"/>
    <w:rsid w:val="008C761F"/>
    <w:rsid w:val="008D5446"/>
    <w:rsid w:val="008D5BC2"/>
    <w:rsid w:val="008E14E4"/>
    <w:rsid w:val="008E22DC"/>
    <w:rsid w:val="008E744A"/>
    <w:rsid w:val="008F2EAA"/>
    <w:rsid w:val="008F321B"/>
    <w:rsid w:val="008F3C4A"/>
    <w:rsid w:val="008F5C5B"/>
    <w:rsid w:val="008F67DB"/>
    <w:rsid w:val="008F6A6A"/>
    <w:rsid w:val="0090175F"/>
    <w:rsid w:val="00905111"/>
    <w:rsid w:val="0090620F"/>
    <w:rsid w:val="00910829"/>
    <w:rsid w:val="00913264"/>
    <w:rsid w:val="0092273B"/>
    <w:rsid w:val="009240D7"/>
    <w:rsid w:val="009241E2"/>
    <w:rsid w:val="00926A70"/>
    <w:rsid w:val="009332F0"/>
    <w:rsid w:val="00936091"/>
    <w:rsid w:val="00936178"/>
    <w:rsid w:val="00937983"/>
    <w:rsid w:val="00937FA2"/>
    <w:rsid w:val="00942D9A"/>
    <w:rsid w:val="0095291E"/>
    <w:rsid w:val="009569F7"/>
    <w:rsid w:val="00961790"/>
    <w:rsid w:val="00962568"/>
    <w:rsid w:val="00963262"/>
    <w:rsid w:val="00973B1E"/>
    <w:rsid w:val="00973FDB"/>
    <w:rsid w:val="009833CE"/>
    <w:rsid w:val="0098514B"/>
    <w:rsid w:val="00985BCC"/>
    <w:rsid w:val="00986A17"/>
    <w:rsid w:val="00987286"/>
    <w:rsid w:val="00990195"/>
    <w:rsid w:val="009A040F"/>
    <w:rsid w:val="009A1540"/>
    <w:rsid w:val="009A3242"/>
    <w:rsid w:val="009A6AB7"/>
    <w:rsid w:val="009B0475"/>
    <w:rsid w:val="009B0A22"/>
    <w:rsid w:val="009B3836"/>
    <w:rsid w:val="009B475A"/>
    <w:rsid w:val="009B4D40"/>
    <w:rsid w:val="009B4D44"/>
    <w:rsid w:val="009B6200"/>
    <w:rsid w:val="009B6840"/>
    <w:rsid w:val="009C513A"/>
    <w:rsid w:val="009D336F"/>
    <w:rsid w:val="009D5FED"/>
    <w:rsid w:val="009D6AC0"/>
    <w:rsid w:val="009D6C2E"/>
    <w:rsid w:val="009F17D9"/>
    <w:rsid w:val="009F47EE"/>
    <w:rsid w:val="009F5911"/>
    <w:rsid w:val="00A01248"/>
    <w:rsid w:val="00A030D2"/>
    <w:rsid w:val="00A07618"/>
    <w:rsid w:val="00A14FEA"/>
    <w:rsid w:val="00A16D1A"/>
    <w:rsid w:val="00A300CD"/>
    <w:rsid w:val="00A311F0"/>
    <w:rsid w:val="00A329C0"/>
    <w:rsid w:val="00A356C1"/>
    <w:rsid w:val="00A3758A"/>
    <w:rsid w:val="00A409BC"/>
    <w:rsid w:val="00A41CA1"/>
    <w:rsid w:val="00A43713"/>
    <w:rsid w:val="00A44660"/>
    <w:rsid w:val="00A471FD"/>
    <w:rsid w:val="00A504E0"/>
    <w:rsid w:val="00A5374D"/>
    <w:rsid w:val="00A54A02"/>
    <w:rsid w:val="00A564CB"/>
    <w:rsid w:val="00A601C3"/>
    <w:rsid w:val="00A60998"/>
    <w:rsid w:val="00A60FBF"/>
    <w:rsid w:val="00A61DB4"/>
    <w:rsid w:val="00A701C2"/>
    <w:rsid w:val="00A71187"/>
    <w:rsid w:val="00A71769"/>
    <w:rsid w:val="00A72E6C"/>
    <w:rsid w:val="00A72EB8"/>
    <w:rsid w:val="00A7324F"/>
    <w:rsid w:val="00A7504F"/>
    <w:rsid w:val="00A75856"/>
    <w:rsid w:val="00A80019"/>
    <w:rsid w:val="00A80EBB"/>
    <w:rsid w:val="00A849B7"/>
    <w:rsid w:val="00A86C90"/>
    <w:rsid w:val="00A91060"/>
    <w:rsid w:val="00AA240B"/>
    <w:rsid w:val="00AA36FC"/>
    <w:rsid w:val="00AA3E73"/>
    <w:rsid w:val="00AB5FDA"/>
    <w:rsid w:val="00AC160D"/>
    <w:rsid w:val="00AC49B3"/>
    <w:rsid w:val="00AD0238"/>
    <w:rsid w:val="00AD43ED"/>
    <w:rsid w:val="00AD774B"/>
    <w:rsid w:val="00AE075F"/>
    <w:rsid w:val="00AE0CF1"/>
    <w:rsid w:val="00AE31C3"/>
    <w:rsid w:val="00AE3D43"/>
    <w:rsid w:val="00AE48BB"/>
    <w:rsid w:val="00AE5173"/>
    <w:rsid w:val="00AE5B73"/>
    <w:rsid w:val="00AE71BA"/>
    <w:rsid w:val="00AF17C1"/>
    <w:rsid w:val="00AF6FBA"/>
    <w:rsid w:val="00AF7677"/>
    <w:rsid w:val="00AF7EBD"/>
    <w:rsid w:val="00B0038F"/>
    <w:rsid w:val="00B0070D"/>
    <w:rsid w:val="00B019DD"/>
    <w:rsid w:val="00B02F86"/>
    <w:rsid w:val="00B043DA"/>
    <w:rsid w:val="00B10DDA"/>
    <w:rsid w:val="00B114DA"/>
    <w:rsid w:val="00B135A2"/>
    <w:rsid w:val="00B15758"/>
    <w:rsid w:val="00B15BF4"/>
    <w:rsid w:val="00B166D7"/>
    <w:rsid w:val="00B2078B"/>
    <w:rsid w:val="00B21A40"/>
    <w:rsid w:val="00B266AB"/>
    <w:rsid w:val="00B32000"/>
    <w:rsid w:val="00B32CC8"/>
    <w:rsid w:val="00B34C74"/>
    <w:rsid w:val="00B42363"/>
    <w:rsid w:val="00B42897"/>
    <w:rsid w:val="00B51ECE"/>
    <w:rsid w:val="00B52E81"/>
    <w:rsid w:val="00B53BC1"/>
    <w:rsid w:val="00B55A8B"/>
    <w:rsid w:val="00B73E23"/>
    <w:rsid w:val="00B75588"/>
    <w:rsid w:val="00B804DB"/>
    <w:rsid w:val="00B81AD8"/>
    <w:rsid w:val="00B83A7F"/>
    <w:rsid w:val="00B84594"/>
    <w:rsid w:val="00B84B97"/>
    <w:rsid w:val="00B90382"/>
    <w:rsid w:val="00B932FD"/>
    <w:rsid w:val="00B946FD"/>
    <w:rsid w:val="00BA185F"/>
    <w:rsid w:val="00BA3EBE"/>
    <w:rsid w:val="00BA656A"/>
    <w:rsid w:val="00BB0CA5"/>
    <w:rsid w:val="00BB2E59"/>
    <w:rsid w:val="00BB3323"/>
    <w:rsid w:val="00BB3CAE"/>
    <w:rsid w:val="00BB51DA"/>
    <w:rsid w:val="00BB751F"/>
    <w:rsid w:val="00BC19D9"/>
    <w:rsid w:val="00BC2FA9"/>
    <w:rsid w:val="00BC34BD"/>
    <w:rsid w:val="00BC7D04"/>
    <w:rsid w:val="00BD034C"/>
    <w:rsid w:val="00BD2823"/>
    <w:rsid w:val="00BD45EF"/>
    <w:rsid w:val="00BD482C"/>
    <w:rsid w:val="00BD59F3"/>
    <w:rsid w:val="00BE7A62"/>
    <w:rsid w:val="00BF33B2"/>
    <w:rsid w:val="00BF5F43"/>
    <w:rsid w:val="00BF77B5"/>
    <w:rsid w:val="00C10434"/>
    <w:rsid w:val="00C1293D"/>
    <w:rsid w:val="00C15282"/>
    <w:rsid w:val="00C155AA"/>
    <w:rsid w:val="00C15E35"/>
    <w:rsid w:val="00C2149F"/>
    <w:rsid w:val="00C248AC"/>
    <w:rsid w:val="00C25988"/>
    <w:rsid w:val="00C36109"/>
    <w:rsid w:val="00C37B5C"/>
    <w:rsid w:val="00C403AF"/>
    <w:rsid w:val="00C452CA"/>
    <w:rsid w:val="00C47ECD"/>
    <w:rsid w:val="00C47EE5"/>
    <w:rsid w:val="00C5091D"/>
    <w:rsid w:val="00C50DDE"/>
    <w:rsid w:val="00C52CA4"/>
    <w:rsid w:val="00C530B2"/>
    <w:rsid w:val="00C60D00"/>
    <w:rsid w:val="00C71973"/>
    <w:rsid w:val="00C719A0"/>
    <w:rsid w:val="00C768BE"/>
    <w:rsid w:val="00C864A2"/>
    <w:rsid w:val="00C90CB3"/>
    <w:rsid w:val="00C94957"/>
    <w:rsid w:val="00C959FC"/>
    <w:rsid w:val="00C95DE7"/>
    <w:rsid w:val="00CA533B"/>
    <w:rsid w:val="00CA7EA9"/>
    <w:rsid w:val="00CB0937"/>
    <w:rsid w:val="00CB7873"/>
    <w:rsid w:val="00CC799A"/>
    <w:rsid w:val="00CC7B80"/>
    <w:rsid w:val="00CD04C8"/>
    <w:rsid w:val="00CD1625"/>
    <w:rsid w:val="00CD28DD"/>
    <w:rsid w:val="00CD4839"/>
    <w:rsid w:val="00CD66BA"/>
    <w:rsid w:val="00CE6C55"/>
    <w:rsid w:val="00CE7D59"/>
    <w:rsid w:val="00CF218E"/>
    <w:rsid w:val="00CF2C2D"/>
    <w:rsid w:val="00CF3176"/>
    <w:rsid w:val="00CF4350"/>
    <w:rsid w:val="00CF4DCA"/>
    <w:rsid w:val="00CF564C"/>
    <w:rsid w:val="00D05989"/>
    <w:rsid w:val="00D05D72"/>
    <w:rsid w:val="00D10959"/>
    <w:rsid w:val="00D147E5"/>
    <w:rsid w:val="00D15559"/>
    <w:rsid w:val="00D208DD"/>
    <w:rsid w:val="00D20F3B"/>
    <w:rsid w:val="00D21333"/>
    <w:rsid w:val="00D22FF4"/>
    <w:rsid w:val="00D23932"/>
    <w:rsid w:val="00D24670"/>
    <w:rsid w:val="00D24D35"/>
    <w:rsid w:val="00D3063D"/>
    <w:rsid w:val="00D36D9C"/>
    <w:rsid w:val="00D429D2"/>
    <w:rsid w:val="00D43237"/>
    <w:rsid w:val="00D43862"/>
    <w:rsid w:val="00D439A4"/>
    <w:rsid w:val="00D439C5"/>
    <w:rsid w:val="00D50A8E"/>
    <w:rsid w:val="00D50DCB"/>
    <w:rsid w:val="00D5232E"/>
    <w:rsid w:val="00D62CC0"/>
    <w:rsid w:val="00D656C2"/>
    <w:rsid w:val="00D67A48"/>
    <w:rsid w:val="00D7616D"/>
    <w:rsid w:val="00D774D5"/>
    <w:rsid w:val="00D83FD7"/>
    <w:rsid w:val="00D87715"/>
    <w:rsid w:val="00D90470"/>
    <w:rsid w:val="00D91D39"/>
    <w:rsid w:val="00D92A8E"/>
    <w:rsid w:val="00D92E31"/>
    <w:rsid w:val="00D95C4D"/>
    <w:rsid w:val="00D96CFC"/>
    <w:rsid w:val="00DA0D49"/>
    <w:rsid w:val="00DA2E42"/>
    <w:rsid w:val="00DB362B"/>
    <w:rsid w:val="00DB365C"/>
    <w:rsid w:val="00DC0409"/>
    <w:rsid w:val="00DC1910"/>
    <w:rsid w:val="00DC5A6F"/>
    <w:rsid w:val="00DC725A"/>
    <w:rsid w:val="00DD4720"/>
    <w:rsid w:val="00DD61A5"/>
    <w:rsid w:val="00DD68DB"/>
    <w:rsid w:val="00DE79E8"/>
    <w:rsid w:val="00DF471F"/>
    <w:rsid w:val="00E00E9F"/>
    <w:rsid w:val="00E0176A"/>
    <w:rsid w:val="00E03646"/>
    <w:rsid w:val="00E03EE6"/>
    <w:rsid w:val="00E05065"/>
    <w:rsid w:val="00E06E09"/>
    <w:rsid w:val="00E10943"/>
    <w:rsid w:val="00E10B1E"/>
    <w:rsid w:val="00E11E52"/>
    <w:rsid w:val="00E1433C"/>
    <w:rsid w:val="00E157BA"/>
    <w:rsid w:val="00E1733F"/>
    <w:rsid w:val="00E22F96"/>
    <w:rsid w:val="00E25792"/>
    <w:rsid w:val="00E2728B"/>
    <w:rsid w:val="00E275C6"/>
    <w:rsid w:val="00E3244B"/>
    <w:rsid w:val="00E33774"/>
    <w:rsid w:val="00E34D6E"/>
    <w:rsid w:val="00E42BB3"/>
    <w:rsid w:val="00E43F25"/>
    <w:rsid w:val="00E67536"/>
    <w:rsid w:val="00E675CE"/>
    <w:rsid w:val="00E67A1F"/>
    <w:rsid w:val="00E74734"/>
    <w:rsid w:val="00E75072"/>
    <w:rsid w:val="00E77D55"/>
    <w:rsid w:val="00E8015B"/>
    <w:rsid w:val="00E84464"/>
    <w:rsid w:val="00E86A44"/>
    <w:rsid w:val="00E86E3B"/>
    <w:rsid w:val="00E86EE0"/>
    <w:rsid w:val="00E90A34"/>
    <w:rsid w:val="00E95458"/>
    <w:rsid w:val="00EA2B77"/>
    <w:rsid w:val="00EA5C5C"/>
    <w:rsid w:val="00EA6F86"/>
    <w:rsid w:val="00EB0222"/>
    <w:rsid w:val="00EB04EC"/>
    <w:rsid w:val="00EB1CF2"/>
    <w:rsid w:val="00EB2FBD"/>
    <w:rsid w:val="00EB6B5B"/>
    <w:rsid w:val="00EB776F"/>
    <w:rsid w:val="00EC0ED0"/>
    <w:rsid w:val="00EC56B4"/>
    <w:rsid w:val="00ED03ED"/>
    <w:rsid w:val="00ED09EB"/>
    <w:rsid w:val="00ED3D42"/>
    <w:rsid w:val="00ED7058"/>
    <w:rsid w:val="00ED7CC9"/>
    <w:rsid w:val="00EE2566"/>
    <w:rsid w:val="00EE33BF"/>
    <w:rsid w:val="00EE6AF8"/>
    <w:rsid w:val="00EF04E5"/>
    <w:rsid w:val="00F01488"/>
    <w:rsid w:val="00F02CE5"/>
    <w:rsid w:val="00F07668"/>
    <w:rsid w:val="00F079BD"/>
    <w:rsid w:val="00F1259B"/>
    <w:rsid w:val="00F12A1B"/>
    <w:rsid w:val="00F142C2"/>
    <w:rsid w:val="00F167DE"/>
    <w:rsid w:val="00F1710F"/>
    <w:rsid w:val="00F220C1"/>
    <w:rsid w:val="00F25295"/>
    <w:rsid w:val="00F3382E"/>
    <w:rsid w:val="00F36F7D"/>
    <w:rsid w:val="00F43650"/>
    <w:rsid w:val="00F44653"/>
    <w:rsid w:val="00F4482A"/>
    <w:rsid w:val="00F50FBB"/>
    <w:rsid w:val="00F5239A"/>
    <w:rsid w:val="00F532C1"/>
    <w:rsid w:val="00F56760"/>
    <w:rsid w:val="00F56F55"/>
    <w:rsid w:val="00F61C49"/>
    <w:rsid w:val="00F6515E"/>
    <w:rsid w:val="00F669DA"/>
    <w:rsid w:val="00F66F55"/>
    <w:rsid w:val="00F67011"/>
    <w:rsid w:val="00F6767C"/>
    <w:rsid w:val="00F74DDE"/>
    <w:rsid w:val="00F8352F"/>
    <w:rsid w:val="00F83C57"/>
    <w:rsid w:val="00F8455D"/>
    <w:rsid w:val="00F921EE"/>
    <w:rsid w:val="00F9343C"/>
    <w:rsid w:val="00F950AD"/>
    <w:rsid w:val="00F9737B"/>
    <w:rsid w:val="00FA3D63"/>
    <w:rsid w:val="00FB22F7"/>
    <w:rsid w:val="00FC3F19"/>
    <w:rsid w:val="00FD09EA"/>
    <w:rsid w:val="00FD2165"/>
    <w:rsid w:val="00FD3142"/>
    <w:rsid w:val="00FD4368"/>
    <w:rsid w:val="00FD75E7"/>
    <w:rsid w:val="00FE562F"/>
    <w:rsid w:val="00FE5FC9"/>
    <w:rsid w:val="00FE6CE7"/>
    <w:rsid w:val="00FE725E"/>
    <w:rsid w:val="00FE7C8B"/>
    <w:rsid w:val="00FF2267"/>
    <w:rsid w:val="00FF2F6D"/>
    <w:rsid w:val="00FF50C4"/>
    <w:rsid w:val="00FF6EEB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B55A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5A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5A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5A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5A8B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B55A8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B4C5-092E-4885-9C42-F086A0AE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1126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Rolando Meneses</dc:creator>
  <cp:lastModifiedBy>Aneli Sofia Ugalde Vargas</cp:lastModifiedBy>
  <cp:revision>9</cp:revision>
  <cp:lastPrinted>2016-09-07T21:31:00Z</cp:lastPrinted>
  <dcterms:created xsi:type="dcterms:W3CDTF">2016-11-10T13:13:00Z</dcterms:created>
  <dcterms:modified xsi:type="dcterms:W3CDTF">2016-11-10T23:33:00Z</dcterms:modified>
</cp:coreProperties>
</file>