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F8E" w:rsidRDefault="000B7F8E" w:rsidP="00B125AE">
      <w:pPr>
        <w:spacing w:line="276" w:lineRule="auto"/>
        <w:ind w:right="-1085" w:hanging="851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8A36DB" w:rsidRPr="00404AEB" w:rsidRDefault="002D040C" w:rsidP="00B125AE">
      <w:pPr>
        <w:spacing w:line="276" w:lineRule="auto"/>
        <w:ind w:right="-1085" w:hanging="851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PROCEDIMIENTO</w:t>
      </w:r>
      <w:r w:rsidR="00404AEB" w:rsidRPr="00404AEB">
        <w:rPr>
          <w:rFonts w:ascii="Arial" w:hAnsi="Arial" w:cs="Arial"/>
          <w:b/>
          <w:sz w:val="20"/>
          <w:szCs w:val="20"/>
          <w:u w:val="single"/>
        </w:rPr>
        <w:t xml:space="preserve"> DE</w:t>
      </w:r>
      <w:r w:rsidR="00417C91">
        <w:rPr>
          <w:rFonts w:ascii="Arial" w:hAnsi="Arial" w:cs="Arial"/>
          <w:b/>
          <w:sz w:val="20"/>
          <w:szCs w:val="20"/>
          <w:u w:val="single"/>
        </w:rPr>
        <w:t xml:space="preserve"> FONDO DE</w:t>
      </w:r>
      <w:r w:rsidR="00404AEB" w:rsidRPr="00404AEB">
        <w:rPr>
          <w:rFonts w:ascii="Arial" w:hAnsi="Arial" w:cs="Arial"/>
          <w:b/>
          <w:sz w:val="20"/>
          <w:szCs w:val="20"/>
          <w:u w:val="single"/>
        </w:rPr>
        <w:t xml:space="preserve"> CAJA</w:t>
      </w:r>
      <w:r>
        <w:rPr>
          <w:rFonts w:ascii="Arial" w:hAnsi="Arial" w:cs="Arial"/>
          <w:b/>
          <w:sz w:val="20"/>
          <w:szCs w:val="20"/>
          <w:u w:val="single"/>
        </w:rPr>
        <w:t xml:space="preserve"> CHICA</w:t>
      </w:r>
    </w:p>
    <w:p w:rsidR="00F30CCE" w:rsidRPr="00404AEB" w:rsidRDefault="00F30CCE" w:rsidP="00B125AE">
      <w:pPr>
        <w:pStyle w:val="Ttulo1"/>
        <w:numPr>
          <w:ilvl w:val="0"/>
          <w:numId w:val="6"/>
        </w:numPr>
        <w:spacing w:line="276" w:lineRule="auto"/>
        <w:ind w:left="284" w:hanging="426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404AEB">
        <w:rPr>
          <w:rFonts w:ascii="Arial" w:hAnsi="Arial" w:cs="Arial"/>
          <w:b/>
          <w:color w:val="auto"/>
          <w:sz w:val="20"/>
          <w:szCs w:val="20"/>
          <w:u w:val="single"/>
        </w:rPr>
        <w:t>Objetivo.</w:t>
      </w:r>
    </w:p>
    <w:p w:rsidR="00404AEB" w:rsidRPr="00404AEB" w:rsidRDefault="00404AEB" w:rsidP="00B125AE">
      <w:pPr>
        <w:spacing w:after="0" w:line="276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404AEB" w:rsidRPr="00404AEB" w:rsidRDefault="00404AEB" w:rsidP="00B125AE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404AEB">
        <w:rPr>
          <w:rFonts w:ascii="Arial" w:hAnsi="Arial" w:cs="Arial"/>
          <w:sz w:val="20"/>
          <w:szCs w:val="20"/>
        </w:rPr>
        <w:t>El presente procedi</w:t>
      </w:r>
      <w:r w:rsidR="0005257A">
        <w:rPr>
          <w:rFonts w:ascii="Arial" w:hAnsi="Arial" w:cs="Arial"/>
          <w:sz w:val="20"/>
          <w:szCs w:val="20"/>
        </w:rPr>
        <w:t>miento tiene por objetivo</w:t>
      </w:r>
      <w:r w:rsidRPr="00404AEB">
        <w:rPr>
          <w:rFonts w:ascii="Arial" w:hAnsi="Arial" w:cs="Arial"/>
          <w:sz w:val="20"/>
          <w:szCs w:val="20"/>
        </w:rPr>
        <w:t>, establecer lineamie</w:t>
      </w:r>
      <w:r w:rsidR="006E3E98">
        <w:rPr>
          <w:rFonts w:ascii="Arial" w:hAnsi="Arial" w:cs="Arial"/>
          <w:sz w:val="20"/>
          <w:szCs w:val="20"/>
        </w:rPr>
        <w:t xml:space="preserve">ntos </w:t>
      </w:r>
      <w:r w:rsidR="00F21C20">
        <w:rPr>
          <w:rFonts w:ascii="Arial" w:hAnsi="Arial" w:cs="Arial"/>
          <w:sz w:val="20"/>
          <w:szCs w:val="20"/>
        </w:rPr>
        <w:t>normativos para la solicitud, recepción, manejo y control de fondos destinados a cubrir gastos menores en TOYOSA S.A., bajo la denominación de Fondos de Caja Chica, fondos destinados a la compra de materiales e insumos y a la contratación de servicios no recurrentes</w:t>
      </w:r>
      <w:r>
        <w:rPr>
          <w:rFonts w:ascii="Arial" w:hAnsi="Arial" w:cs="Arial"/>
          <w:sz w:val="20"/>
          <w:szCs w:val="20"/>
        </w:rPr>
        <w:t>, tanto en oficinas Centrales como oficinas regionales</w:t>
      </w:r>
      <w:r w:rsidRPr="00404AEB">
        <w:rPr>
          <w:rFonts w:ascii="Arial" w:hAnsi="Arial" w:cs="Arial"/>
          <w:sz w:val="20"/>
          <w:szCs w:val="20"/>
        </w:rPr>
        <w:t>.</w:t>
      </w:r>
    </w:p>
    <w:p w:rsidR="00F30CCE" w:rsidRDefault="00F30CCE" w:rsidP="00B125AE">
      <w:pPr>
        <w:pStyle w:val="Ttulo1"/>
        <w:numPr>
          <w:ilvl w:val="0"/>
          <w:numId w:val="6"/>
        </w:numPr>
        <w:spacing w:after="240" w:line="276" w:lineRule="auto"/>
        <w:ind w:left="284" w:hanging="426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404AEB">
        <w:rPr>
          <w:rFonts w:ascii="Arial" w:hAnsi="Arial" w:cs="Arial"/>
          <w:b/>
          <w:color w:val="auto"/>
          <w:sz w:val="20"/>
          <w:szCs w:val="20"/>
          <w:u w:val="single"/>
        </w:rPr>
        <w:t>Alcance</w:t>
      </w:r>
      <w:r w:rsidR="00EF4A24">
        <w:rPr>
          <w:rFonts w:ascii="Arial" w:hAnsi="Arial" w:cs="Arial"/>
          <w:b/>
          <w:color w:val="auto"/>
          <w:sz w:val="20"/>
          <w:szCs w:val="20"/>
          <w:u w:val="single"/>
        </w:rPr>
        <w:t>.</w:t>
      </w:r>
    </w:p>
    <w:p w:rsidR="00AF0C1E" w:rsidRDefault="00B934B6" w:rsidP="00B125AE">
      <w:pPr>
        <w:spacing w:after="0" w:line="276" w:lineRule="auto"/>
        <w:ind w:left="284" w:right="4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presente documento es de </w:t>
      </w:r>
      <w:r w:rsidR="00AF0C1E" w:rsidRPr="0039503D">
        <w:rPr>
          <w:rFonts w:ascii="Arial" w:hAnsi="Arial" w:cs="Arial"/>
          <w:sz w:val="20"/>
          <w:szCs w:val="20"/>
        </w:rPr>
        <w:t>aplicació</w:t>
      </w:r>
      <w:r w:rsidR="00F87A53">
        <w:rPr>
          <w:rFonts w:ascii="Arial" w:hAnsi="Arial" w:cs="Arial"/>
          <w:sz w:val="20"/>
          <w:szCs w:val="20"/>
        </w:rPr>
        <w:t xml:space="preserve">n y cumplimiento obligatorio </w:t>
      </w:r>
      <w:r>
        <w:rPr>
          <w:rFonts w:ascii="Arial" w:hAnsi="Arial" w:cs="Arial"/>
          <w:sz w:val="20"/>
          <w:szCs w:val="20"/>
        </w:rPr>
        <w:t>para todos</w:t>
      </w:r>
      <w:r w:rsidR="00AF0C1E" w:rsidRPr="0039503D">
        <w:rPr>
          <w:rFonts w:ascii="Arial" w:hAnsi="Arial" w:cs="Arial"/>
          <w:sz w:val="20"/>
          <w:szCs w:val="20"/>
        </w:rPr>
        <w:t xml:space="preserve"> los funcionarios de Toyosa S.A., su incumplimiento, dará lugar a la aplicación de sanciones y determinación de responsabilidades de acuerdo a normativa vigente TOYOSA S.A., sin perjuicio de sancio</w:t>
      </w:r>
      <w:r w:rsidR="00F87A53">
        <w:rPr>
          <w:rFonts w:ascii="Arial" w:hAnsi="Arial" w:cs="Arial"/>
          <w:sz w:val="20"/>
          <w:szCs w:val="20"/>
        </w:rPr>
        <w:t>nes generadas por la vía civil,</w:t>
      </w:r>
      <w:r w:rsidR="00AF0C1E" w:rsidRPr="0039503D">
        <w:rPr>
          <w:rFonts w:ascii="Arial" w:hAnsi="Arial" w:cs="Arial"/>
          <w:sz w:val="20"/>
          <w:szCs w:val="20"/>
        </w:rPr>
        <w:t xml:space="preserve"> administrativa </w:t>
      </w:r>
      <w:r w:rsidR="00F87A53">
        <w:rPr>
          <w:rFonts w:ascii="Arial" w:hAnsi="Arial" w:cs="Arial"/>
          <w:sz w:val="20"/>
          <w:szCs w:val="20"/>
        </w:rPr>
        <w:t xml:space="preserve">y penal </w:t>
      </w:r>
      <w:r w:rsidR="00AF0C1E" w:rsidRPr="0039503D">
        <w:rPr>
          <w:rFonts w:ascii="Arial" w:hAnsi="Arial" w:cs="Arial"/>
          <w:sz w:val="20"/>
          <w:szCs w:val="20"/>
        </w:rPr>
        <w:t xml:space="preserve">en los casos que corresponda. </w:t>
      </w:r>
    </w:p>
    <w:p w:rsidR="00190267" w:rsidRDefault="00190267" w:rsidP="00B125AE">
      <w:pPr>
        <w:pStyle w:val="Ttulo1"/>
        <w:numPr>
          <w:ilvl w:val="0"/>
          <w:numId w:val="6"/>
        </w:numPr>
        <w:spacing w:after="240" w:line="276" w:lineRule="auto"/>
        <w:ind w:left="284" w:hanging="426"/>
        <w:rPr>
          <w:rFonts w:ascii="Arial" w:hAnsi="Arial" w:cs="Arial"/>
          <w:b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color w:val="auto"/>
          <w:sz w:val="20"/>
          <w:szCs w:val="20"/>
          <w:u w:val="single"/>
        </w:rPr>
        <w:t>Definiciones.</w:t>
      </w:r>
    </w:p>
    <w:p w:rsidR="00B934B6" w:rsidRDefault="00190267" w:rsidP="00B125AE">
      <w:pPr>
        <w:spacing w:after="240"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190267">
        <w:rPr>
          <w:rFonts w:ascii="Arial" w:hAnsi="Arial" w:cs="Arial"/>
          <w:sz w:val="20"/>
          <w:szCs w:val="20"/>
        </w:rPr>
        <w:t xml:space="preserve">Se denomina </w:t>
      </w:r>
      <w:r w:rsidR="00B934B6">
        <w:rPr>
          <w:rFonts w:ascii="Arial" w:hAnsi="Arial" w:cs="Arial"/>
          <w:sz w:val="20"/>
          <w:szCs w:val="20"/>
        </w:rPr>
        <w:t xml:space="preserve">Fondo de </w:t>
      </w:r>
      <w:r w:rsidRPr="00190267">
        <w:rPr>
          <w:rFonts w:ascii="Arial" w:hAnsi="Arial" w:cs="Arial"/>
          <w:sz w:val="20"/>
          <w:szCs w:val="20"/>
        </w:rPr>
        <w:t xml:space="preserve">Caja </w:t>
      </w:r>
      <w:r w:rsidR="00B934B6">
        <w:rPr>
          <w:rFonts w:ascii="Arial" w:hAnsi="Arial" w:cs="Arial"/>
          <w:sz w:val="20"/>
          <w:szCs w:val="20"/>
        </w:rPr>
        <w:t>Chica a la disponibilidad de dinero en efectivo que los funcionarios de TOYOSA S.A. pueden utilizar para efectuar compras menores y contratación de servicios</w:t>
      </w:r>
      <w:r w:rsidR="00E76DA9">
        <w:rPr>
          <w:rFonts w:ascii="Arial" w:hAnsi="Arial" w:cs="Arial"/>
          <w:sz w:val="20"/>
          <w:szCs w:val="20"/>
        </w:rPr>
        <w:t xml:space="preserve"> exclusivamente para fines de la empresa</w:t>
      </w:r>
      <w:r w:rsidR="00B934B6">
        <w:rPr>
          <w:rFonts w:ascii="Arial" w:hAnsi="Arial" w:cs="Arial"/>
          <w:sz w:val="20"/>
          <w:szCs w:val="20"/>
        </w:rPr>
        <w:t xml:space="preserve">, cuyos montos no </w:t>
      </w:r>
      <w:r w:rsidR="00E76DA9">
        <w:rPr>
          <w:rFonts w:ascii="Arial" w:hAnsi="Arial" w:cs="Arial"/>
          <w:sz w:val="20"/>
          <w:szCs w:val="20"/>
        </w:rPr>
        <w:t>podrán exceder los Bs</w:t>
      </w:r>
      <w:r w:rsidR="00B934B6">
        <w:rPr>
          <w:rFonts w:ascii="Arial" w:hAnsi="Arial" w:cs="Arial"/>
          <w:sz w:val="20"/>
          <w:szCs w:val="20"/>
        </w:rPr>
        <w:t>400.- (Cuatrocientos 00/100 Bolivianos), para erogaciones p</w:t>
      </w:r>
      <w:r w:rsidR="00DF420B">
        <w:rPr>
          <w:rFonts w:ascii="Arial" w:hAnsi="Arial" w:cs="Arial"/>
          <w:sz w:val="20"/>
          <w:szCs w:val="20"/>
        </w:rPr>
        <w:t>equeñas</w:t>
      </w:r>
      <w:r w:rsidR="0001177F">
        <w:rPr>
          <w:rFonts w:ascii="Arial" w:hAnsi="Arial" w:cs="Arial"/>
          <w:sz w:val="20"/>
          <w:szCs w:val="20"/>
        </w:rPr>
        <w:t>;</w:t>
      </w:r>
      <w:r w:rsidR="00DF420B">
        <w:rPr>
          <w:rFonts w:ascii="Arial" w:hAnsi="Arial" w:cs="Arial"/>
          <w:sz w:val="20"/>
          <w:szCs w:val="20"/>
        </w:rPr>
        <w:t xml:space="preserve"> </w:t>
      </w:r>
      <w:r w:rsidR="007D0CB1">
        <w:rPr>
          <w:rFonts w:ascii="Arial" w:hAnsi="Arial" w:cs="Arial"/>
          <w:sz w:val="20"/>
          <w:szCs w:val="20"/>
        </w:rPr>
        <w:t>salvo</w:t>
      </w:r>
      <w:r w:rsidR="00DF420B">
        <w:rPr>
          <w:rFonts w:ascii="Arial" w:hAnsi="Arial" w:cs="Arial"/>
          <w:sz w:val="20"/>
          <w:szCs w:val="20"/>
        </w:rPr>
        <w:t xml:space="preserve"> </w:t>
      </w:r>
      <w:r w:rsidR="0001177F">
        <w:rPr>
          <w:rFonts w:ascii="Arial" w:hAnsi="Arial" w:cs="Arial"/>
          <w:sz w:val="20"/>
          <w:szCs w:val="20"/>
        </w:rPr>
        <w:t xml:space="preserve">para los trámites de placas que exceden este monto y otras </w:t>
      </w:r>
      <w:r w:rsidR="007D0CB1">
        <w:rPr>
          <w:rFonts w:ascii="Arial" w:hAnsi="Arial" w:cs="Arial"/>
          <w:sz w:val="20"/>
          <w:szCs w:val="20"/>
        </w:rPr>
        <w:t>excepciones debidamente justificadas</w:t>
      </w:r>
      <w:r w:rsidR="00DF420B">
        <w:rPr>
          <w:rFonts w:ascii="Arial" w:hAnsi="Arial" w:cs="Arial"/>
          <w:sz w:val="20"/>
          <w:szCs w:val="20"/>
        </w:rPr>
        <w:t>.</w:t>
      </w:r>
      <w:r w:rsidR="007D0CB1" w:rsidRPr="007D0CB1">
        <w:rPr>
          <w:rFonts w:ascii="Arial" w:hAnsi="Arial" w:cs="Arial"/>
          <w:sz w:val="20"/>
          <w:szCs w:val="20"/>
        </w:rPr>
        <w:t xml:space="preserve"> </w:t>
      </w:r>
    </w:p>
    <w:p w:rsidR="00B934B6" w:rsidRDefault="00B934B6" w:rsidP="00B125AE">
      <w:pPr>
        <w:spacing w:after="240" w:line="276" w:lineRule="au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Cabe aclarar que los gastos de Caja Chica  no requieren de las cotizaciones para su adquisición o contratación. </w:t>
      </w:r>
      <w:r w:rsidR="00DA5B01">
        <w:rPr>
          <w:rFonts w:ascii="Arial" w:hAnsi="Arial" w:cs="Arial"/>
          <w:sz w:val="20"/>
          <w:szCs w:val="20"/>
        </w:rPr>
        <w:t>Sin embargo si se requiere adjuntar la justificación y los respaldos de aprobación para la compra del bien o contratación de servicios.</w:t>
      </w:r>
    </w:p>
    <w:p w:rsidR="00B934B6" w:rsidRDefault="00B934B6" w:rsidP="00B125AE">
      <w:pPr>
        <w:spacing w:after="240"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B934B6">
        <w:rPr>
          <w:rFonts w:ascii="Arial" w:hAnsi="Arial" w:cs="Arial"/>
          <w:sz w:val="20"/>
          <w:szCs w:val="20"/>
        </w:rPr>
        <w:t>Excepcionalmente en casos de trámites legales o administrativos, que excedan</w:t>
      </w:r>
      <w:r w:rsidR="00E76DA9">
        <w:rPr>
          <w:rFonts w:ascii="Arial" w:hAnsi="Arial" w:cs="Arial"/>
          <w:sz w:val="20"/>
          <w:szCs w:val="20"/>
        </w:rPr>
        <w:t xml:space="preserve"> el importe de Bs</w:t>
      </w:r>
      <w:r w:rsidR="00DA5B01">
        <w:rPr>
          <w:rFonts w:ascii="Arial" w:hAnsi="Arial" w:cs="Arial"/>
          <w:sz w:val="20"/>
          <w:szCs w:val="20"/>
        </w:rPr>
        <w:t>400.- (Cuatrocientos</w:t>
      </w:r>
      <w:r w:rsidRPr="00B934B6">
        <w:rPr>
          <w:rFonts w:ascii="Arial" w:hAnsi="Arial" w:cs="Arial"/>
          <w:sz w:val="20"/>
          <w:szCs w:val="20"/>
        </w:rPr>
        <w:t xml:space="preserve"> 00/100 bolivianos) deberá ser puesto a con</w:t>
      </w:r>
      <w:r>
        <w:rPr>
          <w:rFonts w:ascii="Arial" w:hAnsi="Arial" w:cs="Arial"/>
          <w:sz w:val="20"/>
          <w:szCs w:val="20"/>
        </w:rPr>
        <w:t>si</w:t>
      </w:r>
      <w:r w:rsidRPr="00B934B6">
        <w:rPr>
          <w:rFonts w:ascii="Arial" w:hAnsi="Arial" w:cs="Arial"/>
          <w:sz w:val="20"/>
          <w:szCs w:val="20"/>
        </w:rPr>
        <w:t>deración</w:t>
      </w:r>
      <w:r>
        <w:rPr>
          <w:rFonts w:ascii="Arial" w:hAnsi="Arial" w:cs="Arial"/>
          <w:sz w:val="20"/>
          <w:szCs w:val="20"/>
        </w:rPr>
        <w:t xml:space="preserve"> de la Alta Gerencia </w:t>
      </w:r>
      <w:r w:rsidR="00E76DA9">
        <w:rPr>
          <w:rFonts w:ascii="Arial" w:hAnsi="Arial" w:cs="Arial"/>
          <w:sz w:val="20"/>
          <w:szCs w:val="20"/>
        </w:rPr>
        <w:t xml:space="preserve">(Presidencia, Vicepresidencia, Gerencia General, Gerencia Post-Venta) </w:t>
      </w:r>
      <w:r>
        <w:rPr>
          <w:rFonts w:ascii="Arial" w:hAnsi="Arial" w:cs="Arial"/>
          <w:sz w:val="20"/>
          <w:szCs w:val="20"/>
        </w:rPr>
        <w:t>para su aprobaci</w:t>
      </w:r>
      <w:r w:rsidR="00E76DA9">
        <w:rPr>
          <w:rFonts w:ascii="Arial" w:hAnsi="Arial" w:cs="Arial"/>
          <w:sz w:val="20"/>
          <w:szCs w:val="20"/>
        </w:rPr>
        <w:t>ón.</w:t>
      </w:r>
    </w:p>
    <w:p w:rsidR="00E76DA9" w:rsidRDefault="00E76DA9" w:rsidP="00B125AE">
      <w:pPr>
        <w:pStyle w:val="Prrafodelista"/>
        <w:numPr>
          <w:ilvl w:val="0"/>
          <w:numId w:val="6"/>
        </w:numPr>
        <w:spacing w:after="240" w:line="276" w:lineRule="auto"/>
        <w:ind w:left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Normas para el Manejo de Caja Chica</w:t>
      </w:r>
    </w:p>
    <w:p w:rsidR="00E76DA9" w:rsidRDefault="00E76DA9" w:rsidP="00B125AE">
      <w:pPr>
        <w:pStyle w:val="Prrafodelista"/>
        <w:spacing w:after="240" w:line="276" w:lineRule="auto"/>
        <w:ind w:left="284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76DA9" w:rsidRDefault="005E6C30" w:rsidP="00B125AE">
      <w:pPr>
        <w:pStyle w:val="Prrafodelista"/>
        <w:numPr>
          <w:ilvl w:val="0"/>
          <w:numId w:val="16"/>
        </w:numPr>
        <w:spacing w:after="240" w:line="276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fondos para la Caja Chica deben constituirse </w:t>
      </w:r>
      <w:r w:rsidR="009322F2">
        <w:rPr>
          <w:rFonts w:ascii="Arial" w:hAnsi="Arial" w:cs="Arial"/>
          <w:sz w:val="20"/>
          <w:szCs w:val="20"/>
        </w:rPr>
        <w:t>únicamente con la autorización de la Gerencia Nacional de Administración y Finanzas.</w:t>
      </w:r>
    </w:p>
    <w:p w:rsidR="00621209" w:rsidRDefault="00621209" w:rsidP="00B125AE">
      <w:pPr>
        <w:pStyle w:val="Prrafodelista"/>
        <w:numPr>
          <w:ilvl w:val="0"/>
          <w:numId w:val="16"/>
        </w:numPr>
        <w:spacing w:after="240" w:line="276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Existen 2 tipos de Cajas Chicas en TOYOSA S.A.:</w:t>
      </w:r>
    </w:p>
    <w:p w:rsidR="00621209" w:rsidRDefault="00621209" w:rsidP="00621209">
      <w:pPr>
        <w:pStyle w:val="Prrafodelista"/>
        <w:numPr>
          <w:ilvl w:val="0"/>
          <w:numId w:val="23"/>
        </w:numPr>
        <w:spacing w:after="240" w:line="276" w:lineRule="auto"/>
        <w:jc w:val="both"/>
        <w:rPr>
          <w:rFonts w:ascii="Arial" w:hAnsi="Arial" w:cs="Arial"/>
          <w:sz w:val="20"/>
          <w:szCs w:val="20"/>
        </w:rPr>
      </w:pPr>
      <w:r w:rsidRPr="00797998">
        <w:rPr>
          <w:rFonts w:ascii="Arial" w:hAnsi="Arial" w:cs="Arial"/>
          <w:i/>
          <w:sz w:val="20"/>
          <w:szCs w:val="20"/>
          <w:u w:val="single"/>
        </w:rPr>
        <w:t>Fondo de Caja Chica para gastos comunes de la empresa</w:t>
      </w:r>
      <w:r>
        <w:rPr>
          <w:rFonts w:ascii="Arial" w:hAnsi="Arial" w:cs="Arial"/>
          <w:sz w:val="20"/>
          <w:szCs w:val="20"/>
        </w:rPr>
        <w:t xml:space="preserve">: Cualquier funcionario de la empresa TOYOSA S.A. </w:t>
      </w:r>
      <w:r w:rsidR="00D90EAB">
        <w:rPr>
          <w:rFonts w:ascii="Arial" w:hAnsi="Arial" w:cs="Arial"/>
          <w:sz w:val="20"/>
          <w:szCs w:val="20"/>
        </w:rPr>
        <w:t>podrá acceder a estos fondos con los respaldos correspondientes.</w:t>
      </w:r>
      <w:r>
        <w:rPr>
          <w:rFonts w:ascii="Arial" w:hAnsi="Arial" w:cs="Arial"/>
          <w:sz w:val="20"/>
          <w:szCs w:val="20"/>
        </w:rPr>
        <w:t xml:space="preserve">  </w:t>
      </w:r>
      <w:r w:rsidR="00B125AE">
        <w:rPr>
          <w:rFonts w:ascii="Arial" w:hAnsi="Arial" w:cs="Arial"/>
          <w:sz w:val="20"/>
          <w:szCs w:val="20"/>
        </w:rPr>
        <w:t xml:space="preserve">Las compras de bienes y contratación de servicios que se efectúen con cargo al fondo de Caja Chica, no deben ser superiores </w:t>
      </w:r>
      <w:r w:rsidR="00B125AE" w:rsidRPr="003B7CA4">
        <w:rPr>
          <w:rFonts w:ascii="Arial" w:hAnsi="Arial" w:cs="Arial"/>
          <w:sz w:val="20"/>
          <w:szCs w:val="20"/>
        </w:rPr>
        <w:t>a Bs.400.-</w:t>
      </w:r>
      <w:r w:rsidR="00425605" w:rsidRPr="003B7CA4">
        <w:rPr>
          <w:rFonts w:ascii="Arial" w:hAnsi="Arial" w:cs="Arial"/>
          <w:sz w:val="20"/>
          <w:szCs w:val="20"/>
        </w:rPr>
        <w:t xml:space="preserve"> </w:t>
      </w:r>
    </w:p>
    <w:p w:rsidR="00B125AE" w:rsidRDefault="00621209" w:rsidP="00621209">
      <w:pPr>
        <w:pStyle w:val="Prrafodelista"/>
        <w:numPr>
          <w:ilvl w:val="0"/>
          <w:numId w:val="23"/>
        </w:numPr>
        <w:spacing w:after="240" w:line="276" w:lineRule="auto"/>
        <w:jc w:val="both"/>
        <w:rPr>
          <w:rFonts w:ascii="Arial" w:hAnsi="Arial" w:cs="Arial"/>
          <w:sz w:val="20"/>
          <w:szCs w:val="20"/>
        </w:rPr>
      </w:pPr>
      <w:r w:rsidRPr="00797998">
        <w:rPr>
          <w:rFonts w:ascii="Arial" w:hAnsi="Arial" w:cs="Arial"/>
          <w:i/>
          <w:sz w:val="20"/>
          <w:szCs w:val="20"/>
          <w:u w:val="single"/>
        </w:rPr>
        <w:lastRenderedPageBreak/>
        <w:t>Fondo de Caja</w:t>
      </w:r>
      <w:r w:rsidR="00D90EAB" w:rsidRPr="00797998">
        <w:rPr>
          <w:rFonts w:ascii="Arial" w:hAnsi="Arial" w:cs="Arial"/>
          <w:i/>
          <w:sz w:val="20"/>
          <w:szCs w:val="20"/>
          <w:u w:val="single"/>
        </w:rPr>
        <w:t xml:space="preserve"> Chica para un área</w:t>
      </w:r>
      <w:r w:rsidR="00D90EAB">
        <w:rPr>
          <w:rFonts w:ascii="Arial" w:hAnsi="Arial" w:cs="Arial"/>
          <w:sz w:val="20"/>
          <w:szCs w:val="20"/>
        </w:rPr>
        <w:t xml:space="preserve">: De acuerdo a las necesidades del área se </w:t>
      </w:r>
      <w:r w:rsidR="003E3CB2">
        <w:rPr>
          <w:rFonts w:ascii="Arial" w:hAnsi="Arial" w:cs="Arial"/>
          <w:sz w:val="20"/>
          <w:szCs w:val="20"/>
        </w:rPr>
        <w:t>constituirá</w:t>
      </w:r>
      <w:r w:rsidR="00D90EAB">
        <w:rPr>
          <w:rFonts w:ascii="Arial" w:hAnsi="Arial" w:cs="Arial"/>
          <w:sz w:val="20"/>
          <w:szCs w:val="20"/>
        </w:rPr>
        <w:t xml:space="preserve"> este tipo de fondo con la Autorización de la Gerencia Nacional de Administración y Finanzas y </w:t>
      </w:r>
      <w:r w:rsidR="00797998">
        <w:rPr>
          <w:rFonts w:ascii="Arial" w:hAnsi="Arial" w:cs="Arial"/>
          <w:sz w:val="20"/>
          <w:szCs w:val="20"/>
        </w:rPr>
        <w:t xml:space="preserve">será utilizado únicamente por los funcionarios del área correspondiente. Las compras de bienes y contratación de servicios que se efectúen con cargo a este fondo de Caja Chica, no deben ser superiores </w:t>
      </w:r>
      <w:r w:rsidR="00797998" w:rsidRPr="003B7CA4">
        <w:rPr>
          <w:rFonts w:ascii="Arial" w:hAnsi="Arial" w:cs="Arial"/>
          <w:sz w:val="20"/>
          <w:szCs w:val="20"/>
        </w:rPr>
        <w:t>a Bs.400.-</w:t>
      </w:r>
      <w:r w:rsidR="00020E92">
        <w:rPr>
          <w:rFonts w:ascii="Arial" w:hAnsi="Arial" w:cs="Arial"/>
          <w:sz w:val="20"/>
          <w:szCs w:val="20"/>
        </w:rPr>
        <w:t xml:space="preserve"> </w:t>
      </w:r>
      <w:r w:rsidR="00D90EAB">
        <w:rPr>
          <w:rFonts w:ascii="Arial" w:hAnsi="Arial" w:cs="Arial"/>
          <w:sz w:val="20"/>
          <w:szCs w:val="20"/>
        </w:rPr>
        <w:t>a</w:t>
      </w:r>
      <w:r w:rsidR="003B7CA4" w:rsidRPr="003B7CA4">
        <w:rPr>
          <w:rFonts w:ascii="Arial" w:hAnsi="Arial" w:cs="Arial"/>
          <w:sz w:val="20"/>
          <w:szCs w:val="20"/>
        </w:rPr>
        <w:t xml:space="preserve"> excepción de los gastos a </w:t>
      </w:r>
      <w:r w:rsidR="003B7CA4">
        <w:rPr>
          <w:rFonts w:ascii="Arial" w:hAnsi="Arial" w:cs="Arial"/>
          <w:sz w:val="20"/>
          <w:szCs w:val="20"/>
        </w:rPr>
        <w:t xml:space="preserve">realizarse por el pago para el </w:t>
      </w:r>
      <w:r w:rsidR="003B7CA4" w:rsidRPr="003B7CA4">
        <w:rPr>
          <w:rFonts w:ascii="Arial" w:hAnsi="Arial" w:cs="Arial"/>
          <w:i/>
          <w:sz w:val="20"/>
          <w:szCs w:val="20"/>
        </w:rPr>
        <w:t>Trámite de Placas</w:t>
      </w:r>
      <w:r w:rsidR="003B7CA4" w:rsidRPr="003B7CA4">
        <w:rPr>
          <w:rFonts w:ascii="Arial" w:hAnsi="Arial" w:cs="Arial"/>
          <w:sz w:val="20"/>
          <w:szCs w:val="20"/>
        </w:rPr>
        <w:t xml:space="preserve"> que </w:t>
      </w:r>
      <w:r w:rsidR="003B7CA4">
        <w:rPr>
          <w:rFonts w:ascii="Arial" w:hAnsi="Arial" w:cs="Arial"/>
          <w:sz w:val="20"/>
          <w:szCs w:val="20"/>
        </w:rPr>
        <w:t>son</w:t>
      </w:r>
      <w:r w:rsidR="003B7CA4" w:rsidRPr="003B7CA4">
        <w:rPr>
          <w:rFonts w:ascii="Arial" w:hAnsi="Arial" w:cs="Arial"/>
          <w:sz w:val="20"/>
          <w:szCs w:val="20"/>
        </w:rPr>
        <w:t xml:space="preserve"> superior</w:t>
      </w:r>
      <w:r w:rsidR="003B7CA4">
        <w:rPr>
          <w:rFonts w:ascii="Arial" w:hAnsi="Arial" w:cs="Arial"/>
          <w:sz w:val="20"/>
          <w:szCs w:val="20"/>
        </w:rPr>
        <w:t>es</w:t>
      </w:r>
      <w:r w:rsidR="003B7CA4" w:rsidRPr="003B7CA4">
        <w:rPr>
          <w:rFonts w:ascii="Arial" w:hAnsi="Arial" w:cs="Arial"/>
          <w:sz w:val="20"/>
          <w:szCs w:val="20"/>
        </w:rPr>
        <w:t xml:space="preserve"> a este monto</w:t>
      </w:r>
      <w:r w:rsidR="00020E92">
        <w:rPr>
          <w:rFonts w:ascii="Arial" w:hAnsi="Arial" w:cs="Arial"/>
          <w:sz w:val="20"/>
          <w:szCs w:val="20"/>
        </w:rPr>
        <w:t xml:space="preserve"> y casos excepcionales autorizados expresamente por la Gerencia o Jefatura de área</w:t>
      </w:r>
      <w:r w:rsidR="003B7CA4" w:rsidRPr="003B7CA4">
        <w:rPr>
          <w:rFonts w:ascii="Arial" w:hAnsi="Arial" w:cs="Arial"/>
          <w:sz w:val="20"/>
          <w:szCs w:val="20"/>
        </w:rPr>
        <w:t>.</w:t>
      </w:r>
    </w:p>
    <w:p w:rsidR="00B125AE" w:rsidRPr="005E6C30" w:rsidRDefault="00B125AE" w:rsidP="00B125AE">
      <w:pPr>
        <w:pStyle w:val="Prrafodelista"/>
        <w:numPr>
          <w:ilvl w:val="0"/>
          <w:numId w:val="16"/>
        </w:numPr>
        <w:spacing w:after="240" w:line="276" w:lineRule="auto"/>
        <w:ind w:left="851" w:hanging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fondo no podrá utilizarse para pagos fraccionados de compras mayores que excedan el límite establecido.</w:t>
      </w:r>
    </w:p>
    <w:p w:rsidR="00E76DA9" w:rsidRDefault="00E76DA9" w:rsidP="00B125AE">
      <w:pPr>
        <w:pStyle w:val="Prrafodelista"/>
        <w:spacing w:after="240" w:line="276" w:lineRule="auto"/>
        <w:ind w:left="284"/>
        <w:jc w:val="both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p w:rsidR="00C60CE2" w:rsidRDefault="003E2D2A" w:rsidP="0027378C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Participantes </w:t>
      </w:r>
    </w:p>
    <w:p w:rsidR="0027378C" w:rsidRDefault="0027378C" w:rsidP="0027378C">
      <w:pPr>
        <w:spacing w:after="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4207B" w:rsidRDefault="0027378C" w:rsidP="00797998">
      <w:pPr>
        <w:pStyle w:val="Prrafodelista"/>
        <w:numPr>
          <w:ilvl w:val="0"/>
          <w:numId w:val="18"/>
        </w:numPr>
        <w:spacing w:after="0" w:line="276" w:lineRule="auto"/>
        <w:ind w:hanging="371"/>
        <w:jc w:val="both"/>
        <w:rPr>
          <w:rFonts w:ascii="Arial" w:hAnsi="Arial" w:cs="Arial"/>
          <w:sz w:val="20"/>
          <w:szCs w:val="20"/>
        </w:rPr>
      </w:pPr>
      <w:r w:rsidRPr="00593FE2">
        <w:rPr>
          <w:rFonts w:ascii="Arial" w:hAnsi="Arial" w:cs="Arial"/>
          <w:i/>
          <w:sz w:val="20"/>
          <w:szCs w:val="20"/>
        </w:rPr>
        <w:t>Gerencia Nacional de Administración y Finanzas</w:t>
      </w:r>
      <w:r>
        <w:rPr>
          <w:rFonts w:ascii="Arial" w:hAnsi="Arial" w:cs="Arial"/>
          <w:sz w:val="20"/>
          <w:szCs w:val="20"/>
        </w:rPr>
        <w:t xml:space="preserve">.- Autoridad responsable de designar </w:t>
      </w:r>
      <w:r w:rsidR="00E04DCC">
        <w:rPr>
          <w:rFonts w:ascii="Arial" w:hAnsi="Arial" w:cs="Arial"/>
          <w:sz w:val="20"/>
          <w:szCs w:val="20"/>
        </w:rPr>
        <w:t>o autorizar a un</w:t>
      </w:r>
      <w:r>
        <w:rPr>
          <w:rFonts w:ascii="Arial" w:hAnsi="Arial" w:cs="Arial"/>
          <w:sz w:val="20"/>
          <w:szCs w:val="20"/>
        </w:rPr>
        <w:t xml:space="preserve"> responsable para el manejo de </w:t>
      </w:r>
      <w:r w:rsidR="00E04DCC">
        <w:rPr>
          <w:rFonts w:ascii="Arial" w:hAnsi="Arial" w:cs="Arial"/>
          <w:sz w:val="20"/>
          <w:szCs w:val="20"/>
        </w:rPr>
        <w:t xml:space="preserve">un fondo de </w:t>
      </w:r>
      <w:r>
        <w:rPr>
          <w:rFonts w:ascii="Arial" w:hAnsi="Arial" w:cs="Arial"/>
          <w:sz w:val="20"/>
          <w:szCs w:val="20"/>
        </w:rPr>
        <w:t xml:space="preserve">Caja Chica, definir el </w:t>
      </w:r>
      <w:r w:rsidR="00593FE2">
        <w:rPr>
          <w:rFonts w:ascii="Arial" w:hAnsi="Arial" w:cs="Arial"/>
          <w:sz w:val="20"/>
          <w:szCs w:val="20"/>
        </w:rPr>
        <w:t>Importe y autorizar el desembolso del fondo.</w:t>
      </w:r>
    </w:p>
    <w:p w:rsidR="003E2D2A" w:rsidRPr="00703D8D" w:rsidRDefault="009322F2" w:rsidP="00797998">
      <w:pPr>
        <w:pStyle w:val="Prrafodelista"/>
        <w:numPr>
          <w:ilvl w:val="0"/>
          <w:numId w:val="18"/>
        </w:numPr>
        <w:spacing w:after="0" w:line="276" w:lineRule="auto"/>
        <w:ind w:hanging="371"/>
        <w:jc w:val="both"/>
        <w:rPr>
          <w:rFonts w:ascii="Arial" w:hAnsi="Arial" w:cs="Arial"/>
          <w:sz w:val="20"/>
          <w:szCs w:val="20"/>
        </w:rPr>
      </w:pPr>
      <w:r w:rsidRPr="00703D8D">
        <w:rPr>
          <w:rFonts w:ascii="Arial" w:hAnsi="Arial" w:cs="Arial"/>
          <w:i/>
          <w:sz w:val="20"/>
          <w:szCs w:val="20"/>
        </w:rPr>
        <w:t>Encargado de Control de Cajas Chicas</w:t>
      </w:r>
      <w:r w:rsidR="00593FE2" w:rsidRPr="00703D8D">
        <w:rPr>
          <w:rFonts w:ascii="Arial" w:hAnsi="Arial" w:cs="Arial"/>
          <w:sz w:val="20"/>
          <w:szCs w:val="20"/>
        </w:rPr>
        <w:t xml:space="preserve">.- </w:t>
      </w:r>
    </w:p>
    <w:p w:rsidR="00D0507E" w:rsidRPr="00415BD3" w:rsidRDefault="00D0507E" w:rsidP="00797998">
      <w:pPr>
        <w:pStyle w:val="Prrafodelista"/>
        <w:spacing w:after="0" w:line="276" w:lineRule="auto"/>
        <w:ind w:left="1080" w:hanging="371"/>
        <w:jc w:val="both"/>
        <w:rPr>
          <w:rFonts w:ascii="Arial" w:hAnsi="Arial" w:cs="Arial"/>
          <w:color w:val="FF0000"/>
          <w:sz w:val="4"/>
          <w:szCs w:val="20"/>
        </w:rPr>
      </w:pPr>
    </w:p>
    <w:p w:rsidR="003E2D2A" w:rsidRDefault="003E2D2A" w:rsidP="00797998">
      <w:pPr>
        <w:pStyle w:val="Prrafodelista"/>
        <w:spacing w:after="0" w:line="276" w:lineRule="auto"/>
        <w:ind w:left="1080" w:firstLine="54"/>
        <w:jc w:val="both"/>
        <w:rPr>
          <w:rFonts w:ascii="Arial" w:hAnsi="Arial" w:cs="Arial"/>
          <w:sz w:val="20"/>
          <w:szCs w:val="20"/>
        </w:rPr>
      </w:pPr>
      <w:commentRangeStart w:id="1"/>
      <w:r w:rsidRPr="003E2D2A">
        <w:rPr>
          <w:rFonts w:ascii="Arial" w:hAnsi="Arial" w:cs="Arial"/>
          <w:sz w:val="20"/>
          <w:szCs w:val="20"/>
          <w:u w:val="single"/>
        </w:rPr>
        <w:t>La Paz:</w:t>
      </w:r>
      <w:r w:rsidRPr="003E2D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Encargado Nacional de Finanzas</w:t>
      </w:r>
    </w:p>
    <w:p w:rsidR="003E2D2A" w:rsidRDefault="003E2D2A" w:rsidP="00797998">
      <w:pPr>
        <w:pStyle w:val="Prrafodelista"/>
        <w:spacing w:after="0" w:line="276" w:lineRule="auto"/>
        <w:ind w:left="1080" w:firstLine="54"/>
        <w:jc w:val="both"/>
        <w:rPr>
          <w:rFonts w:ascii="Arial" w:hAnsi="Arial" w:cs="Arial"/>
          <w:sz w:val="20"/>
          <w:szCs w:val="20"/>
        </w:rPr>
      </w:pPr>
      <w:r w:rsidRPr="003E2D2A">
        <w:rPr>
          <w:rFonts w:ascii="Arial" w:hAnsi="Arial" w:cs="Arial"/>
          <w:sz w:val="20"/>
          <w:szCs w:val="20"/>
          <w:u w:val="single"/>
        </w:rPr>
        <w:t>Santa Cruz:</w:t>
      </w:r>
      <w:r>
        <w:rPr>
          <w:rFonts w:ascii="Arial" w:hAnsi="Arial" w:cs="Arial"/>
          <w:sz w:val="20"/>
          <w:szCs w:val="20"/>
        </w:rPr>
        <w:t xml:space="preserve"> Jefe Nacional de Finanzas</w:t>
      </w:r>
    </w:p>
    <w:p w:rsidR="003E2D2A" w:rsidRDefault="003E2D2A" w:rsidP="00797998">
      <w:pPr>
        <w:pStyle w:val="Prrafodelista"/>
        <w:spacing w:after="0" w:line="276" w:lineRule="auto"/>
        <w:ind w:left="1080" w:firstLine="54"/>
        <w:jc w:val="both"/>
        <w:rPr>
          <w:rFonts w:ascii="Arial" w:hAnsi="Arial" w:cs="Arial"/>
          <w:sz w:val="20"/>
          <w:szCs w:val="20"/>
        </w:rPr>
      </w:pPr>
      <w:r w:rsidRPr="003E2D2A">
        <w:rPr>
          <w:rFonts w:ascii="Arial" w:hAnsi="Arial" w:cs="Arial"/>
          <w:sz w:val="20"/>
          <w:szCs w:val="20"/>
          <w:u w:val="single"/>
        </w:rPr>
        <w:t>Cochabamba:</w:t>
      </w:r>
      <w:r>
        <w:rPr>
          <w:rFonts w:ascii="Arial" w:hAnsi="Arial" w:cs="Arial"/>
          <w:sz w:val="20"/>
          <w:szCs w:val="20"/>
        </w:rPr>
        <w:t xml:space="preserve"> Jefe Nacional de Impuestos</w:t>
      </w:r>
    </w:p>
    <w:p w:rsidR="00D0507E" w:rsidRDefault="00D0507E" w:rsidP="00797998">
      <w:pPr>
        <w:pStyle w:val="Prrafodelista"/>
        <w:spacing w:after="0" w:line="276" w:lineRule="auto"/>
        <w:ind w:left="1080" w:firstLine="5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Oruro y Potosí:</w:t>
      </w:r>
      <w:r>
        <w:rPr>
          <w:rFonts w:ascii="Arial" w:hAnsi="Arial" w:cs="Arial"/>
          <w:sz w:val="20"/>
          <w:szCs w:val="20"/>
        </w:rPr>
        <w:t xml:space="preserve"> Jefe Nacional de Finanzas</w:t>
      </w:r>
    </w:p>
    <w:commentRangeEnd w:id="1"/>
    <w:p w:rsidR="00D0507E" w:rsidRPr="00415BD3" w:rsidRDefault="00C97AEE" w:rsidP="00797998">
      <w:pPr>
        <w:pStyle w:val="Prrafodelista"/>
        <w:spacing w:after="0" w:line="276" w:lineRule="auto"/>
        <w:ind w:left="1080" w:firstLine="54"/>
        <w:jc w:val="both"/>
        <w:rPr>
          <w:rFonts w:ascii="Arial" w:hAnsi="Arial" w:cs="Arial"/>
          <w:sz w:val="6"/>
          <w:szCs w:val="20"/>
        </w:rPr>
      </w:pPr>
      <w:r>
        <w:rPr>
          <w:rStyle w:val="Refdecomentario"/>
        </w:rPr>
        <w:commentReference w:id="1"/>
      </w:r>
    </w:p>
    <w:p w:rsidR="0027378C" w:rsidRDefault="00D0507E" w:rsidP="00797998">
      <w:pPr>
        <w:pStyle w:val="Prrafodelista"/>
        <w:spacing w:after="0" w:line="276" w:lineRule="auto"/>
        <w:ind w:left="108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</w:t>
      </w:r>
      <w:r w:rsidRPr="00D0507E">
        <w:rPr>
          <w:rFonts w:ascii="Arial" w:hAnsi="Arial" w:cs="Arial"/>
          <w:i/>
          <w:sz w:val="20"/>
          <w:szCs w:val="20"/>
        </w:rPr>
        <w:t>Encargado de Control de Cajas</w:t>
      </w:r>
      <w:r>
        <w:rPr>
          <w:rFonts w:ascii="Arial" w:hAnsi="Arial" w:cs="Arial"/>
          <w:sz w:val="20"/>
          <w:szCs w:val="20"/>
        </w:rPr>
        <w:t xml:space="preserve"> </w:t>
      </w:r>
      <w:r w:rsidRPr="00D0507E">
        <w:rPr>
          <w:rFonts w:ascii="Arial" w:hAnsi="Arial" w:cs="Arial"/>
          <w:i/>
          <w:sz w:val="20"/>
          <w:szCs w:val="20"/>
        </w:rPr>
        <w:t>Chicas</w:t>
      </w:r>
      <w:r w:rsidR="00593FE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es </w:t>
      </w:r>
      <w:r w:rsidR="00593FE2">
        <w:rPr>
          <w:rFonts w:ascii="Arial" w:hAnsi="Arial" w:cs="Arial"/>
          <w:sz w:val="20"/>
          <w:szCs w:val="20"/>
        </w:rPr>
        <w:t>respons</w:t>
      </w:r>
      <w:r w:rsidR="00593FE2" w:rsidRPr="00703D8D">
        <w:rPr>
          <w:rFonts w:ascii="Arial" w:hAnsi="Arial" w:cs="Arial"/>
          <w:sz w:val="20"/>
          <w:szCs w:val="20"/>
        </w:rPr>
        <w:t xml:space="preserve">able del control, revisión y arqueo sorpresivo para garantizar el buen uso de los fondos de caja chica. </w:t>
      </w:r>
    </w:p>
    <w:p w:rsidR="00425605" w:rsidRDefault="00593FE2" w:rsidP="00797998">
      <w:pPr>
        <w:pStyle w:val="Prrafodelista"/>
        <w:numPr>
          <w:ilvl w:val="0"/>
          <w:numId w:val="18"/>
        </w:numPr>
        <w:spacing w:after="0" w:line="276" w:lineRule="auto"/>
        <w:ind w:hanging="371"/>
        <w:jc w:val="both"/>
        <w:rPr>
          <w:rFonts w:ascii="Arial" w:hAnsi="Arial" w:cs="Arial"/>
          <w:sz w:val="20"/>
          <w:szCs w:val="20"/>
        </w:rPr>
      </w:pPr>
      <w:r w:rsidRPr="00593FE2">
        <w:rPr>
          <w:rFonts w:ascii="Arial" w:hAnsi="Arial" w:cs="Arial"/>
          <w:i/>
          <w:sz w:val="20"/>
          <w:szCs w:val="20"/>
        </w:rPr>
        <w:t>Área de Contabilidad</w:t>
      </w:r>
      <w:r>
        <w:rPr>
          <w:rFonts w:ascii="Arial" w:hAnsi="Arial" w:cs="Arial"/>
          <w:sz w:val="20"/>
          <w:szCs w:val="20"/>
        </w:rPr>
        <w:t xml:space="preserve">.- </w:t>
      </w:r>
      <w:r w:rsidR="0054414F">
        <w:rPr>
          <w:rFonts w:ascii="Arial" w:hAnsi="Arial" w:cs="Arial"/>
          <w:sz w:val="20"/>
          <w:szCs w:val="20"/>
        </w:rPr>
        <w:t>área responsable de registrar los importes desembolsados al Encargado de Caja Chica, asimismo de controlar y registrar las rendiciones de gastos</w:t>
      </w:r>
      <w:r w:rsidR="00425605">
        <w:rPr>
          <w:rFonts w:ascii="Arial" w:hAnsi="Arial" w:cs="Arial"/>
          <w:sz w:val="20"/>
          <w:szCs w:val="20"/>
        </w:rPr>
        <w:t xml:space="preserve"> en función a los conceptos y montos autorizados y realizar las conciliaciones de cuentas respectiva. De igual manera, debe efectuar el registro y reintegro de los desembolso a favor del Encargado de Caja Chica.</w:t>
      </w:r>
    </w:p>
    <w:p w:rsidR="00425605" w:rsidRDefault="00425605" w:rsidP="00797998">
      <w:pPr>
        <w:pStyle w:val="Prrafodelista"/>
        <w:numPr>
          <w:ilvl w:val="0"/>
          <w:numId w:val="18"/>
        </w:numPr>
        <w:spacing w:after="0" w:line="276" w:lineRule="auto"/>
        <w:ind w:hanging="37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Encargado de Caja Chica</w:t>
      </w:r>
      <w:r w:rsidRPr="0042560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 Es el responsable del correcto manejo de los fondos asignados a través de un memorándum así como la rendición de gastos conforme a lo establecido en el presente documento.</w:t>
      </w:r>
    </w:p>
    <w:p w:rsidR="00593FE2" w:rsidRDefault="0054414F" w:rsidP="00425605">
      <w:pPr>
        <w:spacing w:after="0"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25605">
        <w:rPr>
          <w:rFonts w:ascii="Arial" w:hAnsi="Arial" w:cs="Arial"/>
          <w:sz w:val="20"/>
          <w:szCs w:val="20"/>
        </w:rPr>
        <w:t xml:space="preserve"> </w:t>
      </w:r>
    </w:p>
    <w:p w:rsidR="00425605" w:rsidRPr="002049A2" w:rsidRDefault="00425605" w:rsidP="00425605">
      <w:pPr>
        <w:pStyle w:val="Prrafodelista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049A2">
        <w:rPr>
          <w:rFonts w:ascii="Arial" w:hAnsi="Arial" w:cs="Arial"/>
          <w:b/>
          <w:sz w:val="20"/>
          <w:szCs w:val="20"/>
          <w:u w:val="single"/>
        </w:rPr>
        <w:t>Funciones del Encargado de Caja Chica</w:t>
      </w:r>
    </w:p>
    <w:p w:rsidR="000C5255" w:rsidRPr="002049A2" w:rsidRDefault="002049A2" w:rsidP="00106AF3">
      <w:pPr>
        <w:pStyle w:val="Ttulo1"/>
        <w:spacing w:after="240" w:line="276" w:lineRule="auto"/>
        <w:ind w:firstLine="284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 w:rsidRPr="002049A2">
        <w:rPr>
          <w:rFonts w:ascii="Arial" w:eastAsiaTheme="minorHAnsi" w:hAnsi="Arial" w:cs="Arial"/>
          <w:color w:val="auto"/>
          <w:sz w:val="20"/>
          <w:szCs w:val="20"/>
        </w:rPr>
        <w:t>Las funciones del Encargado de Caja Chica son las siguientes:</w:t>
      </w:r>
    </w:p>
    <w:p w:rsidR="002049A2" w:rsidRPr="002049A2" w:rsidRDefault="002049A2" w:rsidP="00106AF3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2049A2">
        <w:rPr>
          <w:rFonts w:ascii="Arial" w:hAnsi="Arial" w:cs="Arial"/>
          <w:sz w:val="20"/>
          <w:szCs w:val="20"/>
        </w:rPr>
        <w:t>Manejar los fondos de Caja Chica en función al presente documento.</w:t>
      </w:r>
    </w:p>
    <w:p w:rsidR="00106AF3" w:rsidRPr="00106AF3" w:rsidRDefault="002049A2" w:rsidP="00106AF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106AF3">
        <w:rPr>
          <w:rFonts w:ascii="Arial" w:hAnsi="Arial" w:cs="Arial"/>
          <w:sz w:val="20"/>
          <w:szCs w:val="20"/>
        </w:rPr>
        <w:t>Utilizar con mesura y absoluta responsabilidad, los fondos a recibirse de TOYOSA S.A., solamente para cubrir gastos menores relacionados con actividades de la empresa.</w:t>
      </w:r>
      <w:r w:rsidR="00106AF3" w:rsidRPr="00106AF3">
        <w:rPr>
          <w:rFonts w:ascii="Arial" w:hAnsi="Arial" w:cs="Arial"/>
          <w:sz w:val="20"/>
          <w:szCs w:val="20"/>
        </w:rPr>
        <w:t xml:space="preserve"> </w:t>
      </w:r>
    </w:p>
    <w:p w:rsidR="00213FB9" w:rsidRPr="00213FB9" w:rsidRDefault="00213FB9" w:rsidP="00106AF3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13FB9">
        <w:rPr>
          <w:rFonts w:ascii="Arial" w:hAnsi="Arial" w:cs="Arial"/>
          <w:sz w:val="20"/>
          <w:szCs w:val="20"/>
        </w:rPr>
        <w:t xml:space="preserve">Es responsabilidad del </w:t>
      </w:r>
      <w:r w:rsidR="00285B07">
        <w:rPr>
          <w:rFonts w:ascii="Arial" w:hAnsi="Arial" w:cs="Arial"/>
          <w:sz w:val="20"/>
          <w:szCs w:val="20"/>
        </w:rPr>
        <w:t xml:space="preserve">Encargado de Caja Chica llevar un libro de caja chica, donde lleve un control el saldo inicial y a diario vaya descargando o incrementando el saldo, según sea caso. </w:t>
      </w:r>
    </w:p>
    <w:p w:rsidR="002049A2" w:rsidRPr="002049A2" w:rsidRDefault="002049A2" w:rsidP="00106AF3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Presentar la rendición de Caja Chica con los respaldos correspondientes</w:t>
      </w:r>
      <w:r w:rsidR="00415BD3">
        <w:rPr>
          <w:rFonts w:ascii="Arial" w:hAnsi="Arial" w:cs="Arial"/>
          <w:sz w:val="20"/>
          <w:szCs w:val="20"/>
        </w:rPr>
        <w:t xml:space="preserve"> (facturas, recibos, formularios de Caja Chica con las firmas correspondientes)</w:t>
      </w:r>
      <w:r>
        <w:rPr>
          <w:rFonts w:ascii="Arial" w:hAnsi="Arial" w:cs="Arial"/>
          <w:sz w:val="20"/>
          <w:szCs w:val="20"/>
        </w:rPr>
        <w:t xml:space="preserve"> cada viernes al final de la Jornada. </w:t>
      </w:r>
    </w:p>
    <w:p w:rsidR="000C5255" w:rsidRDefault="00213FB9" w:rsidP="00213FB9">
      <w:pPr>
        <w:pStyle w:val="Ttulo1"/>
        <w:numPr>
          <w:ilvl w:val="0"/>
          <w:numId w:val="6"/>
        </w:numPr>
        <w:spacing w:after="240" w:line="276" w:lineRule="auto"/>
        <w:rPr>
          <w:rFonts w:ascii="Arial" w:hAnsi="Arial" w:cs="Arial"/>
          <w:b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color w:val="auto"/>
          <w:sz w:val="20"/>
          <w:szCs w:val="20"/>
          <w:u w:val="single"/>
        </w:rPr>
        <w:t>Procedimientos</w:t>
      </w:r>
    </w:p>
    <w:p w:rsidR="00213FB9" w:rsidRDefault="00213FB9" w:rsidP="00213FB9">
      <w:pPr>
        <w:pStyle w:val="Prrafodelista"/>
        <w:numPr>
          <w:ilvl w:val="1"/>
          <w:numId w:val="6"/>
        </w:numPr>
        <w:rPr>
          <w:rFonts w:ascii="Arial" w:eastAsiaTheme="majorEastAsia" w:hAnsi="Arial" w:cs="Arial"/>
          <w:b/>
          <w:sz w:val="20"/>
          <w:szCs w:val="20"/>
          <w:u w:val="single"/>
        </w:rPr>
      </w:pPr>
      <w:r w:rsidRPr="00213FB9">
        <w:rPr>
          <w:rFonts w:ascii="Arial" w:eastAsiaTheme="majorEastAsia" w:hAnsi="Arial" w:cs="Arial"/>
          <w:b/>
          <w:sz w:val="20"/>
          <w:szCs w:val="20"/>
          <w:u w:val="single"/>
        </w:rPr>
        <w:t>Procedimiento en la Apertura de Fondos</w:t>
      </w:r>
    </w:p>
    <w:p w:rsidR="00314335" w:rsidRDefault="00213FB9" w:rsidP="00314335">
      <w:pPr>
        <w:pStyle w:val="Ttulo1"/>
        <w:spacing w:after="240" w:line="276" w:lineRule="auto"/>
        <w:ind w:left="284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 w:rsidRPr="00213FB9">
        <w:rPr>
          <w:rFonts w:ascii="Arial" w:eastAsiaTheme="minorHAnsi" w:hAnsi="Arial" w:cs="Arial"/>
          <w:color w:val="auto"/>
          <w:sz w:val="20"/>
          <w:szCs w:val="20"/>
        </w:rPr>
        <w:t>Para la apertura de</w:t>
      </w:r>
      <w:r w:rsidR="00106AF3">
        <w:rPr>
          <w:rFonts w:ascii="Arial" w:eastAsiaTheme="minorHAnsi" w:hAnsi="Arial" w:cs="Arial"/>
          <w:color w:val="auto"/>
          <w:sz w:val="20"/>
          <w:szCs w:val="20"/>
        </w:rPr>
        <w:t xml:space="preserve"> un</w:t>
      </w:r>
      <w:r w:rsidRPr="00213FB9">
        <w:rPr>
          <w:rFonts w:ascii="Arial" w:eastAsiaTheme="minorHAnsi" w:hAnsi="Arial" w:cs="Arial"/>
          <w:color w:val="auto"/>
          <w:sz w:val="20"/>
          <w:szCs w:val="20"/>
        </w:rPr>
        <w:t xml:space="preserve"> Fondo F</w:t>
      </w:r>
      <w:r w:rsidR="00314335">
        <w:rPr>
          <w:rFonts w:ascii="Arial" w:eastAsiaTheme="minorHAnsi" w:hAnsi="Arial" w:cs="Arial"/>
          <w:color w:val="auto"/>
          <w:sz w:val="20"/>
          <w:szCs w:val="20"/>
        </w:rPr>
        <w:t>ijo</w:t>
      </w:r>
      <w:r w:rsidR="00E456A3">
        <w:rPr>
          <w:rFonts w:ascii="Arial" w:eastAsiaTheme="minorHAnsi" w:hAnsi="Arial" w:cs="Arial"/>
          <w:color w:val="auto"/>
          <w:sz w:val="20"/>
          <w:szCs w:val="20"/>
        </w:rPr>
        <w:t xml:space="preserve"> de Caja Chica</w:t>
      </w:r>
      <w:r w:rsidRPr="00213FB9">
        <w:rPr>
          <w:rFonts w:ascii="Arial" w:eastAsiaTheme="minorHAnsi" w:hAnsi="Arial" w:cs="Arial"/>
          <w:color w:val="auto"/>
          <w:sz w:val="20"/>
          <w:szCs w:val="20"/>
        </w:rPr>
        <w:t xml:space="preserve"> en favor del Encargado de manejo de fondos de caja chica, se establece el s</w:t>
      </w:r>
      <w:r w:rsidR="00314335">
        <w:rPr>
          <w:rFonts w:ascii="Arial" w:eastAsiaTheme="minorHAnsi" w:hAnsi="Arial" w:cs="Arial"/>
          <w:color w:val="auto"/>
          <w:sz w:val="20"/>
          <w:szCs w:val="20"/>
        </w:rPr>
        <w:t>i</w:t>
      </w:r>
      <w:r w:rsidRPr="00213FB9">
        <w:rPr>
          <w:rFonts w:ascii="Arial" w:eastAsiaTheme="minorHAnsi" w:hAnsi="Arial" w:cs="Arial"/>
          <w:color w:val="auto"/>
          <w:sz w:val="20"/>
          <w:szCs w:val="20"/>
        </w:rPr>
        <w:t>gu</w:t>
      </w:r>
      <w:r w:rsidR="00314335">
        <w:rPr>
          <w:rFonts w:ascii="Arial" w:eastAsiaTheme="minorHAnsi" w:hAnsi="Arial" w:cs="Arial"/>
          <w:color w:val="auto"/>
          <w:sz w:val="20"/>
          <w:szCs w:val="20"/>
        </w:rPr>
        <w:t>i</w:t>
      </w:r>
      <w:r w:rsidRPr="00213FB9">
        <w:rPr>
          <w:rFonts w:ascii="Arial" w:eastAsiaTheme="minorHAnsi" w:hAnsi="Arial" w:cs="Arial"/>
          <w:color w:val="auto"/>
          <w:sz w:val="20"/>
          <w:szCs w:val="20"/>
        </w:rPr>
        <w:t>ente proced</w:t>
      </w:r>
      <w:r w:rsidR="00314335">
        <w:rPr>
          <w:rFonts w:ascii="Arial" w:eastAsiaTheme="minorHAnsi" w:hAnsi="Arial" w:cs="Arial"/>
          <w:color w:val="auto"/>
          <w:sz w:val="20"/>
          <w:szCs w:val="20"/>
        </w:rPr>
        <w:t>i</w:t>
      </w:r>
      <w:r w:rsidRPr="00213FB9">
        <w:rPr>
          <w:rFonts w:ascii="Arial" w:eastAsiaTheme="minorHAnsi" w:hAnsi="Arial" w:cs="Arial"/>
          <w:color w:val="auto"/>
          <w:sz w:val="20"/>
          <w:szCs w:val="20"/>
        </w:rPr>
        <w:t>m</w:t>
      </w:r>
      <w:r w:rsidR="00314335">
        <w:rPr>
          <w:rFonts w:ascii="Arial" w:eastAsiaTheme="minorHAnsi" w:hAnsi="Arial" w:cs="Arial"/>
          <w:color w:val="auto"/>
          <w:sz w:val="20"/>
          <w:szCs w:val="20"/>
        </w:rPr>
        <w:t>i</w:t>
      </w:r>
      <w:r w:rsidRPr="00213FB9">
        <w:rPr>
          <w:rFonts w:ascii="Arial" w:eastAsiaTheme="minorHAnsi" w:hAnsi="Arial" w:cs="Arial"/>
          <w:color w:val="auto"/>
          <w:sz w:val="20"/>
          <w:szCs w:val="20"/>
        </w:rPr>
        <w:t xml:space="preserve">ento: </w:t>
      </w:r>
    </w:p>
    <w:p w:rsidR="00426E06" w:rsidRDefault="00415BD3" w:rsidP="00426E06">
      <w:pPr>
        <w:pStyle w:val="Ttulo1"/>
        <w:numPr>
          <w:ilvl w:val="0"/>
          <w:numId w:val="21"/>
        </w:numPr>
        <w:spacing w:after="240" w:line="276" w:lineRule="auto"/>
        <w:ind w:left="709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 w:rsidRPr="00415BD3">
        <w:rPr>
          <w:rFonts w:ascii="Arial" w:eastAsiaTheme="minorHAnsi" w:hAnsi="Arial" w:cs="Arial"/>
          <w:color w:val="auto"/>
          <w:sz w:val="20"/>
          <w:szCs w:val="20"/>
        </w:rPr>
        <w:t>El Gerente/Jefe de</w:t>
      </w:r>
      <w:r>
        <w:rPr>
          <w:rFonts w:ascii="Arial" w:eastAsiaTheme="minorHAnsi" w:hAnsi="Arial" w:cs="Arial"/>
          <w:color w:val="auto"/>
          <w:sz w:val="20"/>
          <w:szCs w:val="20"/>
        </w:rPr>
        <w:t>l</w:t>
      </w:r>
      <w:r w:rsidRPr="00415BD3">
        <w:rPr>
          <w:rFonts w:ascii="Arial" w:eastAsiaTheme="minorHAnsi" w:hAnsi="Arial" w:cs="Arial"/>
          <w:color w:val="auto"/>
          <w:sz w:val="20"/>
          <w:szCs w:val="20"/>
        </w:rPr>
        <w:t xml:space="preserve"> área</w:t>
      </w:r>
      <w:r w:rsidR="00213FB9" w:rsidRPr="00415BD3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F070DF">
        <w:rPr>
          <w:rFonts w:ascii="Arial" w:eastAsiaTheme="minorHAnsi" w:hAnsi="Arial" w:cs="Arial"/>
          <w:color w:val="auto"/>
          <w:sz w:val="20"/>
          <w:szCs w:val="20"/>
        </w:rPr>
        <w:t xml:space="preserve">solicita por medio escrito 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a </w:t>
      </w:r>
      <w:r w:rsidRPr="00415BD3">
        <w:rPr>
          <w:rFonts w:ascii="Arial" w:eastAsiaTheme="minorHAnsi" w:hAnsi="Arial" w:cs="Arial"/>
          <w:color w:val="auto"/>
          <w:sz w:val="20"/>
          <w:szCs w:val="20"/>
        </w:rPr>
        <w:t>la Gerencia Nacional de Administración y Finanzas</w:t>
      </w:r>
      <w:r w:rsidR="00F070DF">
        <w:rPr>
          <w:rFonts w:ascii="Arial" w:eastAsiaTheme="minorHAnsi" w:hAnsi="Arial" w:cs="Arial"/>
          <w:color w:val="auto"/>
          <w:sz w:val="20"/>
          <w:szCs w:val="20"/>
        </w:rPr>
        <w:t>,</w:t>
      </w:r>
      <w:r w:rsidR="00213FB9" w:rsidRPr="00415BD3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la asignación de Fondos F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jos de Caja Chica,</w:t>
      </w:r>
      <w:r w:rsidR="000B3BB2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just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ficando las necesidades de la m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sma, </w:t>
      </w:r>
      <w:r w:rsidR="00D40AE9">
        <w:rPr>
          <w:rFonts w:ascii="Arial" w:eastAsiaTheme="minorHAnsi" w:hAnsi="Arial" w:cs="Arial"/>
          <w:color w:val="auto"/>
          <w:sz w:val="20"/>
          <w:szCs w:val="20"/>
        </w:rPr>
        <w:t>indicando la frecuencia de la misma</w:t>
      </w:r>
      <w:r w:rsidR="00D40AE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propon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endo </w:t>
      </w:r>
      <w:r w:rsidR="00F070DF">
        <w:rPr>
          <w:rFonts w:ascii="Arial" w:eastAsiaTheme="minorHAnsi" w:hAnsi="Arial" w:cs="Arial"/>
          <w:color w:val="auto"/>
          <w:sz w:val="20"/>
          <w:szCs w:val="20"/>
        </w:rPr>
        <w:t>un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 encargado responsable y el monto a as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gnar. </w:t>
      </w:r>
    </w:p>
    <w:p w:rsidR="00426E06" w:rsidRDefault="00F070DF" w:rsidP="00426E06">
      <w:pPr>
        <w:pStyle w:val="Ttulo1"/>
        <w:numPr>
          <w:ilvl w:val="0"/>
          <w:numId w:val="21"/>
        </w:numPr>
        <w:spacing w:after="240" w:line="276" w:lineRule="auto"/>
        <w:ind w:left="709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 w:rsidRPr="00F070DF">
        <w:rPr>
          <w:rFonts w:ascii="Arial" w:eastAsiaTheme="minorHAnsi" w:hAnsi="Arial" w:cs="Arial"/>
          <w:color w:val="auto"/>
          <w:sz w:val="20"/>
          <w:szCs w:val="20"/>
        </w:rPr>
        <w:t>La Gerencia Nacional de Administración y Finanzas</w:t>
      </w:r>
      <w:r w:rsidR="00213FB9" w:rsidRPr="00F070DF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analiz</w:t>
      </w:r>
      <w:r w:rsidR="00C51D2B" w:rsidRPr="00426E06">
        <w:rPr>
          <w:rFonts w:ascii="Arial" w:eastAsiaTheme="minorHAnsi" w:hAnsi="Arial" w:cs="Arial"/>
          <w:color w:val="auto"/>
          <w:sz w:val="20"/>
          <w:szCs w:val="20"/>
        </w:rPr>
        <w:t>ará las necesidades planteadas,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C51D2B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y cuando se encuentre de acuerdo, 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as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gnará el monto que corresponda</w:t>
      </w:r>
      <w:r w:rsidR="00E456A3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y </w:t>
      </w:r>
      <w:r w:rsidR="00C51D2B" w:rsidRPr="00426E06">
        <w:rPr>
          <w:rFonts w:ascii="Arial" w:eastAsiaTheme="minorHAnsi" w:hAnsi="Arial" w:cs="Arial"/>
          <w:color w:val="auto"/>
          <w:sz w:val="20"/>
          <w:szCs w:val="20"/>
        </w:rPr>
        <w:t>autorizará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 al Encargado para su manejo</w:t>
      </w:r>
      <w:r w:rsidR="00C51D2B" w:rsidRPr="00426E06">
        <w:rPr>
          <w:rFonts w:ascii="Arial" w:eastAsiaTheme="minorHAnsi" w:hAnsi="Arial" w:cs="Arial"/>
          <w:color w:val="auto"/>
          <w:sz w:val="20"/>
          <w:szCs w:val="20"/>
        </w:rPr>
        <w:t>, incluyendo su firma sobre la documentación de asignación de Fondos Fijos de Caja Chica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. Excepcionalmente</w:t>
      </w:r>
      <w:r w:rsidR="00D40AE9">
        <w:rPr>
          <w:rFonts w:ascii="Arial" w:eastAsiaTheme="minorHAnsi" w:hAnsi="Arial" w:cs="Arial"/>
          <w:color w:val="auto"/>
          <w:sz w:val="20"/>
          <w:szCs w:val="20"/>
        </w:rPr>
        <w:t>, cuando exista la solicitud del Gerente/ Jefe de área</w:t>
      </w:r>
      <w:r w:rsidR="00FB0959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y con la deb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da just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ficación</w:t>
      </w:r>
      <w:r w:rsidR="00D40AE9">
        <w:rPr>
          <w:rFonts w:ascii="Arial" w:eastAsiaTheme="minorHAnsi" w:hAnsi="Arial" w:cs="Arial"/>
          <w:color w:val="auto"/>
          <w:sz w:val="20"/>
          <w:szCs w:val="20"/>
        </w:rPr>
        <w:t>,</w:t>
      </w:r>
      <w:r w:rsidR="00FB0959">
        <w:rPr>
          <w:rFonts w:ascii="Arial" w:eastAsiaTheme="minorHAnsi" w:hAnsi="Arial" w:cs="Arial"/>
          <w:color w:val="auto"/>
          <w:sz w:val="20"/>
          <w:szCs w:val="20"/>
        </w:rPr>
        <w:t xml:space="preserve"> 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podrá autorizar el 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C51D2B" w:rsidRPr="00426E06">
        <w:rPr>
          <w:rFonts w:ascii="Arial" w:eastAsiaTheme="minorHAnsi" w:hAnsi="Arial" w:cs="Arial"/>
          <w:color w:val="auto"/>
          <w:sz w:val="20"/>
          <w:szCs w:val="20"/>
        </w:rPr>
        <w:t>ncremento</w:t>
      </w:r>
      <w:r>
        <w:rPr>
          <w:rFonts w:ascii="Arial" w:eastAsiaTheme="minorHAnsi" w:hAnsi="Arial" w:cs="Arial"/>
          <w:color w:val="auto"/>
          <w:sz w:val="20"/>
          <w:szCs w:val="20"/>
        </w:rPr>
        <w:t xml:space="preserve"> del fondo fijo</w:t>
      </w:r>
      <w:r w:rsidR="00C51D2B" w:rsidRPr="00426E06">
        <w:rPr>
          <w:rFonts w:ascii="Arial" w:eastAsiaTheme="minorHAnsi" w:hAnsi="Arial" w:cs="Arial"/>
          <w:color w:val="auto"/>
          <w:sz w:val="20"/>
          <w:szCs w:val="20"/>
        </w:rPr>
        <w:t>.</w:t>
      </w:r>
    </w:p>
    <w:p w:rsidR="00426E06" w:rsidRDefault="00314335" w:rsidP="00426E06">
      <w:pPr>
        <w:pStyle w:val="Ttulo1"/>
        <w:numPr>
          <w:ilvl w:val="0"/>
          <w:numId w:val="21"/>
        </w:numPr>
        <w:spacing w:after="240" w:line="276" w:lineRule="auto"/>
        <w:ind w:left="709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 w:rsidRPr="00426E06">
        <w:rPr>
          <w:rFonts w:ascii="Arial" w:eastAsiaTheme="minorHAnsi" w:hAnsi="Arial" w:cs="Arial"/>
          <w:color w:val="auto"/>
          <w:sz w:val="20"/>
          <w:szCs w:val="20"/>
        </w:rPr>
        <w:t>Poste</w:t>
      </w:r>
      <w:r w:rsidR="00F070DF">
        <w:rPr>
          <w:rFonts w:ascii="Arial" w:eastAsiaTheme="minorHAnsi" w:hAnsi="Arial" w:cs="Arial"/>
          <w:color w:val="auto"/>
          <w:sz w:val="20"/>
          <w:szCs w:val="20"/>
        </w:rPr>
        <w:t xml:space="preserve">riormente, la Gerencia Nacional de Administración y Finanzas </w:t>
      </w:r>
      <w:r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E456A3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nstruirá al área de Contabilidad </w:t>
      </w:r>
      <w:r w:rsidR="00C51D2B" w:rsidRPr="00426E06">
        <w:rPr>
          <w:rFonts w:ascii="Arial" w:eastAsiaTheme="minorHAnsi" w:hAnsi="Arial" w:cs="Arial"/>
          <w:color w:val="auto"/>
          <w:sz w:val="20"/>
          <w:szCs w:val="20"/>
        </w:rPr>
        <w:t>el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 procesam</w:t>
      </w:r>
      <w:r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ento </w:t>
      </w:r>
      <w:r w:rsidR="00CC7962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de la Orden de Pago 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para el respectivo desembolso</w:t>
      </w:r>
      <w:r w:rsidR="00E456A3" w:rsidRPr="00426E06">
        <w:rPr>
          <w:rFonts w:ascii="Arial" w:eastAsiaTheme="minorHAnsi" w:hAnsi="Arial" w:cs="Arial"/>
          <w:color w:val="auto"/>
          <w:sz w:val="20"/>
          <w:szCs w:val="20"/>
        </w:rPr>
        <w:t>, entregando la documentación autorizada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. </w:t>
      </w:r>
    </w:p>
    <w:p w:rsidR="00426E06" w:rsidRDefault="00426E06" w:rsidP="00426E06">
      <w:pPr>
        <w:pStyle w:val="Ttulo1"/>
        <w:numPr>
          <w:ilvl w:val="0"/>
          <w:numId w:val="21"/>
        </w:numPr>
        <w:spacing w:after="240" w:line="276" w:lineRule="auto"/>
        <w:ind w:left="709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 w:rsidRPr="00426E06">
        <w:rPr>
          <w:rFonts w:ascii="Arial" w:hAnsi="Arial" w:cs="Arial"/>
          <w:color w:val="auto"/>
          <w:sz w:val="20"/>
          <w:szCs w:val="20"/>
        </w:rPr>
        <w:t xml:space="preserve">La emisión de la Orden de Pago se realizará de acuerdo al procedimiento descrito por separado, a nombre del Encargado de Caja Chica. El desembolso se realizará en efectivo </w:t>
      </w:r>
      <w:r w:rsidR="00007A88">
        <w:rPr>
          <w:rFonts w:ascii="Arial" w:hAnsi="Arial" w:cs="Arial"/>
          <w:color w:val="auto"/>
          <w:sz w:val="20"/>
          <w:szCs w:val="20"/>
        </w:rPr>
        <w:t>o mediante la emisión de un cheque, de acuerdo a la determinación del Jefe/Encargado de Finanzas.</w:t>
      </w:r>
    </w:p>
    <w:p w:rsidR="00426E06" w:rsidRDefault="00213FB9" w:rsidP="00426E06">
      <w:pPr>
        <w:pStyle w:val="Ttulo1"/>
        <w:numPr>
          <w:ilvl w:val="0"/>
          <w:numId w:val="21"/>
        </w:numPr>
        <w:spacing w:after="240" w:line="276" w:lineRule="auto"/>
        <w:ind w:left="709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El Encargado </w:t>
      </w:r>
      <w:r w:rsidR="006F2238" w:rsidRPr="00426E06">
        <w:rPr>
          <w:rFonts w:ascii="Arial" w:eastAsiaTheme="minorHAnsi" w:hAnsi="Arial" w:cs="Arial"/>
          <w:color w:val="auto"/>
          <w:sz w:val="20"/>
          <w:szCs w:val="20"/>
        </w:rPr>
        <w:t>de Caja Chica deberá recoger el dinero</w:t>
      </w:r>
      <w:r w:rsidR="00007A88">
        <w:rPr>
          <w:rFonts w:ascii="Arial" w:eastAsiaTheme="minorHAnsi" w:hAnsi="Arial" w:cs="Arial"/>
          <w:color w:val="auto"/>
          <w:sz w:val="20"/>
          <w:szCs w:val="20"/>
        </w:rPr>
        <w:t xml:space="preserve"> o cheque</w:t>
      </w:r>
      <w:r w:rsidR="006F2238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 de Caja</w:t>
      </w:r>
      <w:r w:rsidR="00007A88">
        <w:rPr>
          <w:rFonts w:ascii="Arial" w:eastAsiaTheme="minorHAnsi" w:hAnsi="Arial" w:cs="Arial"/>
          <w:color w:val="auto"/>
          <w:sz w:val="20"/>
          <w:szCs w:val="20"/>
        </w:rPr>
        <w:t xml:space="preserve"> de TOYOSA S.A.</w:t>
      </w:r>
      <w:r w:rsidR="006F2238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 y firmar el Comprobante de Egreso a su nombre. </w:t>
      </w:r>
      <w:r w:rsidR="00007A88">
        <w:rPr>
          <w:rFonts w:ascii="Arial" w:eastAsiaTheme="minorHAnsi" w:hAnsi="Arial" w:cs="Arial"/>
          <w:color w:val="auto"/>
          <w:sz w:val="20"/>
          <w:szCs w:val="20"/>
        </w:rPr>
        <w:t>En caso de ser cheque debe cobrar el mismo a la brevedad posible en el Banco correspondiente.</w:t>
      </w:r>
    </w:p>
    <w:p w:rsidR="000C5255" w:rsidRPr="00426E06" w:rsidRDefault="006F2238" w:rsidP="00426E06">
      <w:pPr>
        <w:pStyle w:val="Ttulo1"/>
        <w:numPr>
          <w:ilvl w:val="0"/>
          <w:numId w:val="21"/>
        </w:numPr>
        <w:spacing w:after="240" w:line="276" w:lineRule="auto"/>
        <w:ind w:left="709"/>
        <w:jc w:val="both"/>
        <w:rPr>
          <w:rFonts w:ascii="Arial" w:eastAsiaTheme="minorHAnsi" w:hAnsi="Arial" w:cs="Arial"/>
          <w:color w:val="auto"/>
          <w:sz w:val="20"/>
          <w:szCs w:val="20"/>
        </w:rPr>
      </w:pPr>
      <w:r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El Encargado de Caja Chica 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designado deberá precautelar los recursos a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 xml:space="preserve">signados, siendo de su absoluta 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responsabil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dad el resguardo de los m</w:t>
      </w:r>
      <w:r w:rsidR="00314335" w:rsidRPr="00426E06">
        <w:rPr>
          <w:rFonts w:ascii="Arial" w:eastAsiaTheme="minorHAnsi" w:hAnsi="Arial" w:cs="Arial"/>
          <w:color w:val="auto"/>
          <w:sz w:val="20"/>
          <w:szCs w:val="20"/>
        </w:rPr>
        <w:t>i</w:t>
      </w:r>
      <w:r w:rsidR="003F29A2" w:rsidRPr="00426E06">
        <w:rPr>
          <w:rFonts w:ascii="Arial" w:eastAsiaTheme="minorHAnsi" w:hAnsi="Arial" w:cs="Arial"/>
          <w:color w:val="auto"/>
          <w:sz w:val="20"/>
          <w:szCs w:val="20"/>
        </w:rPr>
        <w:t>s</w:t>
      </w:r>
      <w:r w:rsidR="00213FB9" w:rsidRPr="00426E06">
        <w:rPr>
          <w:rFonts w:ascii="Arial" w:eastAsiaTheme="minorHAnsi" w:hAnsi="Arial" w:cs="Arial"/>
          <w:color w:val="auto"/>
          <w:sz w:val="20"/>
          <w:szCs w:val="20"/>
        </w:rPr>
        <w:t>mos.</w:t>
      </w:r>
    </w:p>
    <w:p w:rsidR="00426E06" w:rsidRPr="00426E06" w:rsidRDefault="00426E06" w:rsidP="00426E06">
      <w:pPr>
        <w:pStyle w:val="Prrafodelista"/>
        <w:numPr>
          <w:ilvl w:val="1"/>
          <w:numId w:val="6"/>
        </w:numPr>
        <w:rPr>
          <w:rFonts w:ascii="Arial" w:eastAsiaTheme="majorEastAsia" w:hAnsi="Arial" w:cs="Arial"/>
          <w:b/>
          <w:sz w:val="20"/>
          <w:szCs w:val="20"/>
          <w:u w:val="single"/>
        </w:rPr>
      </w:pPr>
      <w:r w:rsidRPr="00426E06">
        <w:rPr>
          <w:rFonts w:ascii="Arial" w:eastAsiaTheme="majorEastAsia" w:hAnsi="Arial" w:cs="Arial"/>
          <w:b/>
          <w:sz w:val="20"/>
          <w:szCs w:val="20"/>
          <w:u w:val="single"/>
        </w:rPr>
        <w:t>Operación del Fondo de Caja Chica</w:t>
      </w:r>
    </w:p>
    <w:p w:rsidR="007601AF" w:rsidRDefault="00426E06" w:rsidP="003555BE">
      <w:pPr>
        <w:pStyle w:val="Ttulo1"/>
        <w:spacing w:after="240" w:line="276" w:lineRule="auto"/>
        <w:ind w:left="360"/>
        <w:jc w:val="both"/>
        <w:rPr>
          <w:ins w:id="2" w:author="Aneli Sofia Ugalde Vargas" w:date="2017-04-10T19:50:00Z"/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Una vez constituido el Fondo de Caja Chica, el Encargado del mismo debe mantener los billetes y monedas ordenados por corte para poder atender las necesidades del efectivo y resguardar su integridad en una Caja de Seguridad. </w:t>
      </w:r>
    </w:p>
    <w:p w:rsidR="00FB0959" w:rsidRPr="00FB0959" w:rsidRDefault="00FB0959">
      <w:pPr>
        <w:rPr>
          <w:rPrChange w:id="3" w:author="Aneli Sofia Ugalde Vargas" w:date="2017-04-10T19:50:00Z">
            <w:rPr>
              <w:rFonts w:ascii="Arial" w:hAnsi="Arial" w:cs="Arial"/>
              <w:color w:val="auto"/>
              <w:sz w:val="20"/>
              <w:szCs w:val="20"/>
            </w:rPr>
          </w:rPrChange>
        </w:rPr>
        <w:pPrChange w:id="4" w:author="Aneli Sofia Ugalde Vargas" w:date="2017-04-10T19:50:00Z">
          <w:pPr>
            <w:pStyle w:val="Ttulo1"/>
            <w:spacing w:after="240" w:line="276" w:lineRule="auto"/>
            <w:ind w:left="360"/>
            <w:jc w:val="both"/>
          </w:pPr>
        </w:pPrChange>
      </w:pPr>
    </w:p>
    <w:p w:rsidR="00DF420B" w:rsidRDefault="00DF420B" w:rsidP="00DF420B">
      <w:pPr>
        <w:pStyle w:val="Prrafodelista"/>
        <w:numPr>
          <w:ilvl w:val="2"/>
          <w:numId w:val="6"/>
        </w:numPr>
        <w:jc w:val="both"/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b/>
          <w:sz w:val="20"/>
          <w:szCs w:val="20"/>
        </w:rPr>
        <w:t xml:space="preserve">Solicitud de efectivo Caja Chica </w:t>
      </w:r>
      <w:r w:rsidRPr="00DF420B">
        <w:rPr>
          <w:rFonts w:ascii="Arial" w:eastAsiaTheme="majorEastAsia" w:hAnsi="Arial" w:cs="Arial"/>
          <w:b/>
          <w:i/>
          <w:sz w:val="20"/>
          <w:szCs w:val="20"/>
        </w:rPr>
        <w:t>previo</w:t>
      </w:r>
      <w:r>
        <w:rPr>
          <w:rFonts w:ascii="Arial" w:eastAsiaTheme="majorEastAsia" w:hAnsi="Arial" w:cs="Arial"/>
          <w:b/>
          <w:sz w:val="20"/>
          <w:szCs w:val="20"/>
        </w:rPr>
        <w:t xml:space="preserve"> a la compra o contratación</w:t>
      </w:r>
    </w:p>
    <w:p w:rsidR="00DF420B" w:rsidRPr="00977A09" w:rsidRDefault="00DF420B" w:rsidP="00DF420B">
      <w:pPr>
        <w:pStyle w:val="Prrafodelista"/>
        <w:ind w:left="1224"/>
        <w:jc w:val="both"/>
        <w:rPr>
          <w:rFonts w:ascii="Arial" w:eastAsiaTheme="majorEastAsia" w:hAnsi="Arial" w:cs="Arial"/>
          <w:b/>
          <w:sz w:val="20"/>
          <w:szCs w:val="20"/>
        </w:rPr>
      </w:pPr>
    </w:p>
    <w:p w:rsidR="00BB7FA7" w:rsidRPr="00BB7FA7" w:rsidRDefault="00BB7FA7" w:rsidP="00BB7FA7">
      <w:pPr>
        <w:pStyle w:val="Prrafodelista"/>
        <w:numPr>
          <w:ilvl w:val="0"/>
          <w:numId w:val="26"/>
        </w:numPr>
        <w:jc w:val="both"/>
        <w:rPr>
          <w:rFonts w:ascii="Arial" w:eastAsiaTheme="majorEastAsia" w:hAnsi="Arial" w:cs="Arial"/>
          <w:b/>
          <w:sz w:val="20"/>
          <w:szCs w:val="20"/>
        </w:rPr>
      </w:pPr>
      <w:r w:rsidRPr="00BB7FA7">
        <w:rPr>
          <w:rFonts w:ascii="Arial" w:eastAsiaTheme="majorEastAsia" w:hAnsi="Arial" w:cs="Arial"/>
          <w:sz w:val="20"/>
          <w:szCs w:val="20"/>
        </w:rPr>
        <w:t>Cuando un funcionario tenga la necesidad de realizar alguna compra o contratación de servicio</w:t>
      </w:r>
      <w:r w:rsidR="00955804">
        <w:rPr>
          <w:rFonts w:ascii="Arial" w:eastAsiaTheme="majorEastAsia" w:hAnsi="Arial" w:cs="Arial"/>
          <w:sz w:val="20"/>
          <w:szCs w:val="20"/>
        </w:rPr>
        <w:t xml:space="preserve"> para fines de la empresa</w:t>
      </w:r>
      <w:r w:rsidRPr="00BB7FA7">
        <w:rPr>
          <w:rFonts w:ascii="Arial" w:eastAsiaTheme="majorEastAsia" w:hAnsi="Arial" w:cs="Arial"/>
          <w:sz w:val="20"/>
          <w:szCs w:val="20"/>
        </w:rPr>
        <w:t>, debe contar</w:t>
      </w:r>
      <w:r>
        <w:rPr>
          <w:rFonts w:ascii="Arial" w:eastAsiaTheme="majorEastAsia" w:hAnsi="Arial" w:cs="Arial"/>
          <w:sz w:val="20"/>
          <w:szCs w:val="20"/>
        </w:rPr>
        <w:t xml:space="preserve"> previamente</w:t>
      </w:r>
      <w:r w:rsidRPr="00BB7FA7">
        <w:rPr>
          <w:rFonts w:ascii="Arial" w:eastAsiaTheme="majorEastAsia" w:hAnsi="Arial" w:cs="Arial"/>
          <w:sz w:val="20"/>
          <w:szCs w:val="20"/>
        </w:rPr>
        <w:t xml:space="preserve"> con la autorización </w:t>
      </w:r>
      <w:r w:rsidRPr="00FB0959">
        <w:rPr>
          <w:rFonts w:ascii="Arial" w:eastAsiaTheme="majorEastAsia" w:hAnsi="Arial" w:cs="Arial"/>
          <w:sz w:val="20"/>
          <w:szCs w:val="20"/>
          <w:rPrChange w:id="5" w:author="Aneli Sofia Ugalde Vargas" w:date="2017-04-10T19:51:00Z">
            <w:rPr>
              <w:rFonts w:ascii="Arial" w:eastAsiaTheme="majorEastAsia" w:hAnsi="Arial" w:cs="Arial"/>
              <w:color w:val="2E74B5" w:themeColor="accent1" w:themeShade="BF"/>
              <w:sz w:val="20"/>
              <w:szCs w:val="20"/>
              <w:highlight w:val="magenta"/>
            </w:rPr>
          </w:rPrChange>
        </w:rPr>
        <w:t>escrita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Pr="00BB7FA7">
        <w:rPr>
          <w:rFonts w:ascii="Arial" w:eastAsiaTheme="majorEastAsia" w:hAnsi="Arial" w:cs="Arial"/>
          <w:sz w:val="20"/>
          <w:szCs w:val="20"/>
        </w:rPr>
        <w:t>de su Jefe inmediato</w:t>
      </w:r>
      <w:r w:rsidR="00FB0959">
        <w:rPr>
          <w:rFonts w:ascii="Arial" w:eastAsiaTheme="majorEastAsia" w:hAnsi="Arial" w:cs="Arial"/>
          <w:sz w:val="20"/>
          <w:szCs w:val="20"/>
        </w:rPr>
        <w:t xml:space="preserve"> </w:t>
      </w:r>
      <w:r w:rsidRPr="00BB7FA7">
        <w:rPr>
          <w:rFonts w:ascii="Arial" w:eastAsiaTheme="majorEastAsia" w:hAnsi="Arial" w:cs="Arial"/>
          <w:sz w:val="20"/>
          <w:szCs w:val="20"/>
        </w:rPr>
        <w:t>para realizar la misma.</w:t>
      </w:r>
    </w:p>
    <w:p w:rsidR="00BB7FA7" w:rsidRPr="00BB7FA7" w:rsidRDefault="00BB7FA7" w:rsidP="00BB7FA7">
      <w:pPr>
        <w:pStyle w:val="Prrafodelista"/>
        <w:numPr>
          <w:ilvl w:val="0"/>
          <w:numId w:val="26"/>
        </w:numPr>
        <w:jc w:val="both"/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El funcionario debe apersonarse al escritorio del Encargado de Caja Chica para solicitar el dinero con cargo al fondo de Caja Chica para la compra o contratación, presentando el respaldo de autorización correspondiente.</w:t>
      </w:r>
    </w:p>
    <w:p w:rsidR="00BB7FA7" w:rsidRPr="00BB7FA7" w:rsidRDefault="00BB7FA7" w:rsidP="00BB7FA7">
      <w:pPr>
        <w:pStyle w:val="Prrafodelista"/>
        <w:numPr>
          <w:ilvl w:val="0"/>
          <w:numId w:val="26"/>
        </w:numPr>
        <w:jc w:val="both"/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El </w:t>
      </w:r>
      <w:r w:rsidRPr="00DE6124">
        <w:rPr>
          <w:rFonts w:ascii="Arial" w:eastAsiaTheme="majorEastAsia" w:hAnsi="Arial" w:cs="Arial"/>
          <w:i/>
          <w:sz w:val="20"/>
          <w:szCs w:val="20"/>
        </w:rPr>
        <w:t>Encargado de Caja Chica</w:t>
      </w:r>
      <w:r>
        <w:rPr>
          <w:rFonts w:ascii="Arial" w:eastAsiaTheme="majorEastAsia" w:hAnsi="Arial" w:cs="Arial"/>
          <w:sz w:val="20"/>
          <w:szCs w:val="20"/>
        </w:rPr>
        <w:t xml:space="preserve"> debe </w:t>
      </w:r>
      <w:r w:rsidR="00285B07">
        <w:rPr>
          <w:rFonts w:ascii="Arial" w:eastAsiaTheme="majorEastAsia" w:hAnsi="Arial" w:cs="Arial"/>
          <w:sz w:val="20"/>
          <w:szCs w:val="20"/>
        </w:rPr>
        <w:t>registrar el monto solicitado en el libro de Caja Chica</w:t>
      </w:r>
      <w:r>
        <w:rPr>
          <w:rFonts w:ascii="Arial" w:eastAsiaTheme="majorEastAsia" w:hAnsi="Arial" w:cs="Arial"/>
          <w:sz w:val="20"/>
          <w:szCs w:val="20"/>
        </w:rPr>
        <w:t>, el cual debe ser firmado por el responsable de efectuar la compra o contratación, como comprobante de haber recibido el dinero en efectivo.</w:t>
      </w:r>
    </w:p>
    <w:p w:rsidR="00BB7FA7" w:rsidRDefault="00BB7FA7" w:rsidP="005A5FE3">
      <w:pPr>
        <w:pStyle w:val="Prrafodelista"/>
        <w:numPr>
          <w:ilvl w:val="0"/>
          <w:numId w:val="26"/>
        </w:numPr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Para efectuar la compra o contratación, el funcionario debe procurar trabajar con un proveedor que provea una </w:t>
      </w:r>
      <w:r w:rsidRPr="00BF61A1">
        <w:rPr>
          <w:rFonts w:ascii="Arial" w:eastAsiaTheme="majorEastAsia" w:hAnsi="Arial" w:cs="Arial"/>
          <w:b/>
          <w:sz w:val="20"/>
          <w:szCs w:val="20"/>
        </w:rPr>
        <w:t>factura de compra</w:t>
      </w:r>
      <w:r>
        <w:rPr>
          <w:rFonts w:ascii="Arial" w:eastAsiaTheme="majorEastAsia" w:hAnsi="Arial" w:cs="Arial"/>
          <w:sz w:val="20"/>
          <w:szCs w:val="20"/>
        </w:rPr>
        <w:t xml:space="preserve"> o un </w:t>
      </w:r>
      <w:r w:rsidRPr="00BF61A1">
        <w:rPr>
          <w:rFonts w:ascii="Arial" w:eastAsiaTheme="majorEastAsia" w:hAnsi="Arial" w:cs="Arial"/>
          <w:b/>
          <w:sz w:val="20"/>
          <w:szCs w:val="20"/>
        </w:rPr>
        <w:t>Recibo</w:t>
      </w:r>
      <w:r>
        <w:rPr>
          <w:rFonts w:ascii="Arial" w:eastAsiaTheme="majorEastAsia" w:hAnsi="Arial" w:cs="Arial"/>
          <w:sz w:val="20"/>
          <w:szCs w:val="20"/>
        </w:rPr>
        <w:t xml:space="preserve"> en su defecto</w:t>
      </w:r>
      <w:r w:rsidR="00A32AC2">
        <w:rPr>
          <w:rFonts w:ascii="Arial" w:eastAsiaTheme="majorEastAsia" w:hAnsi="Arial" w:cs="Arial"/>
          <w:sz w:val="20"/>
          <w:szCs w:val="20"/>
        </w:rPr>
        <w:t>.</w:t>
      </w:r>
      <w:r w:rsidR="00DE6124">
        <w:rPr>
          <w:rFonts w:ascii="Arial" w:eastAsiaTheme="majorEastAsia" w:hAnsi="Arial" w:cs="Arial"/>
          <w:sz w:val="20"/>
          <w:szCs w:val="20"/>
        </w:rPr>
        <w:t xml:space="preserve"> La factura debe cumplir con los aspectos descritos en el punto </w:t>
      </w:r>
      <w:r w:rsidR="00A635CE" w:rsidRPr="00A635CE">
        <w:rPr>
          <w:rFonts w:ascii="Arial" w:eastAsiaTheme="majorEastAsia" w:hAnsi="Arial" w:cs="Arial"/>
          <w:sz w:val="20"/>
          <w:szCs w:val="20"/>
        </w:rPr>
        <w:t>8</w:t>
      </w:r>
      <w:r w:rsidR="00DE6124">
        <w:rPr>
          <w:rFonts w:ascii="Arial" w:eastAsiaTheme="majorEastAsia" w:hAnsi="Arial" w:cs="Arial"/>
          <w:sz w:val="20"/>
          <w:szCs w:val="20"/>
        </w:rPr>
        <w:t>.</w:t>
      </w:r>
    </w:p>
    <w:p w:rsidR="005A5FE3" w:rsidRDefault="005A5FE3" w:rsidP="005A5FE3">
      <w:pPr>
        <w:pStyle w:val="Prrafodelista"/>
        <w:numPr>
          <w:ilvl w:val="0"/>
          <w:numId w:val="26"/>
        </w:numPr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Dentro de las 24 horas después de firmado el </w:t>
      </w:r>
      <w:r w:rsidR="00DE6124">
        <w:rPr>
          <w:rFonts w:ascii="Arial" w:eastAsiaTheme="majorEastAsia" w:hAnsi="Arial" w:cs="Arial"/>
          <w:sz w:val="20"/>
          <w:szCs w:val="20"/>
        </w:rPr>
        <w:t>“Registro de Caja Chica”</w:t>
      </w:r>
      <w:r>
        <w:rPr>
          <w:rFonts w:ascii="Arial" w:eastAsiaTheme="majorEastAsia" w:hAnsi="Arial" w:cs="Arial"/>
          <w:sz w:val="20"/>
          <w:szCs w:val="20"/>
        </w:rPr>
        <w:t xml:space="preserve"> del </w:t>
      </w:r>
      <w:r w:rsidRPr="00DE6124">
        <w:rPr>
          <w:rFonts w:ascii="Arial" w:eastAsiaTheme="majorEastAsia" w:hAnsi="Arial" w:cs="Arial"/>
          <w:i/>
          <w:sz w:val="20"/>
          <w:szCs w:val="20"/>
        </w:rPr>
        <w:t>Encargado de Caja Chica</w:t>
      </w:r>
      <w:r>
        <w:rPr>
          <w:rFonts w:ascii="Arial" w:eastAsiaTheme="majorEastAsia" w:hAnsi="Arial" w:cs="Arial"/>
          <w:sz w:val="20"/>
          <w:szCs w:val="20"/>
        </w:rPr>
        <w:t xml:space="preserve">, el </w:t>
      </w:r>
      <w:r w:rsidRPr="00DE6124">
        <w:rPr>
          <w:rFonts w:ascii="Arial" w:eastAsiaTheme="majorEastAsia" w:hAnsi="Arial" w:cs="Arial"/>
          <w:i/>
          <w:sz w:val="20"/>
          <w:szCs w:val="20"/>
        </w:rPr>
        <w:t>funcionario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="00DE6124">
        <w:rPr>
          <w:rFonts w:ascii="Arial" w:eastAsiaTheme="majorEastAsia" w:hAnsi="Arial" w:cs="Arial"/>
          <w:sz w:val="20"/>
          <w:szCs w:val="20"/>
        </w:rPr>
        <w:t xml:space="preserve">responsable de la compra o contratación </w:t>
      </w:r>
      <w:r>
        <w:rPr>
          <w:rFonts w:ascii="Arial" w:eastAsiaTheme="majorEastAsia" w:hAnsi="Arial" w:cs="Arial"/>
          <w:sz w:val="20"/>
          <w:szCs w:val="20"/>
        </w:rPr>
        <w:t>d</w:t>
      </w:r>
      <w:r w:rsidRPr="00BF61A1">
        <w:rPr>
          <w:rFonts w:ascii="Arial" w:eastAsiaTheme="majorEastAsia" w:hAnsi="Arial" w:cs="Arial"/>
          <w:sz w:val="20"/>
          <w:szCs w:val="20"/>
        </w:rPr>
        <w:t>ebe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Pr="00E553D3">
        <w:rPr>
          <w:rFonts w:ascii="Arial" w:eastAsiaTheme="majorEastAsia" w:hAnsi="Arial" w:cs="Arial"/>
          <w:sz w:val="20"/>
          <w:szCs w:val="20"/>
        </w:rPr>
        <w:t>apersonarse al escritorio del Encargado de Caja Chica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Pr="00E553D3">
        <w:rPr>
          <w:rFonts w:ascii="Arial" w:eastAsiaTheme="majorEastAsia" w:hAnsi="Arial" w:cs="Arial"/>
          <w:sz w:val="20"/>
          <w:szCs w:val="20"/>
        </w:rPr>
        <w:t xml:space="preserve">y </w:t>
      </w:r>
      <w:r>
        <w:rPr>
          <w:rFonts w:ascii="Arial" w:eastAsiaTheme="majorEastAsia" w:hAnsi="Arial" w:cs="Arial"/>
          <w:sz w:val="20"/>
          <w:szCs w:val="20"/>
        </w:rPr>
        <w:t>realizar las siguientes acciones según corresponda:</w:t>
      </w:r>
    </w:p>
    <w:p w:rsidR="005A5FE3" w:rsidRDefault="005A5FE3" w:rsidP="005A5FE3">
      <w:pPr>
        <w:pStyle w:val="Prrafodelista"/>
        <w:numPr>
          <w:ilvl w:val="0"/>
          <w:numId w:val="19"/>
        </w:numPr>
        <w:ind w:left="1134"/>
        <w:jc w:val="both"/>
        <w:rPr>
          <w:rFonts w:ascii="Arial" w:eastAsiaTheme="majorEastAsia" w:hAnsi="Arial" w:cs="Arial"/>
          <w:sz w:val="20"/>
          <w:szCs w:val="20"/>
        </w:rPr>
      </w:pPr>
      <w:r w:rsidRPr="000D0D1C">
        <w:rPr>
          <w:rFonts w:ascii="Arial" w:eastAsiaTheme="majorEastAsia" w:hAnsi="Arial" w:cs="Arial"/>
          <w:sz w:val="20"/>
          <w:szCs w:val="20"/>
          <w:u w:val="single"/>
        </w:rPr>
        <w:t>Con Factura</w:t>
      </w:r>
      <w:r>
        <w:rPr>
          <w:rFonts w:ascii="Arial" w:eastAsiaTheme="majorEastAsia" w:hAnsi="Arial" w:cs="Arial"/>
          <w:sz w:val="20"/>
          <w:szCs w:val="20"/>
        </w:rPr>
        <w:t>: Entregar la factura firmada en el reverso por su inmediato superior (incluir sello) y por su persona.</w:t>
      </w:r>
    </w:p>
    <w:p w:rsidR="005A5FE3" w:rsidRDefault="005A5FE3" w:rsidP="005A5FE3">
      <w:pPr>
        <w:pStyle w:val="Prrafodelista"/>
        <w:numPr>
          <w:ilvl w:val="0"/>
          <w:numId w:val="19"/>
        </w:numPr>
        <w:ind w:left="1134"/>
        <w:jc w:val="both"/>
        <w:rPr>
          <w:rFonts w:ascii="Arial" w:eastAsiaTheme="majorEastAsia" w:hAnsi="Arial" w:cs="Arial"/>
          <w:sz w:val="20"/>
          <w:szCs w:val="20"/>
        </w:rPr>
      </w:pPr>
      <w:r w:rsidRPr="008120C4">
        <w:rPr>
          <w:rFonts w:ascii="Arial" w:eastAsiaTheme="majorEastAsia" w:hAnsi="Arial" w:cs="Arial"/>
          <w:sz w:val="20"/>
          <w:szCs w:val="20"/>
          <w:u w:val="single"/>
        </w:rPr>
        <w:t>Sin Factura</w:t>
      </w:r>
      <w:r>
        <w:rPr>
          <w:rFonts w:ascii="Arial" w:eastAsiaTheme="majorEastAsia" w:hAnsi="Arial" w:cs="Arial"/>
          <w:sz w:val="20"/>
          <w:szCs w:val="20"/>
          <w:u w:val="single"/>
        </w:rPr>
        <w:t xml:space="preserve"> (con recibo u otro)</w:t>
      </w:r>
      <w:r w:rsidRPr="008120C4">
        <w:rPr>
          <w:rFonts w:ascii="Arial" w:eastAsiaTheme="majorEastAsia" w:hAnsi="Arial" w:cs="Arial"/>
          <w:sz w:val="20"/>
          <w:szCs w:val="20"/>
        </w:rPr>
        <w:t>: solicitar un formulario de Caja Chica de TOYOSA S.A. en custodia del Encargado de Caja Chica y llenar los datos de la compra o contratación realizada (fecha, concepto, monto, nombre del funcionario, área en la que trabaja), firmarlo y solicitar la firma de su inmediato superior sobre la misma.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Pr="008120C4">
        <w:rPr>
          <w:rFonts w:ascii="Arial" w:eastAsiaTheme="majorEastAsia" w:hAnsi="Arial" w:cs="Arial"/>
          <w:sz w:val="20"/>
          <w:szCs w:val="20"/>
        </w:rPr>
        <w:t>A continuación, debe entregar el formulario firmado al Encargado de Caja Chica</w:t>
      </w:r>
      <w:r w:rsidR="00A32AC2">
        <w:rPr>
          <w:rFonts w:ascii="Arial" w:eastAsiaTheme="majorEastAsia" w:hAnsi="Arial" w:cs="Arial"/>
          <w:sz w:val="20"/>
          <w:szCs w:val="20"/>
        </w:rPr>
        <w:t>.</w:t>
      </w:r>
      <w:r w:rsidRPr="008120C4">
        <w:rPr>
          <w:rFonts w:ascii="Arial" w:eastAsiaTheme="majorEastAsia" w:hAnsi="Arial" w:cs="Arial"/>
          <w:sz w:val="20"/>
          <w:szCs w:val="20"/>
        </w:rPr>
        <w:t xml:space="preserve"> </w:t>
      </w:r>
    </w:p>
    <w:p w:rsidR="00A32AC2" w:rsidRPr="00A32AC2" w:rsidRDefault="00A32AC2" w:rsidP="00A32AC2">
      <w:pPr>
        <w:ind w:left="774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Asimismo, el funcionario deberá devolver la diferencia de dinero que haya resultado entre el valor del </w:t>
      </w:r>
      <w:r w:rsidR="00DE6124">
        <w:rPr>
          <w:rFonts w:ascii="Arial" w:eastAsiaTheme="majorEastAsia" w:hAnsi="Arial" w:cs="Arial"/>
          <w:sz w:val="20"/>
          <w:szCs w:val="20"/>
        </w:rPr>
        <w:t xml:space="preserve">“Registro de Caja Chica” </w:t>
      </w:r>
      <w:r>
        <w:rPr>
          <w:rFonts w:ascii="Arial" w:eastAsiaTheme="majorEastAsia" w:hAnsi="Arial" w:cs="Arial"/>
          <w:sz w:val="20"/>
          <w:szCs w:val="20"/>
        </w:rPr>
        <w:t>y la factura o recibo</w:t>
      </w:r>
      <w:r w:rsidR="00DE6124">
        <w:rPr>
          <w:rFonts w:ascii="Arial" w:eastAsiaTheme="majorEastAsia" w:hAnsi="Arial" w:cs="Arial"/>
          <w:sz w:val="20"/>
          <w:szCs w:val="20"/>
        </w:rPr>
        <w:t xml:space="preserve"> correspondiente, </w:t>
      </w:r>
      <w:r>
        <w:rPr>
          <w:rFonts w:ascii="Arial" w:eastAsiaTheme="majorEastAsia" w:hAnsi="Arial" w:cs="Arial"/>
          <w:sz w:val="20"/>
          <w:szCs w:val="20"/>
        </w:rPr>
        <w:t>justificativo de la compra o contratación.</w:t>
      </w:r>
    </w:p>
    <w:p w:rsidR="005A5FE3" w:rsidRDefault="005A5FE3" w:rsidP="005A5FE3">
      <w:pPr>
        <w:pStyle w:val="Prrafodelista"/>
        <w:numPr>
          <w:ilvl w:val="0"/>
          <w:numId w:val="26"/>
        </w:numPr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El </w:t>
      </w:r>
      <w:r w:rsidRPr="00DE6124">
        <w:rPr>
          <w:rFonts w:ascii="Arial" w:eastAsiaTheme="majorEastAsia" w:hAnsi="Arial" w:cs="Arial"/>
          <w:i/>
          <w:sz w:val="20"/>
          <w:szCs w:val="20"/>
        </w:rPr>
        <w:t>Encargado de Caja Chica</w:t>
      </w:r>
      <w:r>
        <w:rPr>
          <w:rFonts w:ascii="Arial" w:eastAsiaTheme="majorEastAsia" w:hAnsi="Arial" w:cs="Arial"/>
          <w:sz w:val="20"/>
          <w:szCs w:val="20"/>
        </w:rPr>
        <w:t xml:space="preserve"> debe verificar que </w:t>
      </w:r>
      <w:r w:rsidR="00A32AC2">
        <w:rPr>
          <w:rFonts w:ascii="Arial" w:eastAsiaTheme="majorEastAsia" w:hAnsi="Arial" w:cs="Arial"/>
          <w:sz w:val="20"/>
          <w:szCs w:val="20"/>
        </w:rPr>
        <w:t xml:space="preserve">la factura cumpla con los requisitos descritos en el </w:t>
      </w:r>
      <w:r w:rsidR="00A32AC2" w:rsidRPr="00A635CE">
        <w:rPr>
          <w:rFonts w:ascii="Arial" w:eastAsiaTheme="majorEastAsia" w:hAnsi="Arial" w:cs="Arial"/>
          <w:sz w:val="20"/>
          <w:szCs w:val="20"/>
        </w:rPr>
        <w:t>punto</w:t>
      </w:r>
      <w:r w:rsidR="00A635CE" w:rsidRPr="00A635CE">
        <w:rPr>
          <w:rFonts w:ascii="Arial" w:eastAsiaTheme="majorEastAsia" w:hAnsi="Arial" w:cs="Arial"/>
          <w:sz w:val="20"/>
          <w:szCs w:val="20"/>
        </w:rPr>
        <w:t xml:space="preserve"> 8</w:t>
      </w:r>
      <w:r w:rsidR="00A635CE">
        <w:rPr>
          <w:rFonts w:ascii="Arial" w:eastAsiaTheme="majorEastAsia" w:hAnsi="Arial" w:cs="Arial"/>
          <w:sz w:val="20"/>
          <w:szCs w:val="20"/>
        </w:rPr>
        <w:t xml:space="preserve"> </w:t>
      </w:r>
      <w:r w:rsidR="00A32AC2">
        <w:rPr>
          <w:rFonts w:ascii="Arial" w:eastAsiaTheme="majorEastAsia" w:hAnsi="Arial" w:cs="Arial"/>
          <w:sz w:val="20"/>
          <w:szCs w:val="20"/>
        </w:rPr>
        <w:t>y que ya sea la factura o formulario de Caja Chica cuenten con las firmas correspondientes. En</w:t>
      </w:r>
      <w:r>
        <w:rPr>
          <w:rFonts w:ascii="Arial" w:eastAsiaTheme="majorEastAsia" w:hAnsi="Arial" w:cs="Arial"/>
          <w:sz w:val="20"/>
          <w:szCs w:val="20"/>
        </w:rPr>
        <w:t xml:space="preserve"> caso</w:t>
      </w:r>
      <w:r w:rsidR="00A32AC2">
        <w:rPr>
          <w:rFonts w:ascii="Arial" w:eastAsiaTheme="majorEastAsia" w:hAnsi="Arial" w:cs="Arial"/>
          <w:sz w:val="20"/>
          <w:szCs w:val="20"/>
        </w:rPr>
        <w:t xml:space="preserve"> de no cumplirse lo detallado, se rechazarán los </w:t>
      </w:r>
      <w:r>
        <w:rPr>
          <w:rFonts w:ascii="Arial" w:eastAsiaTheme="majorEastAsia" w:hAnsi="Arial" w:cs="Arial"/>
          <w:sz w:val="20"/>
          <w:szCs w:val="20"/>
        </w:rPr>
        <w:t xml:space="preserve">documentos y solicitará al funcionario la rectificación de los mismos. En caso que no se presente la documentación correcta, el Encargado de Caja Chica </w:t>
      </w:r>
      <w:r w:rsidR="00A32AC2">
        <w:rPr>
          <w:rFonts w:ascii="Arial" w:eastAsiaTheme="majorEastAsia" w:hAnsi="Arial" w:cs="Arial"/>
          <w:sz w:val="20"/>
          <w:szCs w:val="20"/>
        </w:rPr>
        <w:t>no aceptará la rendición y el funcionario deberá cubrir el monto gastado.</w:t>
      </w:r>
    </w:p>
    <w:p w:rsidR="005A5FE3" w:rsidRDefault="005A5FE3" w:rsidP="005A5FE3">
      <w:pPr>
        <w:pStyle w:val="Prrafodelista"/>
        <w:jc w:val="both"/>
        <w:rPr>
          <w:rFonts w:ascii="Arial" w:eastAsiaTheme="majorEastAsia" w:hAnsi="Arial" w:cs="Arial"/>
          <w:sz w:val="20"/>
          <w:szCs w:val="20"/>
        </w:rPr>
      </w:pPr>
    </w:p>
    <w:p w:rsidR="00BB7FA7" w:rsidRDefault="00955804" w:rsidP="00977A09">
      <w:pPr>
        <w:pStyle w:val="Prrafodelista"/>
        <w:numPr>
          <w:ilvl w:val="2"/>
          <w:numId w:val="6"/>
        </w:numPr>
        <w:jc w:val="both"/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b/>
          <w:sz w:val="20"/>
          <w:szCs w:val="20"/>
        </w:rPr>
        <w:t xml:space="preserve">Solicitud de </w:t>
      </w:r>
      <w:r w:rsidR="00C82388">
        <w:rPr>
          <w:rFonts w:ascii="Arial" w:eastAsiaTheme="majorEastAsia" w:hAnsi="Arial" w:cs="Arial"/>
          <w:b/>
          <w:sz w:val="20"/>
          <w:szCs w:val="20"/>
        </w:rPr>
        <w:t xml:space="preserve">efectivo </w:t>
      </w:r>
      <w:r>
        <w:rPr>
          <w:rFonts w:ascii="Arial" w:eastAsiaTheme="majorEastAsia" w:hAnsi="Arial" w:cs="Arial"/>
          <w:b/>
          <w:sz w:val="20"/>
          <w:szCs w:val="20"/>
        </w:rPr>
        <w:t>Caja Chica</w:t>
      </w:r>
      <w:r w:rsidR="00C82388">
        <w:rPr>
          <w:rFonts w:ascii="Arial" w:eastAsiaTheme="majorEastAsia" w:hAnsi="Arial" w:cs="Arial"/>
          <w:b/>
          <w:sz w:val="20"/>
          <w:szCs w:val="20"/>
        </w:rPr>
        <w:t xml:space="preserve"> </w:t>
      </w:r>
      <w:r w:rsidR="00C82388" w:rsidRPr="00DF420B">
        <w:rPr>
          <w:rFonts w:ascii="Arial" w:eastAsiaTheme="majorEastAsia" w:hAnsi="Arial" w:cs="Arial"/>
          <w:b/>
          <w:i/>
          <w:sz w:val="20"/>
          <w:szCs w:val="20"/>
        </w:rPr>
        <w:t>posterior</w:t>
      </w:r>
      <w:r w:rsidR="00C82388">
        <w:rPr>
          <w:rFonts w:ascii="Arial" w:eastAsiaTheme="majorEastAsia" w:hAnsi="Arial" w:cs="Arial"/>
          <w:b/>
          <w:sz w:val="20"/>
          <w:szCs w:val="20"/>
        </w:rPr>
        <w:t xml:space="preserve"> a la compra o contratación</w:t>
      </w:r>
    </w:p>
    <w:p w:rsidR="00DE6124" w:rsidRDefault="00DE6124" w:rsidP="005A5FE3">
      <w:pPr>
        <w:pStyle w:val="Prrafodelista"/>
        <w:jc w:val="both"/>
        <w:rPr>
          <w:rFonts w:ascii="Arial" w:eastAsiaTheme="majorEastAsia" w:hAnsi="Arial" w:cs="Arial"/>
          <w:b/>
          <w:sz w:val="20"/>
          <w:szCs w:val="20"/>
        </w:rPr>
      </w:pPr>
    </w:p>
    <w:p w:rsidR="00955804" w:rsidRDefault="00955804" w:rsidP="005A5FE3">
      <w:pPr>
        <w:pStyle w:val="Prrafodelista"/>
        <w:jc w:val="both"/>
        <w:rPr>
          <w:rFonts w:ascii="Arial" w:eastAsiaTheme="majorEastAsia" w:hAnsi="Arial" w:cs="Arial"/>
          <w:sz w:val="20"/>
          <w:szCs w:val="20"/>
        </w:rPr>
      </w:pPr>
      <w:r w:rsidRPr="00977A09">
        <w:rPr>
          <w:rFonts w:ascii="Arial" w:eastAsiaTheme="majorEastAsia" w:hAnsi="Arial" w:cs="Arial"/>
          <w:sz w:val="20"/>
          <w:szCs w:val="20"/>
        </w:rPr>
        <w:t>En casos excepcionales, un funcionario podrá realizar la compra de bienes o contratación de servicios y posteriormente solic</w:t>
      </w:r>
      <w:r w:rsidR="00977A09" w:rsidRPr="00977A09">
        <w:rPr>
          <w:rFonts w:ascii="Arial" w:eastAsiaTheme="majorEastAsia" w:hAnsi="Arial" w:cs="Arial"/>
          <w:sz w:val="20"/>
          <w:szCs w:val="20"/>
        </w:rPr>
        <w:t>itar la reposición de su dinero. Deberá seguirse el siguiente procedimiento:</w:t>
      </w:r>
    </w:p>
    <w:p w:rsidR="00977A09" w:rsidRPr="00977A09" w:rsidRDefault="00977A09" w:rsidP="005A5FE3">
      <w:pPr>
        <w:pStyle w:val="Prrafodelista"/>
        <w:jc w:val="both"/>
        <w:rPr>
          <w:rFonts w:ascii="Arial" w:eastAsiaTheme="majorEastAsia" w:hAnsi="Arial" w:cs="Arial"/>
          <w:sz w:val="20"/>
          <w:szCs w:val="20"/>
        </w:rPr>
      </w:pPr>
    </w:p>
    <w:p w:rsidR="00E553D3" w:rsidRDefault="00E553D3" w:rsidP="004E5641">
      <w:pPr>
        <w:pStyle w:val="Prrafodelista"/>
        <w:numPr>
          <w:ilvl w:val="0"/>
          <w:numId w:val="27"/>
        </w:numPr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Dentro de las 24 horas después de realizada la compra o contratación, el funcionario </w:t>
      </w:r>
      <w:r w:rsidR="00BF61A1">
        <w:rPr>
          <w:rFonts w:ascii="Arial" w:eastAsiaTheme="majorEastAsia" w:hAnsi="Arial" w:cs="Arial"/>
          <w:sz w:val="20"/>
          <w:szCs w:val="20"/>
        </w:rPr>
        <w:t>d</w:t>
      </w:r>
      <w:r w:rsidR="00646DAF" w:rsidRPr="00BF61A1">
        <w:rPr>
          <w:rFonts w:ascii="Arial" w:eastAsiaTheme="majorEastAsia" w:hAnsi="Arial" w:cs="Arial"/>
          <w:sz w:val="20"/>
          <w:szCs w:val="20"/>
        </w:rPr>
        <w:t>ebe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="00646DAF" w:rsidRPr="00E553D3">
        <w:rPr>
          <w:rFonts w:ascii="Arial" w:eastAsiaTheme="majorEastAsia" w:hAnsi="Arial" w:cs="Arial"/>
          <w:sz w:val="20"/>
          <w:szCs w:val="20"/>
        </w:rPr>
        <w:t xml:space="preserve">apersonarse al escritorio del Encargado de Caja Chica y </w:t>
      </w:r>
      <w:r>
        <w:rPr>
          <w:rFonts w:ascii="Arial" w:eastAsiaTheme="majorEastAsia" w:hAnsi="Arial" w:cs="Arial"/>
          <w:sz w:val="20"/>
          <w:szCs w:val="20"/>
        </w:rPr>
        <w:t>realizar las siguientes acciones según corresponda:</w:t>
      </w:r>
    </w:p>
    <w:p w:rsidR="000D0D1C" w:rsidRDefault="00E553D3" w:rsidP="000D0D1C">
      <w:pPr>
        <w:pStyle w:val="Prrafodelista"/>
        <w:numPr>
          <w:ilvl w:val="0"/>
          <w:numId w:val="19"/>
        </w:numPr>
        <w:ind w:left="1134"/>
        <w:jc w:val="both"/>
        <w:rPr>
          <w:rFonts w:ascii="Arial" w:eastAsiaTheme="majorEastAsia" w:hAnsi="Arial" w:cs="Arial"/>
          <w:sz w:val="20"/>
          <w:szCs w:val="20"/>
        </w:rPr>
      </w:pPr>
      <w:r w:rsidRPr="000D0D1C">
        <w:rPr>
          <w:rFonts w:ascii="Arial" w:eastAsiaTheme="majorEastAsia" w:hAnsi="Arial" w:cs="Arial"/>
          <w:sz w:val="20"/>
          <w:szCs w:val="20"/>
          <w:u w:val="single"/>
        </w:rPr>
        <w:t>Con Factura</w:t>
      </w:r>
      <w:r>
        <w:rPr>
          <w:rFonts w:ascii="Arial" w:eastAsiaTheme="majorEastAsia" w:hAnsi="Arial" w:cs="Arial"/>
          <w:sz w:val="20"/>
          <w:szCs w:val="20"/>
        </w:rPr>
        <w:t xml:space="preserve">: </w:t>
      </w:r>
      <w:r w:rsidR="008120C4">
        <w:rPr>
          <w:rFonts w:ascii="Arial" w:eastAsiaTheme="majorEastAsia" w:hAnsi="Arial" w:cs="Arial"/>
          <w:sz w:val="20"/>
          <w:szCs w:val="20"/>
        </w:rPr>
        <w:t>Entregar la factura firmada en el reverso por su inmediato superior (incluir sello) y por su persona.</w:t>
      </w:r>
    </w:p>
    <w:p w:rsidR="00646DAF" w:rsidRPr="008120C4" w:rsidRDefault="00E553D3" w:rsidP="008120C4">
      <w:pPr>
        <w:pStyle w:val="Prrafodelista"/>
        <w:numPr>
          <w:ilvl w:val="0"/>
          <w:numId w:val="19"/>
        </w:numPr>
        <w:ind w:left="1134"/>
        <w:jc w:val="both"/>
        <w:rPr>
          <w:rFonts w:ascii="Arial" w:eastAsiaTheme="majorEastAsia" w:hAnsi="Arial" w:cs="Arial"/>
          <w:sz w:val="20"/>
          <w:szCs w:val="20"/>
        </w:rPr>
      </w:pPr>
      <w:r w:rsidRPr="008120C4">
        <w:rPr>
          <w:rFonts w:ascii="Arial" w:eastAsiaTheme="majorEastAsia" w:hAnsi="Arial" w:cs="Arial"/>
          <w:sz w:val="20"/>
          <w:szCs w:val="20"/>
          <w:u w:val="single"/>
        </w:rPr>
        <w:t>Sin Factura</w:t>
      </w:r>
      <w:r w:rsidRPr="008120C4">
        <w:rPr>
          <w:rFonts w:ascii="Arial" w:eastAsiaTheme="majorEastAsia" w:hAnsi="Arial" w:cs="Arial"/>
          <w:sz w:val="20"/>
          <w:szCs w:val="20"/>
        </w:rPr>
        <w:t xml:space="preserve">: </w:t>
      </w:r>
      <w:r w:rsidR="00646DAF" w:rsidRPr="008120C4">
        <w:rPr>
          <w:rFonts w:ascii="Arial" w:eastAsiaTheme="majorEastAsia" w:hAnsi="Arial" w:cs="Arial"/>
          <w:sz w:val="20"/>
          <w:szCs w:val="20"/>
        </w:rPr>
        <w:t xml:space="preserve">solicitar un formulario de Caja Chica de TOYOSA S.A. en </w:t>
      </w:r>
      <w:r w:rsidR="000D0D1C" w:rsidRPr="008120C4">
        <w:rPr>
          <w:rFonts w:ascii="Arial" w:eastAsiaTheme="majorEastAsia" w:hAnsi="Arial" w:cs="Arial"/>
          <w:sz w:val="20"/>
          <w:szCs w:val="20"/>
        </w:rPr>
        <w:t>custodia del Encargado de Caja Chica y</w:t>
      </w:r>
      <w:r w:rsidR="00646DAF" w:rsidRPr="008120C4">
        <w:rPr>
          <w:rFonts w:ascii="Arial" w:eastAsiaTheme="majorEastAsia" w:hAnsi="Arial" w:cs="Arial"/>
          <w:sz w:val="20"/>
          <w:szCs w:val="20"/>
        </w:rPr>
        <w:t xml:space="preserve"> llenar los datos de la compra o contratación </w:t>
      </w:r>
      <w:r w:rsidR="008120C4" w:rsidRPr="008120C4">
        <w:rPr>
          <w:rFonts w:ascii="Arial" w:eastAsiaTheme="majorEastAsia" w:hAnsi="Arial" w:cs="Arial"/>
          <w:sz w:val="20"/>
          <w:szCs w:val="20"/>
        </w:rPr>
        <w:t>realizada</w:t>
      </w:r>
      <w:r w:rsidR="00646DAF" w:rsidRPr="008120C4">
        <w:rPr>
          <w:rFonts w:ascii="Arial" w:eastAsiaTheme="majorEastAsia" w:hAnsi="Arial" w:cs="Arial"/>
          <w:sz w:val="20"/>
          <w:szCs w:val="20"/>
        </w:rPr>
        <w:t xml:space="preserve"> (fecha, concepto, monto, nombre del funcionario, área en la que trabaja), firmarlo y solicitar la firma de su inmediato superior sobre la misma.</w:t>
      </w:r>
      <w:r w:rsidR="008120C4">
        <w:rPr>
          <w:rFonts w:ascii="Arial" w:eastAsiaTheme="majorEastAsia" w:hAnsi="Arial" w:cs="Arial"/>
          <w:sz w:val="20"/>
          <w:szCs w:val="20"/>
        </w:rPr>
        <w:t xml:space="preserve"> </w:t>
      </w:r>
      <w:r w:rsidR="00646DAF" w:rsidRPr="008120C4">
        <w:rPr>
          <w:rFonts w:ascii="Arial" w:eastAsiaTheme="majorEastAsia" w:hAnsi="Arial" w:cs="Arial"/>
          <w:sz w:val="20"/>
          <w:szCs w:val="20"/>
        </w:rPr>
        <w:t>A continuación, debe entregar el formulario firm</w:t>
      </w:r>
      <w:r w:rsidR="005A5FE3">
        <w:rPr>
          <w:rFonts w:ascii="Arial" w:eastAsiaTheme="majorEastAsia" w:hAnsi="Arial" w:cs="Arial"/>
          <w:sz w:val="20"/>
          <w:szCs w:val="20"/>
        </w:rPr>
        <w:t>ado al Encargado de Caja Chica.</w:t>
      </w:r>
    </w:p>
    <w:p w:rsidR="007601AF" w:rsidRDefault="007601AF" w:rsidP="003555BE">
      <w:pPr>
        <w:pStyle w:val="Prrafodelista"/>
        <w:jc w:val="both"/>
        <w:rPr>
          <w:rFonts w:ascii="Arial" w:eastAsiaTheme="majorEastAsia" w:hAnsi="Arial" w:cs="Arial"/>
          <w:sz w:val="20"/>
          <w:szCs w:val="20"/>
        </w:rPr>
      </w:pPr>
    </w:p>
    <w:p w:rsidR="009832DA" w:rsidRPr="004E5641" w:rsidRDefault="004E5641" w:rsidP="004E5641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 w:rsidRPr="004E5641">
        <w:rPr>
          <w:rFonts w:ascii="Arial" w:eastAsiaTheme="majorEastAsia" w:hAnsi="Arial" w:cs="Arial"/>
          <w:sz w:val="20"/>
          <w:szCs w:val="20"/>
        </w:rPr>
        <w:t xml:space="preserve">El </w:t>
      </w:r>
      <w:r w:rsidRPr="004E5641">
        <w:rPr>
          <w:rFonts w:ascii="Arial" w:eastAsiaTheme="majorEastAsia" w:hAnsi="Arial" w:cs="Arial"/>
          <w:i/>
          <w:sz w:val="20"/>
          <w:szCs w:val="20"/>
        </w:rPr>
        <w:t>Encargado de Caja Chica</w:t>
      </w:r>
      <w:r w:rsidRPr="004E5641">
        <w:rPr>
          <w:rFonts w:ascii="Arial" w:eastAsiaTheme="majorEastAsia" w:hAnsi="Arial" w:cs="Arial"/>
          <w:sz w:val="20"/>
          <w:szCs w:val="20"/>
        </w:rPr>
        <w:t xml:space="preserve"> debe verificar que la factura cumpla con los requisitos descritos en el </w:t>
      </w:r>
      <w:r w:rsidRPr="00A635CE">
        <w:rPr>
          <w:rFonts w:ascii="Arial" w:eastAsiaTheme="majorEastAsia" w:hAnsi="Arial" w:cs="Arial"/>
          <w:sz w:val="20"/>
          <w:szCs w:val="20"/>
        </w:rPr>
        <w:t>punto</w:t>
      </w:r>
      <w:r w:rsidR="00A635CE" w:rsidRPr="00A635CE">
        <w:rPr>
          <w:rFonts w:ascii="Arial" w:eastAsiaTheme="majorEastAsia" w:hAnsi="Arial" w:cs="Arial"/>
          <w:sz w:val="20"/>
          <w:szCs w:val="20"/>
        </w:rPr>
        <w:t xml:space="preserve"> 8</w:t>
      </w:r>
      <w:r w:rsidR="00A635CE">
        <w:rPr>
          <w:rFonts w:ascii="Arial" w:eastAsiaTheme="majorEastAsia" w:hAnsi="Arial" w:cs="Arial"/>
          <w:sz w:val="20"/>
          <w:szCs w:val="20"/>
        </w:rPr>
        <w:t xml:space="preserve"> </w:t>
      </w:r>
      <w:r w:rsidRPr="004E5641">
        <w:rPr>
          <w:rFonts w:ascii="Arial" w:eastAsiaTheme="majorEastAsia" w:hAnsi="Arial" w:cs="Arial"/>
          <w:sz w:val="20"/>
          <w:szCs w:val="20"/>
        </w:rPr>
        <w:t xml:space="preserve">y que ya sea la factura o formulario de Caja Chica cuenten con las firmas correspondientes. En caso de no cumplirse lo detallado, se rechazarán los documentos y solicitará al funcionario la rectificación de los mismos. </w:t>
      </w:r>
      <w:r w:rsidR="008120C4" w:rsidRPr="004E5641">
        <w:rPr>
          <w:rFonts w:ascii="Arial" w:eastAsiaTheme="majorEastAsia" w:hAnsi="Arial" w:cs="Arial"/>
          <w:sz w:val="20"/>
          <w:szCs w:val="20"/>
        </w:rPr>
        <w:t>En caso que no se presente la documentación</w:t>
      </w:r>
      <w:r w:rsidR="009832DA" w:rsidRPr="004E5641">
        <w:rPr>
          <w:rFonts w:ascii="Arial" w:eastAsiaTheme="majorEastAsia" w:hAnsi="Arial" w:cs="Arial"/>
          <w:sz w:val="20"/>
          <w:szCs w:val="20"/>
        </w:rPr>
        <w:t xml:space="preserve"> correcta</w:t>
      </w:r>
      <w:r w:rsidR="008120C4" w:rsidRPr="004E5641">
        <w:rPr>
          <w:rFonts w:ascii="Arial" w:eastAsiaTheme="majorEastAsia" w:hAnsi="Arial" w:cs="Arial"/>
          <w:sz w:val="20"/>
          <w:szCs w:val="20"/>
        </w:rPr>
        <w:t>, el Encargado de Caja Chica no devolverá el dinero gastado por el funcionario.</w:t>
      </w:r>
    </w:p>
    <w:p w:rsidR="009832DA" w:rsidRDefault="009832DA" w:rsidP="009832DA">
      <w:pPr>
        <w:pStyle w:val="Prrafodelista"/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</w:p>
    <w:p w:rsidR="00621209" w:rsidRPr="009832DA" w:rsidRDefault="009832DA" w:rsidP="009832DA">
      <w:pPr>
        <w:pStyle w:val="Prrafodelista"/>
        <w:numPr>
          <w:ilvl w:val="1"/>
          <w:numId w:val="6"/>
        </w:numPr>
        <w:spacing w:line="276" w:lineRule="auto"/>
        <w:jc w:val="both"/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b/>
          <w:sz w:val="20"/>
          <w:szCs w:val="20"/>
          <w:u w:val="single"/>
        </w:rPr>
        <w:t>Rendiciones y desembolsos</w:t>
      </w:r>
    </w:p>
    <w:p w:rsidR="00536673" w:rsidRDefault="0070208C" w:rsidP="00D94731">
      <w:pPr>
        <w:spacing w:line="276" w:lineRule="auto"/>
        <w:ind w:left="360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Transcurrido cierto tiempo</w:t>
      </w:r>
      <w:r w:rsidR="00536673">
        <w:rPr>
          <w:rFonts w:ascii="Arial" w:eastAsiaTheme="majorEastAsia" w:hAnsi="Arial" w:cs="Arial"/>
          <w:sz w:val="20"/>
          <w:szCs w:val="20"/>
        </w:rPr>
        <w:t>, después de acumuladas cierta cantidad de compras o contrataciones</w:t>
      </w:r>
      <w:r w:rsidR="00FB0959">
        <w:rPr>
          <w:rFonts w:ascii="Arial" w:eastAsiaTheme="majorEastAsia" w:hAnsi="Arial" w:cs="Arial"/>
          <w:sz w:val="20"/>
          <w:szCs w:val="20"/>
        </w:rPr>
        <w:t xml:space="preserve"> y</w:t>
      </w:r>
      <w:r>
        <w:rPr>
          <w:rFonts w:ascii="Arial" w:eastAsiaTheme="majorEastAsia" w:hAnsi="Arial" w:cs="Arial"/>
          <w:sz w:val="20"/>
          <w:szCs w:val="20"/>
        </w:rPr>
        <w:t xml:space="preserve"> una vez </w:t>
      </w:r>
      <w:r w:rsidR="00536673">
        <w:rPr>
          <w:rFonts w:ascii="Arial" w:eastAsiaTheme="majorEastAsia" w:hAnsi="Arial" w:cs="Arial"/>
          <w:sz w:val="20"/>
          <w:szCs w:val="20"/>
        </w:rPr>
        <w:t xml:space="preserve">agotado el </w:t>
      </w:r>
      <w:r>
        <w:rPr>
          <w:rFonts w:ascii="Arial" w:eastAsiaTheme="majorEastAsia" w:hAnsi="Arial" w:cs="Arial"/>
          <w:sz w:val="20"/>
          <w:szCs w:val="20"/>
        </w:rPr>
        <w:t xml:space="preserve">50% </w:t>
      </w:r>
      <w:r w:rsidR="00FB0959">
        <w:rPr>
          <w:rFonts w:ascii="Arial" w:eastAsiaTheme="majorEastAsia" w:hAnsi="Arial" w:cs="Arial"/>
          <w:sz w:val="20"/>
          <w:szCs w:val="20"/>
        </w:rPr>
        <w:t xml:space="preserve">del </w:t>
      </w:r>
      <w:r w:rsidR="00536673">
        <w:rPr>
          <w:rFonts w:ascii="Arial" w:eastAsiaTheme="majorEastAsia" w:hAnsi="Arial" w:cs="Arial"/>
          <w:sz w:val="20"/>
          <w:szCs w:val="20"/>
        </w:rPr>
        <w:t xml:space="preserve">fondo de Caja Chica, debe ser reintegrado para poder adquirir nuevas compras. </w:t>
      </w:r>
      <w:r w:rsidR="00FB0959">
        <w:rPr>
          <w:rFonts w:ascii="Arial" w:eastAsiaTheme="majorEastAsia" w:hAnsi="Arial" w:cs="Arial"/>
          <w:sz w:val="20"/>
          <w:szCs w:val="20"/>
        </w:rPr>
        <w:t>Para este fin</w:t>
      </w:r>
      <w:r w:rsidR="00536673">
        <w:rPr>
          <w:rFonts w:ascii="Arial" w:eastAsiaTheme="majorEastAsia" w:hAnsi="Arial" w:cs="Arial"/>
          <w:sz w:val="20"/>
          <w:szCs w:val="20"/>
        </w:rPr>
        <w:t>, e</w:t>
      </w:r>
      <w:r w:rsidR="009832DA">
        <w:rPr>
          <w:rFonts w:ascii="Arial" w:eastAsiaTheme="majorEastAsia" w:hAnsi="Arial" w:cs="Arial"/>
          <w:sz w:val="20"/>
          <w:szCs w:val="20"/>
        </w:rPr>
        <w:t xml:space="preserve">l Encargado de Caja Chica debe presentar una Rendición </w:t>
      </w:r>
      <w:r w:rsidR="0002367A">
        <w:rPr>
          <w:rFonts w:ascii="Arial" w:eastAsiaTheme="majorEastAsia" w:hAnsi="Arial" w:cs="Arial"/>
          <w:sz w:val="20"/>
          <w:szCs w:val="20"/>
        </w:rPr>
        <w:t xml:space="preserve">al </w:t>
      </w:r>
      <w:r w:rsidR="0002367A">
        <w:rPr>
          <w:rFonts w:ascii="Arial" w:eastAsiaTheme="majorEastAsia" w:hAnsi="Arial" w:cs="Arial"/>
          <w:i/>
          <w:sz w:val="20"/>
          <w:szCs w:val="20"/>
        </w:rPr>
        <w:t xml:space="preserve">Encargado de Control </w:t>
      </w:r>
      <w:r w:rsidR="009832DA">
        <w:rPr>
          <w:rFonts w:ascii="Arial" w:eastAsiaTheme="majorEastAsia" w:hAnsi="Arial" w:cs="Arial"/>
          <w:sz w:val="20"/>
          <w:szCs w:val="20"/>
        </w:rPr>
        <w:t>al final de la jornada y el último día del mes como cierre mensual.</w:t>
      </w:r>
      <w:r w:rsidR="00D94731">
        <w:rPr>
          <w:rFonts w:ascii="Arial" w:eastAsiaTheme="majorEastAsia" w:hAnsi="Arial" w:cs="Arial"/>
          <w:sz w:val="20"/>
          <w:szCs w:val="20"/>
        </w:rPr>
        <w:t xml:space="preserve"> </w:t>
      </w:r>
    </w:p>
    <w:p w:rsidR="00536673" w:rsidRPr="00536673" w:rsidRDefault="00536673" w:rsidP="00536673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El </w:t>
      </w:r>
      <w:r w:rsidRPr="005F561D">
        <w:rPr>
          <w:rFonts w:ascii="Arial" w:eastAsiaTheme="majorEastAsia" w:hAnsi="Arial" w:cs="Arial"/>
          <w:i/>
          <w:sz w:val="20"/>
          <w:szCs w:val="20"/>
        </w:rPr>
        <w:t>Encargado de Caja Chica</w:t>
      </w:r>
      <w:r>
        <w:rPr>
          <w:rFonts w:ascii="Arial" w:eastAsiaTheme="majorEastAsia" w:hAnsi="Arial" w:cs="Arial"/>
          <w:sz w:val="20"/>
          <w:szCs w:val="20"/>
        </w:rPr>
        <w:t xml:space="preserve"> debe efectuar un arqueo del fondo de Caja Chica y debe</w:t>
      </w:r>
      <w:r w:rsidR="00097BD4">
        <w:rPr>
          <w:rFonts w:ascii="Arial" w:eastAsiaTheme="majorEastAsia" w:hAnsi="Arial" w:cs="Arial"/>
          <w:sz w:val="20"/>
          <w:szCs w:val="20"/>
        </w:rPr>
        <w:t xml:space="preserve"> verificar que cuadre el </w:t>
      </w:r>
      <w:r w:rsidR="008F4FB9">
        <w:rPr>
          <w:rFonts w:ascii="Arial" w:eastAsiaTheme="majorEastAsia" w:hAnsi="Arial" w:cs="Arial"/>
          <w:sz w:val="20"/>
          <w:szCs w:val="20"/>
        </w:rPr>
        <w:t xml:space="preserve">fondo asignado inicialmente para Caja Chica con la suma del monto a rendir, más el monto </w:t>
      </w:r>
      <w:r w:rsidR="00D65D88">
        <w:rPr>
          <w:rFonts w:ascii="Arial" w:eastAsiaTheme="majorEastAsia" w:hAnsi="Arial" w:cs="Arial"/>
          <w:sz w:val="20"/>
          <w:szCs w:val="20"/>
        </w:rPr>
        <w:t>de dinero que se tiene en efectivo</w:t>
      </w:r>
      <w:r w:rsidR="005F561D">
        <w:rPr>
          <w:rFonts w:ascii="Arial" w:eastAsiaTheme="majorEastAsia" w:hAnsi="Arial" w:cs="Arial"/>
          <w:sz w:val="20"/>
          <w:szCs w:val="20"/>
        </w:rPr>
        <w:t xml:space="preserve">, </w:t>
      </w:r>
      <w:del w:id="6" w:author="tatiana.justiniano" w:date="2017-03-22T11:14:00Z">
        <w:r w:rsidR="005F561D" w:rsidDel="0070208C">
          <w:rPr>
            <w:rFonts w:ascii="Arial" w:eastAsiaTheme="majorEastAsia" w:hAnsi="Arial" w:cs="Arial"/>
            <w:sz w:val="20"/>
            <w:szCs w:val="20"/>
          </w:rPr>
          <w:delText>el monto entregado a funcionarios de los que no se recibió la rendición hasta el momento</w:delText>
        </w:r>
        <w:r w:rsidR="008F4FB9" w:rsidDel="0070208C">
          <w:rPr>
            <w:rFonts w:ascii="Arial" w:eastAsiaTheme="majorEastAsia" w:hAnsi="Arial" w:cs="Arial"/>
            <w:sz w:val="20"/>
            <w:szCs w:val="20"/>
          </w:rPr>
          <w:delText xml:space="preserve"> </w:delText>
        </w:r>
        <w:r w:rsidR="00D65D88" w:rsidDel="0070208C">
          <w:rPr>
            <w:rFonts w:ascii="Arial" w:eastAsiaTheme="majorEastAsia" w:hAnsi="Arial" w:cs="Arial"/>
            <w:sz w:val="20"/>
            <w:szCs w:val="20"/>
          </w:rPr>
          <w:delText xml:space="preserve">y el monto rendido una semana anterior, en caso que no se haya </w:delText>
        </w:r>
        <w:r w:rsidR="005F561D" w:rsidDel="0070208C">
          <w:rPr>
            <w:rFonts w:ascii="Arial" w:eastAsiaTheme="majorEastAsia" w:hAnsi="Arial" w:cs="Arial"/>
            <w:sz w:val="20"/>
            <w:szCs w:val="20"/>
          </w:rPr>
          <w:delText>recibido</w:delText>
        </w:r>
        <w:r w:rsidR="00D65D88" w:rsidDel="0070208C">
          <w:rPr>
            <w:rFonts w:ascii="Arial" w:eastAsiaTheme="majorEastAsia" w:hAnsi="Arial" w:cs="Arial"/>
            <w:sz w:val="20"/>
            <w:szCs w:val="20"/>
          </w:rPr>
          <w:delText xml:space="preserve"> el reintegro</w:delText>
        </w:r>
        <w:r w:rsidR="005F561D" w:rsidDel="0070208C">
          <w:rPr>
            <w:rFonts w:ascii="Arial" w:eastAsiaTheme="majorEastAsia" w:hAnsi="Arial" w:cs="Arial"/>
            <w:sz w:val="20"/>
            <w:szCs w:val="20"/>
          </w:rPr>
          <w:delText xml:space="preserve"> correspondiente.</w:delText>
        </w:r>
      </w:del>
    </w:p>
    <w:p w:rsidR="009832DA" w:rsidRDefault="00536673" w:rsidP="00536673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Al finalizar el arqueo, el </w:t>
      </w:r>
      <w:r w:rsidRPr="005F561D">
        <w:rPr>
          <w:rFonts w:ascii="Arial" w:eastAsiaTheme="majorEastAsia" w:hAnsi="Arial" w:cs="Arial"/>
          <w:i/>
          <w:sz w:val="20"/>
          <w:szCs w:val="20"/>
        </w:rPr>
        <w:t>Encargado de Caja Chica</w:t>
      </w:r>
      <w:r>
        <w:rPr>
          <w:rFonts w:ascii="Arial" w:eastAsiaTheme="majorEastAsia" w:hAnsi="Arial" w:cs="Arial"/>
          <w:sz w:val="20"/>
          <w:szCs w:val="20"/>
        </w:rPr>
        <w:t xml:space="preserve"> debe efectuar la</w:t>
      </w:r>
      <w:r w:rsidR="00D94731" w:rsidRPr="00536673">
        <w:rPr>
          <w:rFonts w:ascii="Arial" w:eastAsiaTheme="majorEastAsia" w:hAnsi="Arial" w:cs="Arial"/>
          <w:sz w:val="20"/>
          <w:szCs w:val="20"/>
        </w:rPr>
        <w:t xml:space="preserve"> rendición</w:t>
      </w:r>
      <w:r>
        <w:rPr>
          <w:rFonts w:ascii="Arial" w:eastAsiaTheme="majorEastAsia" w:hAnsi="Arial" w:cs="Arial"/>
          <w:sz w:val="20"/>
          <w:szCs w:val="20"/>
        </w:rPr>
        <w:t>, misma que</w:t>
      </w:r>
      <w:r w:rsidR="00D94731" w:rsidRPr="00536673">
        <w:rPr>
          <w:rFonts w:ascii="Arial" w:eastAsiaTheme="majorEastAsia" w:hAnsi="Arial" w:cs="Arial"/>
          <w:sz w:val="20"/>
          <w:szCs w:val="20"/>
        </w:rPr>
        <w:t xml:space="preserve"> debe elaborarse en</w:t>
      </w:r>
      <w:r w:rsidR="00F172C4" w:rsidRPr="00536673">
        <w:rPr>
          <w:rFonts w:ascii="Arial" w:eastAsiaTheme="majorEastAsia" w:hAnsi="Arial" w:cs="Arial"/>
          <w:sz w:val="20"/>
          <w:szCs w:val="20"/>
        </w:rPr>
        <w:t xml:space="preserve"> Sistema</w:t>
      </w:r>
      <w:r w:rsidR="00CB30A9" w:rsidRPr="00536673">
        <w:rPr>
          <w:rFonts w:ascii="Arial" w:eastAsiaTheme="majorEastAsia" w:hAnsi="Arial" w:cs="Arial"/>
          <w:sz w:val="20"/>
          <w:szCs w:val="20"/>
        </w:rPr>
        <w:t xml:space="preserve">, </w:t>
      </w:r>
      <w:r w:rsidR="00F172C4" w:rsidRPr="00536673">
        <w:rPr>
          <w:rFonts w:ascii="Arial" w:eastAsiaTheme="majorEastAsia" w:hAnsi="Arial" w:cs="Arial"/>
          <w:sz w:val="20"/>
          <w:szCs w:val="20"/>
        </w:rPr>
        <w:t>ingresando los siguientes datos:</w:t>
      </w:r>
    </w:p>
    <w:p w:rsidR="00F172C4" w:rsidRDefault="00AD56B8" w:rsidP="00536673">
      <w:pPr>
        <w:pStyle w:val="Prrafodelista"/>
        <w:numPr>
          <w:ilvl w:val="0"/>
          <w:numId w:val="19"/>
        </w:numPr>
        <w:spacing w:line="276" w:lineRule="auto"/>
        <w:ind w:left="993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Se debe apropiar la cuenta según el tipo de gasto:</w:t>
      </w:r>
      <w:r w:rsidR="008945D1">
        <w:rPr>
          <w:rFonts w:ascii="Arial" w:eastAsiaTheme="majorEastAsia" w:hAnsi="Arial" w:cs="Arial"/>
          <w:sz w:val="20"/>
          <w:szCs w:val="20"/>
        </w:rPr>
        <w:t xml:space="preserve"> Comercial (Área de Ventas, Marketing, Repuestos) o Administrativo (Área de Presidencia, Vicepresidencia, Auditoría, Importaciones, Contabilidad, Finanzas, Sistemas, Recursos Humanos, Legal)</w:t>
      </w:r>
    </w:p>
    <w:p w:rsidR="00C10DE7" w:rsidRDefault="008945D1" w:rsidP="00536673">
      <w:pPr>
        <w:pStyle w:val="Prrafodelista"/>
        <w:numPr>
          <w:ilvl w:val="0"/>
          <w:numId w:val="19"/>
        </w:numPr>
        <w:spacing w:line="276" w:lineRule="auto"/>
        <w:ind w:left="993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Se debe ingresar la siguiente información por gasto</w:t>
      </w:r>
      <w:r w:rsidR="00C10DE7">
        <w:rPr>
          <w:rFonts w:ascii="Arial" w:eastAsiaTheme="majorEastAsia" w:hAnsi="Arial" w:cs="Arial"/>
          <w:sz w:val="20"/>
          <w:szCs w:val="20"/>
        </w:rPr>
        <w:t xml:space="preserve">, según corresponda: </w:t>
      </w:r>
    </w:p>
    <w:p w:rsidR="00C10DE7" w:rsidRDefault="007E2A45" w:rsidP="00536673">
      <w:pPr>
        <w:pStyle w:val="Prrafodelista"/>
        <w:numPr>
          <w:ilvl w:val="0"/>
          <w:numId w:val="30"/>
        </w:numPr>
        <w:spacing w:line="276" w:lineRule="auto"/>
        <w:ind w:left="1560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Descripción: </w:t>
      </w:r>
      <w:r w:rsidR="00C10DE7">
        <w:rPr>
          <w:rFonts w:ascii="Arial" w:eastAsiaTheme="majorEastAsia" w:hAnsi="Arial" w:cs="Arial"/>
          <w:sz w:val="20"/>
          <w:szCs w:val="20"/>
        </w:rPr>
        <w:t>Nombre del funcionario</w:t>
      </w:r>
      <w:r>
        <w:rPr>
          <w:rFonts w:ascii="Arial" w:eastAsiaTheme="majorEastAsia" w:hAnsi="Arial" w:cs="Arial"/>
          <w:sz w:val="20"/>
          <w:szCs w:val="20"/>
        </w:rPr>
        <w:t>, motivo del gasto, área</w:t>
      </w:r>
      <w:r w:rsidR="00B30E7E">
        <w:rPr>
          <w:rFonts w:ascii="Arial" w:eastAsiaTheme="majorEastAsia" w:hAnsi="Arial" w:cs="Arial"/>
          <w:sz w:val="20"/>
          <w:szCs w:val="20"/>
        </w:rPr>
        <w:t>.</w:t>
      </w:r>
    </w:p>
    <w:p w:rsidR="008945D1" w:rsidRDefault="007E2A45" w:rsidP="00536673">
      <w:pPr>
        <w:pStyle w:val="Prrafodelista"/>
        <w:numPr>
          <w:ilvl w:val="0"/>
          <w:numId w:val="30"/>
        </w:numPr>
        <w:spacing w:line="276" w:lineRule="auto"/>
        <w:ind w:left="1560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M</w:t>
      </w:r>
      <w:r w:rsidR="008945D1">
        <w:rPr>
          <w:rFonts w:ascii="Arial" w:eastAsiaTheme="majorEastAsia" w:hAnsi="Arial" w:cs="Arial"/>
          <w:sz w:val="20"/>
          <w:szCs w:val="20"/>
        </w:rPr>
        <w:t>onto</w:t>
      </w:r>
      <w:r>
        <w:rPr>
          <w:rFonts w:ascii="Arial" w:eastAsiaTheme="majorEastAsia" w:hAnsi="Arial" w:cs="Arial"/>
          <w:sz w:val="20"/>
          <w:szCs w:val="20"/>
        </w:rPr>
        <w:t xml:space="preserve"> del gasto en Bolivianos</w:t>
      </w:r>
    </w:p>
    <w:p w:rsidR="007E2A45" w:rsidRDefault="004A24D5" w:rsidP="00536673">
      <w:pPr>
        <w:pStyle w:val="Prrafodelista"/>
        <w:numPr>
          <w:ilvl w:val="0"/>
          <w:numId w:val="30"/>
        </w:numPr>
        <w:spacing w:line="276" w:lineRule="auto"/>
        <w:ind w:left="1560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Retención de impuestos</w:t>
      </w:r>
      <w:r w:rsidR="00AD56B8">
        <w:rPr>
          <w:rFonts w:ascii="Arial" w:eastAsiaTheme="majorEastAsia" w:hAnsi="Arial" w:cs="Arial"/>
          <w:sz w:val="20"/>
          <w:szCs w:val="20"/>
        </w:rPr>
        <w:t xml:space="preserve"> que</w:t>
      </w:r>
      <w:r>
        <w:rPr>
          <w:rFonts w:ascii="Arial" w:eastAsiaTheme="majorEastAsia" w:hAnsi="Arial" w:cs="Arial"/>
          <w:sz w:val="20"/>
          <w:szCs w:val="20"/>
        </w:rPr>
        <w:t xml:space="preserve"> corresponda.</w:t>
      </w:r>
    </w:p>
    <w:p w:rsidR="004A24D5" w:rsidRDefault="00AD56B8" w:rsidP="00536673">
      <w:pPr>
        <w:pStyle w:val="Prrafodelista"/>
        <w:numPr>
          <w:ilvl w:val="0"/>
          <w:numId w:val="30"/>
        </w:numPr>
        <w:spacing w:line="276" w:lineRule="auto"/>
        <w:ind w:left="1560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Datos de la factura: NIT, Código de Control, Número de Autorización.</w:t>
      </w:r>
    </w:p>
    <w:p w:rsidR="00CB30A9" w:rsidRPr="00536673" w:rsidRDefault="00536673" w:rsidP="00536673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E</w:t>
      </w:r>
      <w:r w:rsidR="009C647D" w:rsidRPr="00536673">
        <w:rPr>
          <w:rFonts w:ascii="Arial" w:eastAsiaTheme="majorEastAsia" w:hAnsi="Arial" w:cs="Arial"/>
          <w:sz w:val="20"/>
          <w:szCs w:val="20"/>
        </w:rPr>
        <w:t xml:space="preserve">l </w:t>
      </w:r>
      <w:r w:rsidR="009C647D" w:rsidRPr="005F561D">
        <w:rPr>
          <w:rFonts w:ascii="Arial" w:eastAsiaTheme="majorEastAsia" w:hAnsi="Arial" w:cs="Arial"/>
          <w:i/>
          <w:sz w:val="20"/>
          <w:szCs w:val="20"/>
        </w:rPr>
        <w:t>Encargado de Caja Chica</w:t>
      </w:r>
      <w:r w:rsidR="00097BD4">
        <w:rPr>
          <w:rFonts w:ascii="Arial" w:eastAsiaTheme="majorEastAsia" w:hAnsi="Arial" w:cs="Arial"/>
          <w:sz w:val="20"/>
          <w:szCs w:val="20"/>
        </w:rPr>
        <w:t xml:space="preserve"> debe</w:t>
      </w:r>
      <w:r w:rsidR="009C647D" w:rsidRPr="00536673">
        <w:rPr>
          <w:rFonts w:ascii="Arial" w:eastAsiaTheme="majorEastAsia" w:hAnsi="Arial" w:cs="Arial"/>
          <w:sz w:val="20"/>
          <w:szCs w:val="20"/>
        </w:rPr>
        <w:t xml:space="preserve"> </w:t>
      </w:r>
      <w:r w:rsidR="00AD56B8" w:rsidRPr="00536673">
        <w:rPr>
          <w:rFonts w:ascii="Arial" w:eastAsiaTheme="majorEastAsia" w:hAnsi="Arial" w:cs="Arial"/>
          <w:sz w:val="20"/>
          <w:szCs w:val="20"/>
        </w:rPr>
        <w:t xml:space="preserve">imprimir </w:t>
      </w:r>
      <w:r w:rsidR="009C647D" w:rsidRPr="00536673">
        <w:rPr>
          <w:rFonts w:ascii="Arial" w:eastAsiaTheme="majorEastAsia" w:hAnsi="Arial" w:cs="Arial"/>
          <w:sz w:val="20"/>
          <w:szCs w:val="20"/>
        </w:rPr>
        <w:t xml:space="preserve">la rendición de gastos de Caja Chica </w:t>
      </w:r>
      <w:r w:rsidR="00097BD4">
        <w:rPr>
          <w:rFonts w:ascii="Arial" w:eastAsiaTheme="majorEastAsia" w:hAnsi="Arial" w:cs="Arial"/>
          <w:sz w:val="20"/>
          <w:szCs w:val="20"/>
        </w:rPr>
        <w:t xml:space="preserve">a partir del Sistema y presentarlo </w:t>
      </w:r>
      <w:r w:rsidR="009C647D" w:rsidRPr="00536673">
        <w:rPr>
          <w:rFonts w:ascii="Arial" w:eastAsiaTheme="majorEastAsia" w:hAnsi="Arial" w:cs="Arial"/>
          <w:sz w:val="20"/>
          <w:szCs w:val="20"/>
        </w:rPr>
        <w:t xml:space="preserve">al </w:t>
      </w:r>
      <w:r w:rsidR="009C647D" w:rsidRPr="00536673">
        <w:rPr>
          <w:rFonts w:ascii="Arial" w:eastAsiaTheme="majorEastAsia" w:hAnsi="Arial" w:cs="Arial"/>
          <w:i/>
          <w:sz w:val="20"/>
          <w:szCs w:val="20"/>
        </w:rPr>
        <w:t xml:space="preserve">Encargado de Control </w:t>
      </w:r>
      <w:r w:rsidR="00EE262E" w:rsidRPr="00536673">
        <w:rPr>
          <w:rFonts w:ascii="Arial" w:eastAsiaTheme="majorEastAsia" w:hAnsi="Arial" w:cs="Arial"/>
          <w:sz w:val="20"/>
          <w:szCs w:val="20"/>
        </w:rPr>
        <w:t>adjuntando la siguiente do</w:t>
      </w:r>
      <w:r w:rsidR="00CB30A9" w:rsidRPr="00536673">
        <w:rPr>
          <w:rFonts w:ascii="Arial" w:eastAsiaTheme="majorEastAsia" w:hAnsi="Arial" w:cs="Arial"/>
          <w:sz w:val="20"/>
          <w:szCs w:val="20"/>
        </w:rPr>
        <w:t>cumentación de descargo</w:t>
      </w:r>
      <w:r w:rsidR="00D65D88">
        <w:rPr>
          <w:rFonts w:ascii="Arial" w:eastAsiaTheme="majorEastAsia" w:hAnsi="Arial" w:cs="Arial"/>
          <w:sz w:val="20"/>
          <w:szCs w:val="20"/>
        </w:rPr>
        <w:t xml:space="preserve"> de forma correlativa</w:t>
      </w:r>
      <w:r w:rsidR="009C647D" w:rsidRPr="00536673">
        <w:rPr>
          <w:rFonts w:ascii="Arial" w:eastAsiaTheme="majorEastAsia" w:hAnsi="Arial" w:cs="Arial"/>
          <w:sz w:val="20"/>
          <w:szCs w:val="20"/>
        </w:rPr>
        <w:t>:</w:t>
      </w:r>
    </w:p>
    <w:p w:rsidR="00AD56B8" w:rsidRDefault="009C647D" w:rsidP="00AD56B8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Facturas que respalden los gastos realizados sujetos a rendición, mismos que deben estar en conformidad al </w:t>
      </w:r>
      <w:r w:rsidRPr="00A635CE">
        <w:rPr>
          <w:rFonts w:ascii="Arial" w:eastAsiaTheme="majorEastAsia" w:hAnsi="Arial" w:cs="Arial"/>
          <w:sz w:val="20"/>
          <w:szCs w:val="20"/>
        </w:rPr>
        <w:t>punto</w:t>
      </w:r>
      <w:r w:rsidR="00A635CE" w:rsidRPr="00A635CE">
        <w:rPr>
          <w:rFonts w:ascii="Arial" w:eastAsiaTheme="majorEastAsia" w:hAnsi="Arial" w:cs="Arial"/>
          <w:sz w:val="20"/>
          <w:szCs w:val="20"/>
        </w:rPr>
        <w:t xml:space="preserve"> 8</w:t>
      </w:r>
      <w:r>
        <w:rPr>
          <w:rFonts w:ascii="Arial" w:eastAsiaTheme="majorEastAsia" w:hAnsi="Arial" w:cs="Arial"/>
          <w:sz w:val="20"/>
          <w:szCs w:val="20"/>
        </w:rPr>
        <w:t xml:space="preserve"> del presente documento. </w:t>
      </w:r>
    </w:p>
    <w:p w:rsidR="009C647D" w:rsidRPr="00AD56B8" w:rsidRDefault="00AD56B8" w:rsidP="00AD56B8">
      <w:pPr>
        <w:pStyle w:val="Prrafodelista"/>
        <w:numPr>
          <w:ilvl w:val="0"/>
          <w:numId w:val="29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R</w:t>
      </w:r>
      <w:r w:rsidR="009C647D" w:rsidRPr="00AD56B8">
        <w:rPr>
          <w:rFonts w:ascii="Arial" w:eastAsiaTheme="majorEastAsia" w:hAnsi="Arial" w:cs="Arial"/>
          <w:sz w:val="20"/>
          <w:szCs w:val="20"/>
        </w:rPr>
        <w:t>ecibos</w:t>
      </w:r>
      <w:r w:rsidRPr="00AD56B8">
        <w:rPr>
          <w:rFonts w:ascii="Arial" w:eastAsiaTheme="majorEastAsia" w:hAnsi="Arial" w:cs="Arial"/>
          <w:sz w:val="20"/>
          <w:szCs w:val="20"/>
        </w:rPr>
        <w:t xml:space="preserve"> y formularios de Caja Chica.</w:t>
      </w:r>
    </w:p>
    <w:p w:rsidR="009C647D" w:rsidRDefault="005F561D" w:rsidP="005F561D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El </w:t>
      </w:r>
      <w:r w:rsidRPr="005F561D">
        <w:rPr>
          <w:rFonts w:ascii="Arial" w:eastAsiaTheme="majorEastAsia" w:hAnsi="Arial" w:cs="Arial"/>
          <w:i/>
          <w:sz w:val="20"/>
          <w:szCs w:val="20"/>
        </w:rPr>
        <w:t>Encargado de Control</w:t>
      </w:r>
      <w:r>
        <w:rPr>
          <w:rFonts w:ascii="Arial" w:eastAsiaTheme="majorEastAsia" w:hAnsi="Arial" w:cs="Arial"/>
          <w:i/>
          <w:sz w:val="20"/>
          <w:szCs w:val="20"/>
        </w:rPr>
        <w:t xml:space="preserve"> </w:t>
      </w:r>
      <w:r>
        <w:rPr>
          <w:rFonts w:ascii="Arial" w:eastAsiaTheme="majorEastAsia" w:hAnsi="Arial" w:cs="Arial"/>
          <w:sz w:val="20"/>
          <w:szCs w:val="20"/>
        </w:rPr>
        <w:t>debe revisar que la documentación recibida</w:t>
      </w:r>
      <w:r w:rsidR="00C93CD2">
        <w:rPr>
          <w:rFonts w:ascii="Arial" w:eastAsiaTheme="majorEastAsia" w:hAnsi="Arial" w:cs="Arial"/>
          <w:sz w:val="20"/>
          <w:szCs w:val="20"/>
        </w:rPr>
        <w:t xml:space="preserve">, verificar que los montos </w:t>
      </w:r>
      <w:r w:rsidR="00E04DCC">
        <w:rPr>
          <w:rFonts w:ascii="Arial" w:eastAsiaTheme="majorEastAsia" w:hAnsi="Arial" w:cs="Arial"/>
          <w:sz w:val="20"/>
          <w:szCs w:val="20"/>
        </w:rPr>
        <w:t xml:space="preserve">en la Planilla de Rendición </w:t>
      </w:r>
      <w:r w:rsidR="00C93CD2">
        <w:rPr>
          <w:rFonts w:ascii="Arial" w:eastAsiaTheme="majorEastAsia" w:hAnsi="Arial" w:cs="Arial"/>
          <w:sz w:val="20"/>
          <w:szCs w:val="20"/>
        </w:rPr>
        <w:t>coincidan con los respaldos</w:t>
      </w:r>
      <w:r w:rsidR="00E04DCC">
        <w:rPr>
          <w:rFonts w:ascii="Arial" w:eastAsiaTheme="majorEastAsia" w:hAnsi="Arial" w:cs="Arial"/>
          <w:sz w:val="20"/>
          <w:szCs w:val="20"/>
        </w:rPr>
        <w:t xml:space="preserve">. En caso que exista alguna observación, deberá devolver la documentación al </w:t>
      </w:r>
      <w:r w:rsidR="00E04DCC">
        <w:rPr>
          <w:rFonts w:ascii="Arial" w:eastAsiaTheme="majorEastAsia" w:hAnsi="Arial" w:cs="Arial"/>
          <w:i/>
          <w:sz w:val="20"/>
          <w:szCs w:val="20"/>
        </w:rPr>
        <w:t xml:space="preserve">Encargado de Caja Chica </w:t>
      </w:r>
      <w:r w:rsidR="00E04DCC">
        <w:rPr>
          <w:rFonts w:ascii="Arial" w:eastAsiaTheme="majorEastAsia" w:hAnsi="Arial" w:cs="Arial"/>
          <w:sz w:val="20"/>
          <w:szCs w:val="20"/>
        </w:rPr>
        <w:t xml:space="preserve">solicitando se rectifique la misma; caso contrario deberá solicitar la autorización </w:t>
      </w:r>
      <w:r w:rsidR="00495D5D">
        <w:rPr>
          <w:rFonts w:ascii="Arial" w:eastAsiaTheme="majorEastAsia" w:hAnsi="Arial" w:cs="Arial"/>
          <w:sz w:val="20"/>
          <w:szCs w:val="20"/>
        </w:rPr>
        <w:t>del reintegro a la Instancia Autorizadora correspondiente:</w:t>
      </w:r>
    </w:p>
    <w:p w:rsidR="00495D5D" w:rsidRDefault="00495D5D" w:rsidP="00495D5D">
      <w:pPr>
        <w:pStyle w:val="Prrafodelista"/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 w:rsidRPr="00495D5D">
        <w:rPr>
          <w:rFonts w:ascii="Arial" w:eastAsiaTheme="majorEastAsia" w:hAnsi="Arial" w:cs="Arial"/>
          <w:sz w:val="20"/>
          <w:szCs w:val="20"/>
          <w:u w:val="single"/>
        </w:rPr>
        <w:t>La Paz</w:t>
      </w:r>
      <w:r w:rsidRPr="00495D5D">
        <w:rPr>
          <w:rFonts w:ascii="Arial" w:eastAsiaTheme="majorEastAsia" w:hAnsi="Arial" w:cs="Arial"/>
          <w:sz w:val="20"/>
          <w:szCs w:val="20"/>
          <w:u w:val="single"/>
        </w:rPr>
        <w:softHyphen/>
        <w:t>: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Pr="00495D5D">
        <w:rPr>
          <w:rFonts w:ascii="Arial" w:eastAsiaTheme="majorEastAsia" w:hAnsi="Arial" w:cs="Arial"/>
          <w:i/>
          <w:sz w:val="20"/>
          <w:szCs w:val="20"/>
        </w:rPr>
        <w:t>Vicepresidencia</w:t>
      </w:r>
    </w:p>
    <w:p w:rsidR="00495D5D" w:rsidRPr="00495D5D" w:rsidRDefault="00495D5D" w:rsidP="00495D5D">
      <w:pPr>
        <w:pStyle w:val="Prrafodelista"/>
        <w:spacing w:line="276" w:lineRule="auto"/>
        <w:jc w:val="both"/>
        <w:rPr>
          <w:rFonts w:ascii="Arial" w:eastAsiaTheme="majorEastAsia" w:hAnsi="Arial" w:cs="Arial"/>
          <w:i/>
          <w:sz w:val="20"/>
          <w:szCs w:val="20"/>
        </w:rPr>
      </w:pPr>
      <w:r w:rsidRPr="00495D5D">
        <w:rPr>
          <w:rFonts w:ascii="Arial" w:eastAsiaTheme="majorEastAsia" w:hAnsi="Arial" w:cs="Arial"/>
          <w:sz w:val="20"/>
          <w:szCs w:val="20"/>
          <w:u w:val="single"/>
        </w:rPr>
        <w:t>Santa Cruz:</w:t>
      </w:r>
      <w:r>
        <w:rPr>
          <w:rFonts w:ascii="Arial" w:eastAsiaTheme="majorEastAsia" w:hAnsi="Arial" w:cs="Arial"/>
          <w:sz w:val="20"/>
          <w:szCs w:val="20"/>
        </w:rPr>
        <w:t xml:space="preserve"> </w:t>
      </w:r>
      <w:r w:rsidRPr="00495D5D">
        <w:rPr>
          <w:rFonts w:ascii="Arial" w:eastAsiaTheme="majorEastAsia" w:hAnsi="Arial" w:cs="Arial"/>
          <w:i/>
          <w:sz w:val="20"/>
          <w:szCs w:val="20"/>
        </w:rPr>
        <w:t>Gerencia General, Gerencia Nacional Post-Venta, Presidencia</w:t>
      </w:r>
      <w:r w:rsidR="00C97AEE">
        <w:rPr>
          <w:rFonts w:ascii="Arial" w:eastAsiaTheme="majorEastAsia" w:hAnsi="Arial" w:cs="Arial"/>
          <w:i/>
          <w:sz w:val="20"/>
          <w:szCs w:val="20"/>
        </w:rPr>
        <w:t>, Gerencia Nacional de Administración y Finanzas</w:t>
      </w:r>
      <w:r w:rsidRPr="00495D5D">
        <w:rPr>
          <w:rFonts w:ascii="Arial" w:eastAsiaTheme="majorEastAsia" w:hAnsi="Arial" w:cs="Arial"/>
          <w:i/>
          <w:sz w:val="20"/>
          <w:szCs w:val="20"/>
        </w:rPr>
        <w:t xml:space="preserve"> </w:t>
      </w:r>
    </w:p>
    <w:p w:rsidR="00495D5D" w:rsidRPr="00495D5D" w:rsidRDefault="00495D5D" w:rsidP="00495D5D">
      <w:pPr>
        <w:pStyle w:val="Prrafodelista"/>
        <w:spacing w:line="276" w:lineRule="auto"/>
        <w:jc w:val="both"/>
        <w:rPr>
          <w:rFonts w:ascii="Arial" w:eastAsiaTheme="majorEastAsia" w:hAnsi="Arial" w:cs="Arial"/>
          <w:i/>
          <w:sz w:val="20"/>
          <w:szCs w:val="20"/>
        </w:rPr>
      </w:pPr>
      <w:r w:rsidRPr="00495D5D">
        <w:rPr>
          <w:rFonts w:ascii="Arial" w:eastAsiaTheme="majorEastAsia" w:hAnsi="Arial" w:cs="Arial"/>
          <w:sz w:val="20"/>
          <w:szCs w:val="20"/>
          <w:u w:val="single"/>
        </w:rPr>
        <w:t>Cochabamba:</w:t>
      </w:r>
      <w:r w:rsidRPr="00495D5D">
        <w:rPr>
          <w:rFonts w:ascii="Arial" w:eastAsiaTheme="majorEastAsia" w:hAnsi="Arial" w:cs="Arial"/>
          <w:i/>
          <w:sz w:val="20"/>
          <w:szCs w:val="20"/>
        </w:rPr>
        <w:t xml:space="preserve"> Gerencia Regional de Ventas</w:t>
      </w:r>
    </w:p>
    <w:p w:rsidR="00495D5D" w:rsidRDefault="00495D5D" w:rsidP="00495D5D">
      <w:pPr>
        <w:pStyle w:val="Prrafodelista"/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Con esta autorización, se procederá a gestionar el reintegro del fondo de caja chica.</w:t>
      </w:r>
    </w:p>
    <w:p w:rsidR="00495D5D" w:rsidRDefault="00495D5D" w:rsidP="00495D5D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 xml:space="preserve">El área de Contabilidad </w:t>
      </w:r>
      <w:r w:rsidR="00285B07">
        <w:rPr>
          <w:rFonts w:ascii="Arial" w:eastAsiaTheme="majorEastAsia" w:hAnsi="Arial" w:cs="Arial"/>
          <w:sz w:val="20"/>
          <w:szCs w:val="20"/>
        </w:rPr>
        <w:t xml:space="preserve">emitirá la Orden de Pago </w:t>
      </w:r>
      <w:r w:rsidR="00FC340B">
        <w:rPr>
          <w:rFonts w:ascii="Arial" w:eastAsiaTheme="majorEastAsia" w:hAnsi="Arial" w:cs="Arial"/>
          <w:sz w:val="20"/>
          <w:szCs w:val="20"/>
        </w:rPr>
        <w:t xml:space="preserve">(de acuerdo al procedimiento “Emisión de Pagos) </w:t>
      </w:r>
      <w:r w:rsidR="00285B07">
        <w:rPr>
          <w:rFonts w:ascii="Arial" w:eastAsiaTheme="majorEastAsia" w:hAnsi="Arial" w:cs="Arial"/>
          <w:sz w:val="20"/>
          <w:szCs w:val="20"/>
        </w:rPr>
        <w:t>por la cantidad exacta liquidada que permita alcanzar de nuevo el monto del fondo de caja chica autorizado según el procedimiento de “Apertura de Caja Chica”.</w:t>
      </w:r>
    </w:p>
    <w:p w:rsidR="00FC340B" w:rsidRDefault="00FC340B" w:rsidP="00495D5D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Posteriormente el Encargado de Caja Chica deberá recoger el dinero en efectivo en Caja de TOYOSA S.A. y registrar el reintegro en el libro de Caja Chica.</w:t>
      </w:r>
    </w:p>
    <w:p w:rsidR="00FC340B" w:rsidRDefault="00FC340B" w:rsidP="00495D5D">
      <w:pPr>
        <w:pStyle w:val="Prrafodelista"/>
        <w:numPr>
          <w:ilvl w:val="0"/>
          <w:numId w:val="31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En caso que existan sobrantes o faltantes en el fondo de caja chica:</w:t>
      </w:r>
    </w:p>
    <w:p w:rsidR="00FC340B" w:rsidRDefault="00FC340B" w:rsidP="00FC340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Si es sobrante, remitirlo a cuenta del fondo rotativo.</w:t>
      </w:r>
    </w:p>
    <w:p w:rsidR="00FC340B" w:rsidRDefault="00FC340B" w:rsidP="00FC340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Si es faltante, verificar los movimientos realizados para encontrar la diferencia existente y realizar posteriormente el registro que corresponde en la cuenta del fondo rotativo.</w:t>
      </w:r>
    </w:p>
    <w:p w:rsidR="00215E14" w:rsidRDefault="00215E14" w:rsidP="00215E14">
      <w:pPr>
        <w:pStyle w:val="Prrafodelista"/>
        <w:spacing w:line="276" w:lineRule="auto"/>
        <w:ind w:left="1440"/>
        <w:jc w:val="both"/>
        <w:rPr>
          <w:rFonts w:ascii="Arial" w:eastAsiaTheme="majorEastAsia" w:hAnsi="Arial" w:cs="Arial"/>
          <w:sz w:val="20"/>
          <w:szCs w:val="20"/>
        </w:rPr>
      </w:pPr>
    </w:p>
    <w:p w:rsidR="00FC340B" w:rsidRPr="00215E14" w:rsidRDefault="00215E14" w:rsidP="00215E14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eastAsiaTheme="majorEastAsia" w:hAnsi="Arial" w:cs="Arial"/>
          <w:b/>
          <w:sz w:val="20"/>
          <w:szCs w:val="20"/>
        </w:rPr>
      </w:pPr>
      <w:r>
        <w:rPr>
          <w:rFonts w:ascii="Arial" w:eastAsiaTheme="majorEastAsia" w:hAnsi="Arial" w:cs="Arial"/>
          <w:b/>
          <w:sz w:val="20"/>
          <w:szCs w:val="20"/>
        </w:rPr>
        <w:t>Requisitos de una factura de compra (Nota Fiscal)</w:t>
      </w:r>
    </w:p>
    <w:p w:rsidR="000C5255" w:rsidRDefault="00215E14" w:rsidP="00215E14">
      <w:pPr>
        <w:spacing w:after="0"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 factura que se reciba de un proveedor debe cumplir con los siguientes requisitos: </w:t>
      </w:r>
    </w:p>
    <w:p w:rsidR="003C7E75" w:rsidRPr="003C7E75" w:rsidRDefault="00215E14" w:rsidP="00215E14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C7E75">
        <w:rPr>
          <w:rFonts w:ascii="Arial" w:hAnsi="Arial" w:cs="Arial"/>
          <w:sz w:val="20"/>
          <w:szCs w:val="20"/>
        </w:rPr>
        <w:t xml:space="preserve">Debe ser factura original, emitida a nombre TOYOSA S.A. con el NIT </w:t>
      </w:r>
      <w:r w:rsidR="003C7E75" w:rsidRPr="003C7E75">
        <w:rPr>
          <w:rFonts w:ascii="Arial" w:hAnsi="Arial" w:cs="Arial"/>
          <w:sz w:val="20"/>
          <w:szCs w:val="20"/>
        </w:rPr>
        <w:t xml:space="preserve">1030029024 indicando </w:t>
      </w:r>
      <w:r w:rsidRPr="003C7E75">
        <w:rPr>
          <w:rFonts w:ascii="Arial" w:hAnsi="Arial" w:cs="Arial"/>
          <w:sz w:val="20"/>
          <w:szCs w:val="20"/>
        </w:rPr>
        <w:t>claramente el monto, los bienes y servicios suministrados y la fecha de emisión, misma que deberá estar</w:t>
      </w:r>
      <w:r w:rsidR="003C7E75" w:rsidRPr="003C7E75">
        <w:rPr>
          <w:rFonts w:ascii="Arial" w:hAnsi="Arial" w:cs="Arial"/>
          <w:sz w:val="20"/>
          <w:szCs w:val="20"/>
        </w:rPr>
        <w:t xml:space="preserve"> dentro el mes que corresponda</w:t>
      </w:r>
    </w:p>
    <w:p w:rsidR="003C7E75" w:rsidRPr="003C7E75" w:rsidRDefault="00215E14" w:rsidP="00215E14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C7E75">
        <w:rPr>
          <w:rFonts w:ascii="Arial" w:hAnsi="Arial" w:cs="Arial"/>
          <w:sz w:val="20"/>
          <w:szCs w:val="20"/>
        </w:rPr>
        <w:t>No deben contener borrones, tachaduras, ni alteraciones que hagan dudar de su veracidad.</w:t>
      </w:r>
    </w:p>
    <w:p w:rsidR="003C7E75" w:rsidRPr="003C7E75" w:rsidRDefault="00215E14" w:rsidP="00215E14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C7E75">
        <w:rPr>
          <w:rFonts w:ascii="Arial" w:hAnsi="Arial" w:cs="Arial"/>
          <w:sz w:val="20"/>
          <w:szCs w:val="20"/>
        </w:rPr>
        <w:t>El importe indicado debe coincidir numeral</w:t>
      </w:r>
      <w:r w:rsidR="003C7E75" w:rsidRPr="003C7E75">
        <w:rPr>
          <w:rFonts w:ascii="Arial" w:hAnsi="Arial" w:cs="Arial"/>
          <w:sz w:val="20"/>
          <w:szCs w:val="20"/>
        </w:rPr>
        <w:t xml:space="preserve"> </w:t>
      </w:r>
      <w:r w:rsidRPr="003C7E75">
        <w:rPr>
          <w:rFonts w:ascii="Arial" w:hAnsi="Arial" w:cs="Arial"/>
          <w:sz w:val="20"/>
          <w:szCs w:val="20"/>
        </w:rPr>
        <w:t xml:space="preserve">y literalmente. </w:t>
      </w:r>
    </w:p>
    <w:p w:rsidR="00215E14" w:rsidRDefault="003C7E75" w:rsidP="00215E14">
      <w:pPr>
        <w:pStyle w:val="Prrafodelista"/>
        <w:numPr>
          <w:ilvl w:val="0"/>
          <w:numId w:val="34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C7E75">
        <w:rPr>
          <w:rFonts w:ascii="Arial" w:hAnsi="Arial" w:cs="Arial"/>
          <w:sz w:val="20"/>
          <w:szCs w:val="20"/>
        </w:rPr>
        <w:t>T</w:t>
      </w:r>
      <w:r w:rsidR="00215E14" w:rsidRPr="003C7E75">
        <w:rPr>
          <w:rFonts w:ascii="Arial" w:hAnsi="Arial" w:cs="Arial"/>
          <w:sz w:val="20"/>
          <w:szCs w:val="20"/>
        </w:rPr>
        <w:t xml:space="preserve">ener el sello de </w:t>
      </w:r>
      <w:r w:rsidRPr="003C7E75">
        <w:rPr>
          <w:rFonts w:ascii="Arial" w:hAnsi="Arial" w:cs="Arial"/>
          <w:sz w:val="20"/>
          <w:szCs w:val="20"/>
        </w:rPr>
        <w:t>“Cancelado”</w:t>
      </w:r>
      <w:r w:rsidR="00215E14" w:rsidRPr="003C7E75">
        <w:rPr>
          <w:rFonts w:ascii="Arial" w:hAnsi="Arial" w:cs="Arial"/>
          <w:sz w:val="20"/>
          <w:szCs w:val="20"/>
        </w:rPr>
        <w:t xml:space="preserve"> y en el reverso necesariamente </w:t>
      </w:r>
      <w:r w:rsidRPr="003C7E75">
        <w:rPr>
          <w:rFonts w:ascii="Arial" w:hAnsi="Arial" w:cs="Arial"/>
          <w:sz w:val="20"/>
          <w:szCs w:val="20"/>
        </w:rPr>
        <w:t>debe estar firmado por el funcionario solicitante del bien o servicio</w:t>
      </w:r>
      <w:r w:rsidR="00215E14" w:rsidRPr="003C7E75">
        <w:rPr>
          <w:rFonts w:ascii="Arial" w:hAnsi="Arial" w:cs="Arial"/>
          <w:sz w:val="20"/>
          <w:szCs w:val="20"/>
        </w:rPr>
        <w:t xml:space="preserve"> y su Jefe inmediato cuando corresponda. En casos excepcionales, se aceptarán recibos, de los cuales se realizará la retención impositiva establecida por Ley.</w:t>
      </w:r>
    </w:p>
    <w:p w:rsidR="005B3165" w:rsidDel="00D11DD6" w:rsidRDefault="005B3165" w:rsidP="005B3165">
      <w:pPr>
        <w:pStyle w:val="Prrafodelista"/>
        <w:spacing w:after="0" w:line="276" w:lineRule="auto"/>
        <w:ind w:left="1440"/>
        <w:jc w:val="both"/>
        <w:rPr>
          <w:del w:id="7" w:author="Aneli Sofia Ugalde Vargas" w:date="2017-04-10T20:10:00Z"/>
          <w:rFonts w:ascii="Arial" w:hAnsi="Arial" w:cs="Arial"/>
          <w:sz w:val="20"/>
          <w:szCs w:val="20"/>
        </w:rPr>
      </w:pPr>
    </w:p>
    <w:p w:rsidR="00285B07" w:rsidRDefault="00285B07" w:rsidP="000C5255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1E62FA" w:rsidRDefault="00D22486" w:rsidP="000C5255">
      <w:pPr>
        <w:spacing w:after="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Disposiciones Transitorias</w:t>
      </w:r>
      <w:r w:rsidR="00EF4A24">
        <w:rPr>
          <w:rFonts w:ascii="Arial" w:hAnsi="Arial" w:cs="Arial"/>
          <w:b/>
          <w:sz w:val="20"/>
          <w:szCs w:val="20"/>
          <w:u w:val="single"/>
        </w:rPr>
        <w:t>.</w:t>
      </w:r>
    </w:p>
    <w:p w:rsidR="00727345" w:rsidRDefault="00727345" w:rsidP="00B125AE">
      <w:pPr>
        <w:spacing w:after="0" w:line="276" w:lineRule="auto"/>
      </w:pPr>
    </w:p>
    <w:p w:rsidR="00D22486" w:rsidRPr="007B48B0" w:rsidRDefault="00727345" w:rsidP="00B125AE">
      <w:pPr>
        <w:spacing w:line="276" w:lineRule="auto"/>
        <w:rPr>
          <w:rFonts w:ascii="Arial" w:hAnsi="Arial" w:cs="Arial"/>
          <w:sz w:val="20"/>
        </w:rPr>
      </w:pPr>
      <w:r w:rsidRPr="007B48B0">
        <w:rPr>
          <w:rFonts w:ascii="Arial" w:hAnsi="Arial" w:cs="Arial"/>
          <w:sz w:val="20"/>
        </w:rPr>
        <w:t>Quedan sin efecto la siguiente documentación:</w:t>
      </w:r>
    </w:p>
    <w:p w:rsidR="00727345" w:rsidRPr="00D11DD6" w:rsidRDefault="00C97AEE" w:rsidP="00B125AE">
      <w:pPr>
        <w:pStyle w:val="Prrafodelista"/>
        <w:numPr>
          <w:ilvl w:val="0"/>
          <w:numId w:val="13"/>
        </w:numPr>
        <w:spacing w:line="276" w:lineRule="auto"/>
        <w:rPr>
          <w:rFonts w:ascii="Arial" w:hAnsi="Arial" w:cs="Arial"/>
          <w:sz w:val="20"/>
          <w:highlight w:val="yellow"/>
          <w:rPrChange w:id="8" w:author="Aneli Sofia Ugalde Vargas" w:date="2017-04-10T20:11:00Z">
            <w:rPr>
              <w:rFonts w:ascii="Arial" w:hAnsi="Arial" w:cs="Arial"/>
              <w:sz w:val="20"/>
            </w:rPr>
          </w:rPrChange>
        </w:rPr>
      </w:pPr>
      <w:r w:rsidRPr="00D11DD6">
        <w:rPr>
          <w:rFonts w:ascii="Arial" w:hAnsi="Arial" w:cs="Arial"/>
          <w:sz w:val="20"/>
          <w:highlight w:val="yellow"/>
          <w:rPrChange w:id="9" w:author="Aneli Sofia Ugalde Vargas" w:date="2017-04-10T20:11:00Z">
            <w:rPr>
              <w:rFonts w:ascii="Arial" w:eastAsiaTheme="majorEastAsia" w:hAnsi="Arial" w:cs="Arial"/>
              <w:color w:val="2E74B5" w:themeColor="accent1" w:themeShade="BF"/>
              <w:sz w:val="20"/>
              <w:szCs w:val="32"/>
            </w:rPr>
          </w:rPrChange>
        </w:rPr>
        <w:t>Ver si existía algún instructivo o proceso previo</w:t>
      </w:r>
      <w:proofErr w:type="gramStart"/>
      <w:r w:rsidRPr="00D11DD6">
        <w:rPr>
          <w:rFonts w:ascii="Arial" w:hAnsi="Arial" w:cs="Arial"/>
          <w:sz w:val="20"/>
          <w:highlight w:val="yellow"/>
          <w:rPrChange w:id="10" w:author="Aneli Sofia Ugalde Vargas" w:date="2017-04-10T20:11:00Z">
            <w:rPr>
              <w:rFonts w:ascii="Arial" w:eastAsiaTheme="majorEastAsia" w:hAnsi="Arial" w:cs="Arial"/>
              <w:color w:val="2E74B5" w:themeColor="accent1" w:themeShade="BF"/>
              <w:sz w:val="20"/>
              <w:szCs w:val="32"/>
            </w:rPr>
          </w:rPrChange>
        </w:rPr>
        <w:t>.</w:t>
      </w:r>
      <w:r w:rsidR="000C5255" w:rsidRPr="00D11DD6">
        <w:rPr>
          <w:rFonts w:ascii="Arial" w:hAnsi="Arial" w:cs="Arial"/>
          <w:sz w:val="20"/>
          <w:highlight w:val="yellow"/>
          <w:rPrChange w:id="11" w:author="Aneli Sofia Ugalde Vargas" w:date="2017-04-10T20:11:00Z">
            <w:rPr>
              <w:rFonts w:ascii="Arial" w:eastAsiaTheme="majorEastAsia" w:hAnsi="Arial" w:cs="Arial"/>
              <w:color w:val="2E74B5" w:themeColor="accent1" w:themeShade="BF"/>
              <w:sz w:val="20"/>
              <w:szCs w:val="32"/>
            </w:rPr>
          </w:rPrChange>
        </w:rPr>
        <w:t>.</w:t>
      </w:r>
      <w:proofErr w:type="gramEnd"/>
    </w:p>
    <w:p w:rsidR="00AB1247" w:rsidRPr="007B48B0" w:rsidRDefault="00AB1247" w:rsidP="00B125AE">
      <w:pPr>
        <w:spacing w:line="276" w:lineRule="auto"/>
        <w:rPr>
          <w:rFonts w:ascii="Arial" w:hAnsi="Arial" w:cs="Arial"/>
          <w:sz w:val="20"/>
        </w:rPr>
      </w:pPr>
    </w:p>
    <w:tbl>
      <w:tblPr>
        <w:tblStyle w:val="Tablaconcuadrcula"/>
        <w:tblW w:w="8756" w:type="dxa"/>
        <w:tblInd w:w="360" w:type="dxa"/>
        <w:tblLook w:val="04A0" w:firstRow="1" w:lastRow="0" w:firstColumn="1" w:lastColumn="0" w:noHBand="0" w:noVBand="1"/>
      </w:tblPr>
      <w:tblGrid>
        <w:gridCol w:w="1620"/>
        <w:gridCol w:w="3025"/>
        <w:gridCol w:w="1418"/>
        <w:gridCol w:w="2693"/>
      </w:tblGrid>
      <w:tr w:rsidR="00B16453" w:rsidRPr="00C63E00" w:rsidTr="006E3E98">
        <w:tc>
          <w:tcPr>
            <w:tcW w:w="4645" w:type="dxa"/>
            <w:gridSpan w:val="2"/>
          </w:tcPr>
          <w:p w:rsidR="00B16453" w:rsidRPr="00C63E00" w:rsidRDefault="00B52220" w:rsidP="00B125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418" w:type="dxa"/>
          </w:tcPr>
          <w:p w:rsidR="00B16453" w:rsidRPr="00C63E00" w:rsidRDefault="00B16453" w:rsidP="00B125AE">
            <w:pPr>
              <w:pStyle w:val="Prrafodelista"/>
              <w:tabs>
                <w:tab w:val="left" w:pos="270"/>
                <w:tab w:val="center" w:pos="951"/>
              </w:tabs>
              <w:spacing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63E00">
              <w:rPr>
                <w:rFonts w:ascii="Arial" w:hAnsi="Arial" w:cs="Arial"/>
                <w:b/>
                <w:sz w:val="20"/>
                <w:szCs w:val="20"/>
              </w:rPr>
              <w:tab/>
              <w:t>Fecha</w:t>
            </w:r>
          </w:p>
        </w:tc>
        <w:tc>
          <w:tcPr>
            <w:tcW w:w="2693" w:type="dxa"/>
          </w:tcPr>
          <w:p w:rsidR="00B16453" w:rsidRPr="00C63E00" w:rsidRDefault="00B16453" w:rsidP="00B125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E00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B52220" w:rsidRPr="00C63E00" w:rsidTr="00693AF6">
        <w:tc>
          <w:tcPr>
            <w:tcW w:w="4645" w:type="dxa"/>
            <w:gridSpan w:val="2"/>
            <w:vAlign w:val="center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Ballón</w:t>
            </w:r>
          </w:p>
          <w:p w:rsidR="00B52220" w:rsidRPr="00665D16" w:rsidRDefault="00B52220" w:rsidP="00B125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5D16">
              <w:rPr>
                <w:rFonts w:ascii="Arial" w:hAnsi="Arial" w:cs="Arial"/>
                <w:b/>
                <w:sz w:val="20"/>
                <w:szCs w:val="20"/>
              </w:rPr>
              <w:t>Gerente Nacional de Administración y Finanzas</w:t>
            </w:r>
          </w:p>
        </w:tc>
        <w:tc>
          <w:tcPr>
            <w:tcW w:w="1418" w:type="dxa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220" w:rsidRPr="00C63E00" w:rsidTr="00693AF6">
        <w:tc>
          <w:tcPr>
            <w:tcW w:w="4645" w:type="dxa"/>
            <w:gridSpan w:val="2"/>
            <w:vAlign w:val="center"/>
          </w:tcPr>
          <w:p w:rsidR="00B52220" w:rsidRPr="00693AF6" w:rsidRDefault="00B52220" w:rsidP="00B125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AF6">
              <w:rPr>
                <w:rFonts w:ascii="Arial" w:hAnsi="Arial" w:cs="Arial"/>
                <w:sz w:val="20"/>
                <w:szCs w:val="20"/>
              </w:rPr>
              <w:t xml:space="preserve">Wilfredo </w:t>
            </w:r>
            <w:proofErr w:type="spellStart"/>
            <w:r w:rsidRPr="00693AF6">
              <w:rPr>
                <w:rFonts w:ascii="Arial" w:hAnsi="Arial" w:cs="Arial"/>
                <w:sz w:val="20"/>
                <w:szCs w:val="20"/>
              </w:rPr>
              <w:t>Illanes</w:t>
            </w:r>
            <w:proofErr w:type="spellEnd"/>
            <w:r w:rsidRPr="00693A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52220" w:rsidRPr="00665D16" w:rsidRDefault="00B52220" w:rsidP="00B125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Jefe Nacional de Finanzas</w:t>
            </w:r>
          </w:p>
        </w:tc>
        <w:tc>
          <w:tcPr>
            <w:tcW w:w="1418" w:type="dxa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220" w:rsidRPr="00C63E00" w:rsidTr="00693AF6">
        <w:tc>
          <w:tcPr>
            <w:tcW w:w="4645" w:type="dxa"/>
            <w:gridSpan w:val="2"/>
            <w:vAlign w:val="center"/>
          </w:tcPr>
          <w:p w:rsidR="00B52220" w:rsidRDefault="00B52220" w:rsidP="00693AF6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Paredes</w:t>
            </w:r>
          </w:p>
          <w:p w:rsidR="00B52220" w:rsidRPr="00693AF6" w:rsidRDefault="00B52220" w:rsidP="00693AF6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AF6">
              <w:rPr>
                <w:rFonts w:ascii="Arial" w:hAnsi="Arial" w:cs="Arial"/>
                <w:b/>
                <w:sz w:val="20"/>
                <w:szCs w:val="20"/>
              </w:rPr>
              <w:t>Jefe Nacional de Impuestos</w:t>
            </w:r>
          </w:p>
        </w:tc>
        <w:tc>
          <w:tcPr>
            <w:tcW w:w="1418" w:type="dxa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220" w:rsidRPr="00C63E00" w:rsidTr="00693AF6">
        <w:tc>
          <w:tcPr>
            <w:tcW w:w="4645" w:type="dxa"/>
            <w:gridSpan w:val="2"/>
            <w:vAlign w:val="center"/>
          </w:tcPr>
          <w:p w:rsidR="00B52220" w:rsidRDefault="00B52220" w:rsidP="00B52220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 Quispe</w:t>
            </w:r>
          </w:p>
          <w:p w:rsidR="00B52220" w:rsidRPr="00693AF6" w:rsidRDefault="00B52220" w:rsidP="00B52220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AF6">
              <w:rPr>
                <w:rFonts w:ascii="Arial" w:hAnsi="Arial" w:cs="Arial"/>
                <w:b/>
                <w:sz w:val="20"/>
                <w:szCs w:val="20"/>
              </w:rPr>
              <w:t>Encargado Nacional de Finanzas</w:t>
            </w:r>
          </w:p>
        </w:tc>
        <w:tc>
          <w:tcPr>
            <w:tcW w:w="1418" w:type="dxa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2220" w:rsidRPr="00C63E00" w:rsidTr="00693AF6">
        <w:tc>
          <w:tcPr>
            <w:tcW w:w="4645" w:type="dxa"/>
            <w:gridSpan w:val="2"/>
            <w:vAlign w:val="center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3E00">
              <w:rPr>
                <w:rFonts w:ascii="Arial" w:hAnsi="Arial" w:cs="Arial"/>
                <w:sz w:val="20"/>
                <w:szCs w:val="20"/>
              </w:rPr>
              <w:t>Marcelo Terán</w:t>
            </w:r>
          </w:p>
          <w:p w:rsidR="00B52220" w:rsidRPr="00665D16" w:rsidRDefault="00B52220" w:rsidP="00B125AE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65D16">
              <w:rPr>
                <w:rFonts w:ascii="Arial" w:hAnsi="Arial" w:cs="Arial"/>
                <w:b/>
                <w:sz w:val="20"/>
                <w:szCs w:val="20"/>
              </w:rPr>
              <w:t>Gerente Nacional de O&amp;M de Sistemas</w:t>
            </w:r>
          </w:p>
        </w:tc>
        <w:tc>
          <w:tcPr>
            <w:tcW w:w="1418" w:type="dxa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B52220" w:rsidRPr="00C63E00" w:rsidRDefault="00B52220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23A9" w:rsidRPr="00C63E00" w:rsidTr="00693AF6">
        <w:tc>
          <w:tcPr>
            <w:tcW w:w="1620" w:type="dxa"/>
            <w:vAlign w:val="center"/>
          </w:tcPr>
          <w:p w:rsidR="005123A9" w:rsidRPr="00C63E00" w:rsidRDefault="005123A9" w:rsidP="00B125AE">
            <w:pPr>
              <w:pStyle w:val="Prrafodelista"/>
              <w:spacing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C63E00"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025" w:type="dxa"/>
            <w:vAlign w:val="center"/>
          </w:tcPr>
          <w:p w:rsidR="005123A9" w:rsidRPr="00665D16" w:rsidRDefault="00B52220" w:rsidP="00693AF6">
            <w:pPr>
              <w:pStyle w:val="Prrafodelista"/>
              <w:spacing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  <w:r w:rsidRPr="00665D1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123A9" w:rsidRPr="00665D16">
              <w:rPr>
                <w:rFonts w:ascii="Arial" w:hAnsi="Arial" w:cs="Arial"/>
                <w:b/>
                <w:sz w:val="20"/>
                <w:szCs w:val="20"/>
              </w:rPr>
              <w:t>de OYM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 La Paz</w:t>
            </w:r>
          </w:p>
        </w:tc>
        <w:tc>
          <w:tcPr>
            <w:tcW w:w="1418" w:type="dxa"/>
          </w:tcPr>
          <w:p w:rsidR="005123A9" w:rsidRPr="00C63E00" w:rsidRDefault="005123A9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5123A9" w:rsidRPr="00C63E00" w:rsidRDefault="005123A9" w:rsidP="00B125AE">
            <w:pPr>
              <w:pStyle w:val="Prrafodelista"/>
              <w:spacing w:line="276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2FF4" w:rsidRPr="00404AEB" w:rsidRDefault="00D22FF4" w:rsidP="00B125AE">
      <w:pPr>
        <w:spacing w:line="276" w:lineRule="auto"/>
        <w:ind w:hanging="851"/>
        <w:rPr>
          <w:rFonts w:ascii="Arial" w:hAnsi="Arial" w:cs="Arial"/>
          <w:sz w:val="20"/>
          <w:szCs w:val="20"/>
        </w:rPr>
      </w:pPr>
    </w:p>
    <w:sectPr w:rsidR="00D22FF4" w:rsidRPr="00404AEB" w:rsidSect="008A36DB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atiana.justiniano" w:date="2017-03-22T11:15:00Z" w:initials="t">
    <w:p w:rsidR="00FB0959" w:rsidRDefault="00FB0959">
      <w:pPr>
        <w:pStyle w:val="Textocomentario"/>
      </w:pPr>
      <w:r>
        <w:rPr>
          <w:rStyle w:val="Refdecomentario"/>
        </w:rPr>
        <w:annotationRef/>
      </w:r>
      <w:r>
        <w:t>Revisar quien será el responsable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959" w:rsidRDefault="00FB0959" w:rsidP="008A36DB">
      <w:pPr>
        <w:spacing w:after="0" w:line="240" w:lineRule="auto"/>
      </w:pPr>
      <w:r>
        <w:separator/>
      </w:r>
    </w:p>
  </w:endnote>
  <w:endnote w:type="continuationSeparator" w:id="0">
    <w:p w:rsidR="00FB0959" w:rsidRDefault="00FB0959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959" w:rsidRDefault="00FB0959" w:rsidP="008A36DB">
      <w:pPr>
        <w:spacing w:after="0" w:line="240" w:lineRule="auto"/>
      </w:pPr>
      <w:r>
        <w:separator/>
      </w:r>
    </w:p>
  </w:footnote>
  <w:footnote w:type="continuationSeparator" w:id="0">
    <w:p w:rsidR="00FB0959" w:rsidRDefault="00FB0959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998" w:type="dxa"/>
      <w:jc w:val="center"/>
      <w:tblLook w:val="04A0" w:firstRow="1" w:lastRow="0" w:firstColumn="1" w:lastColumn="0" w:noHBand="0" w:noVBand="1"/>
    </w:tblPr>
    <w:tblGrid>
      <w:gridCol w:w="3005"/>
      <w:gridCol w:w="5677"/>
      <w:gridCol w:w="2316"/>
    </w:tblGrid>
    <w:tr w:rsidR="00FB0959" w:rsidTr="00404AEB">
      <w:trPr>
        <w:trHeight w:val="410"/>
        <w:jc w:val="center"/>
      </w:trPr>
      <w:tc>
        <w:tcPr>
          <w:tcW w:w="3005" w:type="dxa"/>
          <w:vMerge w:val="restart"/>
        </w:tcPr>
        <w:p w:rsidR="00FB0959" w:rsidRDefault="00FB0959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57216" behindDoc="0" locked="0" layoutInCell="1" allowOverlap="1" wp14:anchorId="3855A3EF" wp14:editId="487ED4A0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7" w:type="dxa"/>
          <w:vMerge w:val="restart"/>
        </w:tcPr>
        <w:p w:rsidR="00FB0959" w:rsidRPr="008A36DB" w:rsidRDefault="00FB0959" w:rsidP="008A36D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FB0959" w:rsidRPr="008A36DB" w:rsidRDefault="00FB0959" w:rsidP="00B15F5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 xml:space="preserve">MANUAL DE </w:t>
          </w:r>
          <w:r>
            <w:rPr>
              <w:rFonts w:ascii="Arial" w:hAnsi="Arial" w:cs="Arial"/>
              <w:b/>
              <w:sz w:val="20"/>
              <w:szCs w:val="20"/>
            </w:rPr>
            <w:t>FINANZAS</w:t>
          </w:r>
        </w:p>
      </w:tc>
      <w:tc>
        <w:tcPr>
          <w:tcW w:w="2316" w:type="dxa"/>
        </w:tcPr>
        <w:p w:rsidR="00FB0959" w:rsidRDefault="00FB0959">
          <w:pPr>
            <w:pStyle w:val="Encabezado"/>
          </w:pPr>
          <w:r>
            <w:t>Versión: 1.0.</w:t>
          </w:r>
        </w:p>
      </w:tc>
    </w:tr>
    <w:tr w:rsidR="00FB0959" w:rsidTr="00404AEB">
      <w:trPr>
        <w:trHeight w:val="281"/>
        <w:jc w:val="center"/>
      </w:trPr>
      <w:tc>
        <w:tcPr>
          <w:tcW w:w="3005" w:type="dxa"/>
          <w:vMerge/>
        </w:tcPr>
        <w:p w:rsidR="00FB0959" w:rsidRDefault="00FB0959">
          <w:pPr>
            <w:pStyle w:val="Encabezado"/>
          </w:pPr>
        </w:p>
      </w:tc>
      <w:tc>
        <w:tcPr>
          <w:tcW w:w="5677" w:type="dxa"/>
          <w:vMerge/>
        </w:tcPr>
        <w:p w:rsidR="00FB0959" w:rsidRPr="008A36DB" w:rsidRDefault="00FB0959" w:rsidP="008A36D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316" w:type="dxa"/>
        </w:tcPr>
        <w:p w:rsidR="00FB0959" w:rsidRPr="001B555D" w:rsidRDefault="00FB0959" w:rsidP="001B555D">
          <w:pPr>
            <w:pStyle w:val="Encabezado"/>
            <w:jc w:val="center"/>
            <w:rPr>
              <w:rFonts w:ascii="Arial" w:hAnsi="Arial" w:cs="Arial"/>
              <w:i/>
            </w:rPr>
          </w:pPr>
          <w:r w:rsidRPr="001B555D">
            <w:rPr>
              <w:rFonts w:ascii="Arial" w:hAnsi="Arial" w:cs="Arial"/>
              <w:i/>
              <w:sz w:val="20"/>
              <w:lang w:val="es-ES"/>
            </w:rPr>
            <w:t xml:space="preserve">Página </w:t>
          </w:r>
          <w:r w:rsidRPr="001B555D">
            <w:rPr>
              <w:rFonts w:ascii="Arial" w:hAnsi="Arial" w:cs="Arial"/>
              <w:b/>
              <w:bCs/>
              <w:i/>
              <w:sz w:val="20"/>
            </w:rPr>
            <w:fldChar w:fldCharType="begin"/>
          </w:r>
          <w:r w:rsidRPr="001B555D">
            <w:rPr>
              <w:rFonts w:ascii="Arial" w:hAnsi="Arial" w:cs="Arial"/>
              <w:b/>
              <w:bCs/>
              <w:i/>
              <w:sz w:val="20"/>
            </w:rPr>
            <w:instrText>PAGE  \* Arabic  \* MERGEFORMAT</w:instrText>
          </w:r>
          <w:r w:rsidRPr="001B555D">
            <w:rPr>
              <w:rFonts w:ascii="Arial" w:hAnsi="Arial" w:cs="Arial"/>
              <w:b/>
              <w:bCs/>
              <w:i/>
              <w:sz w:val="20"/>
            </w:rPr>
            <w:fldChar w:fldCharType="separate"/>
          </w:r>
          <w:r w:rsidR="00BF1DE4" w:rsidRPr="00BF1DE4">
            <w:rPr>
              <w:rFonts w:ascii="Arial" w:hAnsi="Arial" w:cs="Arial"/>
              <w:b/>
              <w:bCs/>
              <w:i/>
              <w:noProof/>
              <w:sz w:val="20"/>
              <w:lang w:val="es-ES"/>
            </w:rPr>
            <w:t>6</w:t>
          </w:r>
          <w:r w:rsidRPr="001B555D">
            <w:rPr>
              <w:rFonts w:ascii="Arial" w:hAnsi="Arial" w:cs="Arial"/>
              <w:b/>
              <w:bCs/>
              <w:i/>
              <w:sz w:val="20"/>
            </w:rPr>
            <w:fldChar w:fldCharType="end"/>
          </w:r>
          <w:r w:rsidRPr="001B555D">
            <w:rPr>
              <w:rFonts w:ascii="Arial" w:hAnsi="Arial" w:cs="Arial"/>
              <w:i/>
              <w:sz w:val="20"/>
              <w:lang w:val="es-ES"/>
            </w:rPr>
            <w:t xml:space="preserve"> de </w:t>
          </w:r>
          <w:r w:rsidRPr="001B555D">
            <w:rPr>
              <w:rFonts w:ascii="Arial" w:hAnsi="Arial" w:cs="Arial"/>
              <w:b/>
              <w:bCs/>
              <w:i/>
              <w:sz w:val="20"/>
            </w:rPr>
            <w:fldChar w:fldCharType="begin"/>
          </w:r>
          <w:r w:rsidRPr="001B555D">
            <w:rPr>
              <w:rFonts w:ascii="Arial" w:hAnsi="Arial" w:cs="Arial"/>
              <w:b/>
              <w:bCs/>
              <w:i/>
              <w:sz w:val="20"/>
            </w:rPr>
            <w:instrText>NUMPAGES  \* Arabic  \* MERGEFORMAT</w:instrText>
          </w:r>
          <w:r w:rsidRPr="001B555D">
            <w:rPr>
              <w:rFonts w:ascii="Arial" w:hAnsi="Arial" w:cs="Arial"/>
              <w:b/>
              <w:bCs/>
              <w:i/>
              <w:sz w:val="20"/>
            </w:rPr>
            <w:fldChar w:fldCharType="separate"/>
          </w:r>
          <w:r w:rsidR="00BF1DE4" w:rsidRPr="00BF1DE4">
            <w:rPr>
              <w:rFonts w:ascii="Arial" w:hAnsi="Arial" w:cs="Arial"/>
              <w:b/>
              <w:bCs/>
              <w:i/>
              <w:noProof/>
              <w:sz w:val="20"/>
              <w:lang w:val="es-ES"/>
            </w:rPr>
            <w:t>7</w:t>
          </w:r>
          <w:r w:rsidRPr="001B555D">
            <w:rPr>
              <w:rFonts w:ascii="Arial" w:hAnsi="Arial" w:cs="Arial"/>
              <w:b/>
              <w:bCs/>
              <w:i/>
              <w:sz w:val="20"/>
            </w:rPr>
            <w:fldChar w:fldCharType="end"/>
          </w:r>
        </w:p>
      </w:tc>
    </w:tr>
    <w:tr w:rsidR="00FB0959" w:rsidTr="00404AEB">
      <w:trPr>
        <w:trHeight w:val="574"/>
        <w:jc w:val="center"/>
      </w:trPr>
      <w:tc>
        <w:tcPr>
          <w:tcW w:w="3005" w:type="dxa"/>
          <w:vMerge/>
        </w:tcPr>
        <w:p w:rsidR="00FB0959" w:rsidRDefault="00FB0959">
          <w:pPr>
            <w:pStyle w:val="Encabezado"/>
          </w:pPr>
        </w:p>
      </w:tc>
      <w:tc>
        <w:tcPr>
          <w:tcW w:w="5677" w:type="dxa"/>
        </w:tcPr>
        <w:p w:rsidR="00FB0959" w:rsidRDefault="00FB0959" w:rsidP="00B15F5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FB0959" w:rsidRPr="008A36DB" w:rsidRDefault="00FB0959" w:rsidP="00B15F5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>PROCEDIMIENTO</w:t>
          </w:r>
          <w:r>
            <w:rPr>
              <w:rFonts w:ascii="Arial" w:hAnsi="Arial" w:cs="Arial"/>
              <w:b/>
              <w:sz w:val="20"/>
              <w:szCs w:val="20"/>
            </w:rPr>
            <w:t>S</w:t>
          </w:r>
          <w:r w:rsidRPr="008A36DB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b/>
              <w:sz w:val="20"/>
              <w:szCs w:val="20"/>
            </w:rPr>
            <w:t>CAJA CHICA</w:t>
          </w:r>
        </w:p>
      </w:tc>
      <w:tc>
        <w:tcPr>
          <w:tcW w:w="2316" w:type="dxa"/>
        </w:tcPr>
        <w:p w:rsidR="00FB0959" w:rsidRPr="00644D3E" w:rsidRDefault="00FB0959">
          <w:pPr>
            <w:pStyle w:val="Encabezado"/>
            <w:rPr>
              <w:i/>
            </w:rPr>
          </w:pPr>
          <w:r w:rsidRPr="00644D3E">
            <w:rPr>
              <w:i/>
            </w:rPr>
            <w:t xml:space="preserve">Vigente a partir del </w:t>
          </w:r>
        </w:p>
      </w:tc>
    </w:tr>
  </w:tbl>
  <w:p w:rsidR="00FB0959" w:rsidRDefault="00FB0959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AFDEEF" wp14:editId="2A084460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633654DB" id="Rectángulo 2" o:spid="_x0000_s1026" style="position:absolute;margin-left:-48.3pt;margin-top:8.55pt;width:546.75pt;height:6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6AB"/>
    <w:multiLevelType w:val="hybridMultilevel"/>
    <w:tmpl w:val="F71C79A4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D41DC0"/>
    <w:multiLevelType w:val="hybridMultilevel"/>
    <w:tmpl w:val="01E8A042"/>
    <w:lvl w:ilvl="0" w:tplc="400A0017">
      <w:start w:val="1"/>
      <w:numFmt w:val="lowerLetter"/>
      <w:lvlText w:val="%1)"/>
      <w:lvlJc w:val="left"/>
      <w:pPr>
        <w:ind w:left="1004" w:hanging="360"/>
      </w:pPr>
    </w:lvl>
    <w:lvl w:ilvl="1" w:tplc="400A0019" w:tentative="1">
      <w:start w:val="1"/>
      <w:numFmt w:val="lowerLetter"/>
      <w:lvlText w:val="%2."/>
      <w:lvlJc w:val="left"/>
      <w:pPr>
        <w:ind w:left="1724" w:hanging="360"/>
      </w:pPr>
    </w:lvl>
    <w:lvl w:ilvl="2" w:tplc="400A001B" w:tentative="1">
      <w:start w:val="1"/>
      <w:numFmt w:val="lowerRoman"/>
      <w:lvlText w:val="%3."/>
      <w:lvlJc w:val="right"/>
      <w:pPr>
        <w:ind w:left="2444" w:hanging="180"/>
      </w:pPr>
    </w:lvl>
    <w:lvl w:ilvl="3" w:tplc="400A000F" w:tentative="1">
      <w:start w:val="1"/>
      <w:numFmt w:val="decimal"/>
      <w:lvlText w:val="%4."/>
      <w:lvlJc w:val="left"/>
      <w:pPr>
        <w:ind w:left="3164" w:hanging="360"/>
      </w:pPr>
    </w:lvl>
    <w:lvl w:ilvl="4" w:tplc="400A0019" w:tentative="1">
      <w:start w:val="1"/>
      <w:numFmt w:val="lowerLetter"/>
      <w:lvlText w:val="%5."/>
      <w:lvlJc w:val="left"/>
      <w:pPr>
        <w:ind w:left="3884" w:hanging="360"/>
      </w:pPr>
    </w:lvl>
    <w:lvl w:ilvl="5" w:tplc="400A001B" w:tentative="1">
      <w:start w:val="1"/>
      <w:numFmt w:val="lowerRoman"/>
      <w:lvlText w:val="%6."/>
      <w:lvlJc w:val="right"/>
      <w:pPr>
        <w:ind w:left="4604" w:hanging="180"/>
      </w:pPr>
    </w:lvl>
    <w:lvl w:ilvl="6" w:tplc="400A000F" w:tentative="1">
      <w:start w:val="1"/>
      <w:numFmt w:val="decimal"/>
      <w:lvlText w:val="%7."/>
      <w:lvlJc w:val="left"/>
      <w:pPr>
        <w:ind w:left="5324" w:hanging="360"/>
      </w:pPr>
    </w:lvl>
    <w:lvl w:ilvl="7" w:tplc="400A0019" w:tentative="1">
      <w:start w:val="1"/>
      <w:numFmt w:val="lowerLetter"/>
      <w:lvlText w:val="%8."/>
      <w:lvlJc w:val="left"/>
      <w:pPr>
        <w:ind w:left="6044" w:hanging="360"/>
      </w:pPr>
    </w:lvl>
    <w:lvl w:ilvl="8" w:tplc="4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7D93757"/>
    <w:multiLevelType w:val="hybridMultilevel"/>
    <w:tmpl w:val="D9EA89C0"/>
    <w:lvl w:ilvl="0" w:tplc="E064FA96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C053C3"/>
    <w:multiLevelType w:val="hybridMultilevel"/>
    <w:tmpl w:val="3578CD6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55356"/>
    <w:multiLevelType w:val="hybridMultilevel"/>
    <w:tmpl w:val="2F5ADEE0"/>
    <w:lvl w:ilvl="0" w:tplc="F74A99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E39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7">
    <w:nsid w:val="1F6A6D82"/>
    <w:multiLevelType w:val="hybridMultilevel"/>
    <w:tmpl w:val="4B88F93E"/>
    <w:lvl w:ilvl="0" w:tplc="2C5E5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E94B77"/>
    <w:multiLevelType w:val="hybridMultilevel"/>
    <w:tmpl w:val="AC5E089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66BEE"/>
    <w:multiLevelType w:val="hybridMultilevel"/>
    <w:tmpl w:val="2BF6C356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85AD3"/>
    <w:multiLevelType w:val="hybridMultilevel"/>
    <w:tmpl w:val="12602D1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D54797"/>
    <w:multiLevelType w:val="hybridMultilevel"/>
    <w:tmpl w:val="992A808E"/>
    <w:lvl w:ilvl="0" w:tplc="9ED4C4B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1A54F95"/>
    <w:multiLevelType w:val="hybridMultilevel"/>
    <w:tmpl w:val="974E2D44"/>
    <w:lvl w:ilvl="0" w:tplc="400A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3">
    <w:nsid w:val="32A103B2"/>
    <w:multiLevelType w:val="hybridMultilevel"/>
    <w:tmpl w:val="02863E4A"/>
    <w:lvl w:ilvl="0" w:tplc="400A000D">
      <w:start w:val="1"/>
      <w:numFmt w:val="bullet"/>
      <w:lvlText w:val=""/>
      <w:lvlJc w:val="left"/>
      <w:pPr>
        <w:ind w:left="589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4">
    <w:nsid w:val="34990A72"/>
    <w:multiLevelType w:val="hybridMultilevel"/>
    <w:tmpl w:val="CA9AECC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B4CFE"/>
    <w:multiLevelType w:val="hybridMultilevel"/>
    <w:tmpl w:val="6C9047A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4D6766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F961B88"/>
    <w:multiLevelType w:val="hybridMultilevel"/>
    <w:tmpl w:val="A7DE84FA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3F72A9"/>
    <w:multiLevelType w:val="hybridMultilevel"/>
    <w:tmpl w:val="1F50C99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786447"/>
    <w:multiLevelType w:val="hybridMultilevel"/>
    <w:tmpl w:val="73FE73C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1178E"/>
    <w:multiLevelType w:val="hybridMultilevel"/>
    <w:tmpl w:val="B76E9980"/>
    <w:lvl w:ilvl="0" w:tplc="3F1EE7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64" w:hanging="360"/>
      </w:pPr>
    </w:lvl>
    <w:lvl w:ilvl="2" w:tplc="400A001B" w:tentative="1">
      <w:start w:val="1"/>
      <w:numFmt w:val="lowerRoman"/>
      <w:lvlText w:val="%3."/>
      <w:lvlJc w:val="right"/>
      <w:pPr>
        <w:ind w:left="2084" w:hanging="180"/>
      </w:pPr>
    </w:lvl>
    <w:lvl w:ilvl="3" w:tplc="400A000F" w:tentative="1">
      <w:start w:val="1"/>
      <w:numFmt w:val="decimal"/>
      <w:lvlText w:val="%4."/>
      <w:lvlJc w:val="left"/>
      <w:pPr>
        <w:ind w:left="2804" w:hanging="360"/>
      </w:pPr>
    </w:lvl>
    <w:lvl w:ilvl="4" w:tplc="400A0019" w:tentative="1">
      <w:start w:val="1"/>
      <w:numFmt w:val="lowerLetter"/>
      <w:lvlText w:val="%5."/>
      <w:lvlJc w:val="left"/>
      <w:pPr>
        <w:ind w:left="3524" w:hanging="360"/>
      </w:pPr>
    </w:lvl>
    <w:lvl w:ilvl="5" w:tplc="400A001B" w:tentative="1">
      <w:start w:val="1"/>
      <w:numFmt w:val="lowerRoman"/>
      <w:lvlText w:val="%6."/>
      <w:lvlJc w:val="right"/>
      <w:pPr>
        <w:ind w:left="4244" w:hanging="180"/>
      </w:pPr>
    </w:lvl>
    <w:lvl w:ilvl="6" w:tplc="400A000F" w:tentative="1">
      <w:start w:val="1"/>
      <w:numFmt w:val="decimal"/>
      <w:lvlText w:val="%7."/>
      <w:lvlJc w:val="left"/>
      <w:pPr>
        <w:ind w:left="4964" w:hanging="360"/>
      </w:pPr>
    </w:lvl>
    <w:lvl w:ilvl="7" w:tplc="400A0019" w:tentative="1">
      <w:start w:val="1"/>
      <w:numFmt w:val="lowerLetter"/>
      <w:lvlText w:val="%8."/>
      <w:lvlJc w:val="left"/>
      <w:pPr>
        <w:ind w:left="5684" w:hanging="360"/>
      </w:pPr>
    </w:lvl>
    <w:lvl w:ilvl="8" w:tplc="4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4CE59BE"/>
    <w:multiLevelType w:val="hybridMultilevel"/>
    <w:tmpl w:val="F768EA18"/>
    <w:lvl w:ilvl="0" w:tplc="B24486A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165AC7"/>
    <w:multiLevelType w:val="hybridMultilevel"/>
    <w:tmpl w:val="05AACB5A"/>
    <w:lvl w:ilvl="0" w:tplc="36AA95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4">
    <w:nsid w:val="500D4D91"/>
    <w:multiLevelType w:val="hybridMultilevel"/>
    <w:tmpl w:val="03FAD764"/>
    <w:lvl w:ilvl="0" w:tplc="4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52111362"/>
    <w:multiLevelType w:val="hybridMultilevel"/>
    <w:tmpl w:val="99ACD160"/>
    <w:lvl w:ilvl="0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30D7266"/>
    <w:multiLevelType w:val="hybridMultilevel"/>
    <w:tmpl w:val="C9EAAF1A"/>
    <w:lvl w:ilvl="0" w:tplc="3DDEE132">
      <w:start w:val="1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5AC345AC"/>
    <w:multiLevelType w:val="hybridMultilevel"/>
    <w:tmpl w:val="1480CE86"/>
    <w:lvl w:ilvl="0" w:tplc="40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8">
    <w:nsid w:val="5FF46AA9"/>
    <w:multiLevelType w:val="hybridMultilevel"/>
    <w:tmpl w:val="C3E251F4"/>
    <w:lvl w:ilvl="0" w:tplc="B24486A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0">
    <w:nsid w:val="65E37169"/>
    <w:multiLevelType w:val="hybridMultilevel"/>
    <w:tmpl w:val="28C0C42E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4F762B"/>
    <w:multiLevelType w:val="hybridMultilevel"/>
    <w:tmpl w:val="81C0172C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09033F"/>
    <w:multiLevelType w:val="hybridMultilevel"/>
    <w:tmpl w:val="B776D500"/>
    <w:lvl w:ilvl="0" w:tplc="B0FE88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A545F1"/>
    <w:multiLevelType w:val="hybridMultilevel"/>
    <w:tmpl w:val="EC342202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6"/>
  </w:num>
  <w:num w:numId="4">
    <w:abstractNumId w:val="13"/>
  </w:num>
  <w:num w:numId="5">
    <w:abstractNumId w:val="27"/>
  </w:num>
  <w:num w:numId="6">
    <w:abstractNumId w:val="16"/>
  </w:num>
  <w:num w:numId="7">
    <w:abstractNumId w:val="12"/>
  </w:num>
  <w:num w:numId="8">
    <w:abstractNumId w:val="28"/>
  </w:num>
  <w:num w:numId="9">
    <w:abstractNumId w:val="24"/>
  </w:num>
  <w:num w:numId="10">
    <w:abstractNumId w:val="8"/>
  </w:num>
  <w:num w:numId="11">
    <w:abstractNumId w:val="3"/>
  </w:num>
  <w:num w:numId="12">
    <w:abstractNumId w:val="14"/>
  </w:num>
  <w:num w:numId="13">
    <w:abstractNumId w:val="19"/>
  </w:num>
  <w:num w:numId="14">
    <w:abstractNumId w:val="20"/>
  </w:num>
  <w:num w:numId="15">
    <w:abstractNumId w:val="4"/>
  </w:num>
  <w:num w:numId="16">
    <w:abstractNumId w:val="11"/>
  </w:num>
  <w:num w:numId="17">
    <w:abstractNumId w:val="32"/>
  </w:num>
  <w:num w:numId="18">
    <w:abstractNumId w:val="22"/>
  </w:num>
  <w:num w:numId="19">
    <w:abstractNumId w:val="21"/>
  </w:num>
  <w:num w:numId="20">
    <w:abstractNumId w:val="5"/>
  </w:num>
  <w:num w:numId="21">
    <w:abstractNumId w:val="1"/>
  </w:num>
  <w:num w:numId="22">
    <w:abstractNumId w:val="9"/>
  </w:num>
  <w:num w:numId="23">
    <w:abstractNumId w:val="26"/>
  </w:num>
  <w:num w:numId="24">
    <w:abstractNumId w:val="18"/>
  </w:num>
  <w:num w:numId="25">
    <w:abstractNumId w:val="31"/>
  </w:num>
  <w:num w:numId="26">
    <w:abstractNumId w:val="33"/>
  </w:num>
  <w:num w:numId="27">
    <w:abstractNumId w:val="7"/>
  </w:num>
  <w:num w:numId="28">
    <w:abstractNumId w:val="0"/>
  </w:num>
  <w:num w:numId="29">
    <w:abstractNumId w:val="30"/>
  </w:num>
  <w:num w:numId="30">
    <w:abstractNumId w:val="10"/>
  </w:num>
  <w:num w:numId="31">
    <w:abstractNumId w:val="15"/>
  </w:num>
  <w:num w:numId="32">
    <w:abstractNumId w:val="17"/>
  </w:num>
  <w:num w:numId="33">
    <w:abstractNumId w:val="2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formatting="0" w:inkAnnotations="0"/>
  <w:trackRevision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7B6"/>
    <w:rsid w:val="000014FC"/>
    <w:rsid w:val="00007A88"/>
    <w:rsid w:val="0001177F"/>
    <w:rsid w:val="00020E92"/>
    <w:rsid w:val="00021E56"/>
    <w:rsid w:val="0002367A"/>
    <w:rsid w:val="00030F0D"/>
    <w:rsid w:val="00035068"/>
    <w:rsid w:val="00042DF9"/>
    <w:rsid w:val="00044AFB"/>
    <w:rsid w:val="00046B4D"/>
    <w:rsid w:val="0005257A"/>
    <w:rsid w:val="00057F28"/>
    <w:rsid w:val="00060E2D"/>
    <w:rsid w:val="00073993"/>
    <w:rsid w:val="00097BD4"/>
    <w:rsid w:val="000A202F"/>
    <w:rsid w:val="000A604B"/>
    <w:rsid w:val="000A6D9F"/>
    <w:rsid w:val="000B3BB2"/>
    <w:rsid w:val="000B3D87"/>
    <w:rsid w:val="000B7F8E"/>
    <w:rsid w:val="000C004E"/>
    <w:rsid w:val="000C5255"/>
    <w:rsid w:val="000C7098"/>
    <w:rsid w:val="000C73D2"/>
    <w:rsid w:val="000D0B10"/>
    <w:rsid w:val="000D0D1C"/>
    <w:rsid w:val="000D46AA"/>
    <w:rsid w:val="000D511D"/>
    <w:rsid w:val="000D58EA"/>
    <w:rsid w:val="000E157E"/>
    <w:rsid w:val="000E3F1E"/>
    <w:rsid w:val="000E52EF"/>
    <w:rsid w:val="000E6035"/>
    <w:rsid w:val="000F6F1F"/>
    <w:rsid w:val="00104931"/>
    <w:rsid w:val="00106AF3"/>
    <w:rsid w:val="00107CD2"/>
    <w:rsid w:val="00116734"/>
    <w:rsid w:val="00117534"/>
    <w:rsid w:val="00117783"/>
    <w:rsid w:val="00125852"/>
    <w:rsid w:val="001269AA"/>
    <w:rsid w:val="0013354E"/>
    <w:rsid w:val="00140082"/>
    <w:rsid w:val="00141AEE"/>
    <w:rsid w:val="00141B8C"/>
    <w:rsid w:val="00156CE7"/>
    <w:rsid w:val="001670CE"/>
    <w:rsid w:val="00170474"/>
    <w:rsid w:val="00174E9E"/>
    <w:rsid w:val="00177DBF"/>
    <w:rsid w:val="00190267"/>
    <w:rsid w:val="001A1941"/>
    <w:rsid w:val="001A6884"/>
    <w:rsid w:val="001B03D8"/>
    <w:rsid w:val="001B1047"/>
    <w:rsid w:val="001B2DCA"/>
    <w:rsid w:val="001B555D"/>
    <w:rsid w:val="001B5722"/>
    <w:rsid w:val="001B6325"/>
    <w:rsid w:val="001C0A2B"/>
    <w:rsid w:val="001C1209"/>
    <w:rsid w:val="001E0D14"/>
    <w:rsid w:val="001E62FA"/>
    <w:rsid w:val="002049A2"/>
    <w:rsid w:val="00213FB9"/>
    <w:rsid w:val="00215E14"/>
    <w:rsid w:val="00236D2F"/>
    <w:rsid w:val="00237340"/>
    <w:rsid w:val="002468F4"/>
    <w:rsid w:val="00247F24"/>
    <w:rsid w:val="00253E45"/>
    <w:rsid w:val="0025479F"/>
    <w:rsid w:val="00256917"/>
    <w:rsid w:val="00264C95"/>
    <w:rsid w:val="00265A3B"/>
    <w:rsid w:val="0027378C"/>
    <w:rsid w:val="002768A6"/>
    <w:rsid w:val="00276BE2"/>
    <w:rsid w:val="00285B07"/>
    <w:rsid w:val="002A6EBE"/>
    <w:rsid w:val="002B1310"/>
    <w:rsid w:val="002B3CA9"/>
    <w:rsid w:val="002B7184"/>
    <w:rsid w:val="002C6511"/>
    <w:rsid w:val="002C702E"/>
    <w:rsid w:val="002D040C"/>
    <w:rsid w:val="002F3623"/>
    <w:rsid w:val="003100E0"/>
    <w:rsid w:val="00312F7E"/>
    <w:rsid w:val="00314335"/>
    <w:rsid w:val="00323EEA"/>
    <w:rsid w:val="003547BA"/>
    <w:rsid w:val="003555BE"/>
    <w:rsid w:val="003732B2"/>
    <w:rsid w:val="003800D3"/>
    <w:rsid w:val="003809B4"/>
    <w:rsid w:val="00380FFB"/>
    <w:rsid w:val="003925BD"/>
    <w:rsid w:val="0039360B"/>
    <w:rsid w:val="0039503D"/>
    <w:rsid w:val="00397676"/>
    <w:rsid w:val="003A01A8"/>
    <w:rsid w:val="003A793D"/>
    <w:rsid w:val="003B7CA4"/>
    <w:rsid w:val="003C3213"/>
    <w:rsid w:val="003C73C1"/>
    <w:rsid w:val="003C7E08"/>
    <w:rsid w:val="003C7E75"/>
    <w:rsid w:val="003D6167"/>
    <w:rsid w:val="003E1B22"/>
    <w:rsid w:val="003E2D2A"/>
    <w:rsid w:val="003E3CB2"/>
    <w:rsid w:val="003F29A2"/>
    <w:rsid w:val="003F2C8C"/>
    <w:rsid w:val="003F3DE7"/>
    <w:rsid w:val="003F6046"/>
    <w:rsid w:val="003F6BF4"/>
    <w:rsid w:val="00400CA9"/>
    <w:rsid w:val="00404AEB"/>
    <w:rsid w:val="00405476"/>
    <w:rsid w:val="004076B2"/>
    <w:rsid w:val="00411717"/>
    <w:rsid w:val="00412322"/>
    <w:rsid w:val="00415BD3"/>
    <w:rsid w:val="00417C91"/>
    <w:rsid w:val="00422833"/>
    <w:rsid w:val="00425605"/>
    <w:rsid w:val="00426E06"/>
    <w:rsid w:val="00430A88"/>
    <w:rsid w:val="00431286"/>
    <w:rsid w:val="00435A49"/>
    <w:rsid w:val="00450FEF"/>
    <w:rsid w:val="00452683"/>
    <w:rsid w:val="00465AC7"/>
    <w:rsid w:val="00466007"/>
    <w:rsid w:val="00470E69"/>
    <w:rsid w:val="004711DF"/>
    <w:rsid w:val="00473C1C"/>
    <w:rsid w:val="0048747C"/>
    <w:rsid w:val="00490B32"/>
    <w:rsid w:val="00495D5D"/>
    <w:rsid w:val="00496A65"/>
    <w:rsid w:val="004A24D5"/>
    <w:rsid w:val="004B22D7"/>
    <w:rsid w:val="004B3CC3"/>
    <w:rsid w:val="004B51D9"/>
    <w:rsid w:val="004C7374"/>
    <w:rsid w:val="004D004A"/>
    <w:rsid w:val="004D0264"/>
    <w:rsid w:val="004D0746"/>
    <w:rsid w:val="004E1A1B"/>
    <w:rsid w:val="004E5412"/>
    <w:rsid w:val="004E5641"/>
    <w:rsid w:val="004F676A"/>
    <w:rsid w:val="005003FF"/>
    <w:rsid w:val="00500C4F"/>
    <w:rsid w:val="00500F50"/>
    <w:rsid w:val="0050184E"/>
    <w:rsid w:val="00503136"/>
    <w:rsid w:val="005123A9"/>
    <w:rsid w:val="00515697"/>
    <w:rsid w:val="0052698F"/>
    <w:rsid w:val="00531F8C"/>
    <w:rsid w:val="0053413F"/>
    <w:rsid w:val="00536673"/>
    <w:rsid w:val="005420DE"/>
    <w:rsid w:val="0054414F"/>
    <w:rsid w:val="00546C2D"/>
    <w:rsid w:val="00552B46"/>
    <w:rsid w:val="0056281E"/>
    <w:rsid w:val="00562876"/>
    <w:rsid w:val="00565ADC"/>
    <w:rsid w:val="00566AF1"/>
    <w:rsid w:val="00572249"/>
    <w:rsid w:val="00584727"/>
    <w:rsid w:val="00593FE2"/>
    <w:rsid w:val="005967B1"/>
    <w:rsid w:val="005A0C20"/>
    <w:rsid w:val="005A44BE"/>
    <w:rsid w:val="005A5FE3"/>
    <w:rsid w:val="005B0821"/>
    <w:rsid w:val="005B2CCC"/>
    <w:rsid w:val="005B3165"/>
    <w:rsid w:val="005C1E4A"/>
    <w:rsid w:val="005C33D1"/>
    <w:rsid w:val="005C3B63"/>
    <w:rsid w:val="005D1003"/>
    <w:rsid w:val="005D3FC6"/>
    <w:rsid w:val="005D4721"/>
    <w:rsid w:val="005E481F"/>
    <w:rsid w:val="005E4A79"/>
    <w:rsid w:val="005E6C30"/>
    <w:rsid w:val="005F0910"/>
    <w:rsid w:val="005F561D"/>
    <w:rsid w:val="005F5A30"/>
    <w:rsid w:val="005F6C95"/>
    <w:rsid w:val="005F79DC"/>
    <w:rsid w:val="006104A4"/>
    <w:rsid w:val="00614E1D"/>
    <w:rsid w:val="00615EB2"/>
    <w:rsid w:val="00621209"/>
    <w:rsid w:val="00636786"/>
    <w:rsid w:val="00644D3E"/>
    <w:rsid w:val="00646DAF"/>
    <w:rsid w:val="00664043"/>
    <w:rsid w:val="00665D16"/>
    <w:rsid w:val="00665FC6"/>
    <w:rsid w:val="00676735"/>
    <w:rsid w:val="00676C5D"/>
    <w:rsid w:val="00684026"/>
    <w:rsid w:val="0068764E"/>
    <w:rsid w:val="00693AF6"/>
    <w:rsid w:val="006973AB"/>
    <w:rsid w:val="006A4846"/>
    <w:rsid w:val="006A7348"/>
    <w:rsid w:val="006B5CE7"/>
    <w:rsid w:val="006C3254"/>
    <w:rsid w:val="006C39CA"/>
    <w:rsid w:val="006D0BF3"/>
    <w:rsid w:val="006D189A"/>
    <w:rsid w:val="006E0754"/>
    <w:rsid w:val="006E3E98"/>
    <w:rsid w:val="006F2238"/>
    <w:rsid w:val="006F451F"/>
    <w:rsid w:val="006F519E"/>
    <w:rsid w:val="0070208C"/>
    <w:rsid w:val="00703D8D"/>
    <w:rsid w:val="00705A79"/>
    <w:rsid w:val="00722A61"/>
    <w:rsid w:val="0072379B"/>
    <w:rsid w:val="00724FA8"/>
    <w:rsid w:val="00727345"/>
    <w:rsid w:val="0073157B"/>
    <w:rsid w:val="0074207B"/>
    <w:rsid w:val="00744A7D"/>
    <w:rsid w:val="0074517B"/>
    <w:rsid w:val="0075322F"/>
    <w:rsid w:val="00754544"/>
    <w:rsid w:val="00755A5F"/>
    <w:rsid w:val="007601AF"/>
    <w:rsid w:val="0076595B"/>
    <w:rsid w:val="007671D3"/>
    <w:rsid w:val="00771A9A"/>
    <w:rsid w:val="00773620"/>
    <w:rsid w:val="007826DE"/>
    <w:rsid w:val="0079470D"/>
    <w:rsid w:val="00797998"/>
    <w:rsid w:val="007A042E"/>
    <w:rsid w:val="007A0A33"/>
    <w:rsid w:val="007A46F0"/>
    <w:rsid w:val="007B07D1"/>
    <w:rsid w:val="007B48B0"/>
    <w:rsid w:val="007B4BD4"/>
    <w:rsid w:val="007B7C3F"/>
    <w:rsid w:val="007D0CB1"/>
    <w:rsid w:val="007E2A45"/>
    <w:rsid w:val="007E605E"/>
    <w:rsid w:val="007E652A"/>
    <w:rsid w:val="007F4A00"/>
    <w:rsid w:val="007F5465"/>
    <w:rsid w:val="008027EF"/>
    <w:rsid w:val="008120C4"/>
    <w:rsid w:val="0081280F"/>
    <w:rsid w:val="00813520"/>
    <w:rsid w:val="00817798"/>
    <w:rsid w:val="008222F9"/>
    <w:rsid w:val="00836DCE"/>
    <w:rsid w:val="00840F96"/>
    <w:rsid w:val="008433C3"/>
    <w:rsid w:val="00846E39"/>
    <w:rsid w:val="00847BD7"/>
    <w:rsid w:val="00851718"/>
    <w:rsid w:val="00860157"/>
    <w:rsid w:val="00860C78"/>
    <w:rsid w:val="008617C5"/>
    <w:rsid w:val="008672E2"/>
    <w:rsid w:val="008713F7"/>
    <w:rsid w:val="00872343"/>
    <w:rsid w:val="00872478"/>
    <w:rsid w:val="0088339F"/>
    <w:rsid w:val="00884B91"/>
    <w:rsid w:val="00885883"/>
    <w:rsid w:val="0089028C"/>
    <w:rsid w:val="00892973"/>
    <w:rsid w:val="008945D1"/>
    <w:rsid w:val="00896E06"/>
    <w:rsid w:val="008A0CAD"/>
    <w:rsid w:val="008A36DB"/>
    <w:rsid w:val="008B1823"/>
    <w:rsid w:val="008B484F"/>
    <w:rsid w:val="008B7D90"/>
    <w:rsid w:val="008C2987"/>
    <w:rsid w:val="008C2E99"/>
    <w:rsid w:val="008C6520"/>
    <w:rsid w:val="008C704D"/>
    <w:rsid w:val="008E0A75"/>
    <w:rsid w:val="008E744A"/>
    <w:rsid w:val="008F0A3B"/>
    <w:rsid w:val="008F4293"/>
    <w:rsid w:val="008F4FB9"/>
    <w:rsid w:val="008F7061"/>
    <w:rsid w:val="00905111"/>
    <w:rsid w:val="00910829"/>
    <w:rsid w:val="00915237"/>
    <w:rsid w:val="009169F8"/>
    <w:rsid w:val="00923051"/>
    <w:rsid w:val="009322F2"/>
    <w:rsid w:val="00937633"/>
    <w:rsid w:val="00937983"/>
    <w:rsid w:val="00937FA2"/>
    <w:rsid w:val="0094405B"/>
    <w:rsid w:val="00946387"/>
    <w:rsid w:val="00946ACC"/>
    <w:rsid w:val="00955804"/>
    <w:rsid w:val="00960BBF"/>
    <w:rsid w:val="00977A09"/>
    <w:rsid w:val="009832DA"/>
    <w:rsid w:val="00985CBB"/>
    <w:rsid w:val="00990195"/>
    <w:rsid w:val="009915D1"/>
    <w:rsid w:val="009A0A7F"/>
    <w:rsid w:val="009A1069"/>
    <w:rsid w:val="009A772C"/>
    <w:rsid w:val="009B1A3A"/>
    <w:rsid w:val="009B40F7"/>
    <w:rsid w:val="009B4D40"/>
    <w:rsid w:val="009C647D"/>
    <w:rsid w:val="009D5F53"/>
    <w:rsid w:val="009F3C44"/>
    <w:rsid w:val="009F44A1"/>
    <w:rsid w:val="00A05EFB"/>
    <w:rsid w:val="00A273F7"/>
    <w:rsid w:val="00A300CD"/>
    <w:rsid w:val="00A3259B"/>
    <w:rsid w:val="00A32AC2"/>
    <w:rsid w:val="00A341E5"/>
    <w:rsid w:val="00A37F38"/>
    <w:rsid w:val="00A43646"/>
    <w:rsid w:val="00A44660"/>
    <w:rsid w:val="00A54A02"/>
    <w:rsid w:val="00A573CD"/>
    <w:rsid w:val="00A60998"/>
    <w:rsid w:val="00A61DB4"/>
    <w:rsid w:val="00A635CE"/>
    <w:rsid w:val="00A72E6C"/>
    <w:rsid w:val="00A7324F"/>
    <w:rsid w:val="00A75EEE"/>
    <w:rsid w:val="00A80420"/>
    <w:rsid w:val="00A849B7"/>
    <w:rsid w:val="00AA3E73"/>
    <w:rsid w:val="00AB1247"/>
    <w:rsid w:val="00AB6832"/>
    <w:rsid w:val="00AC3314"/>
    <w:rsid w:val="00AD56B8"/>
    <w:rsid w:val="00AE3055"/>
    <w:rsid w:val="00AE5173"/>
    <w:rsid w:val="00AE51FE"/>
    <w:rsid w:val="00AF0C1E"/>
    <w:rsid w:val="00AF7677"/>
    <w:rsid w:val="00B06E35"/>
    <w:rsid w:val="00B071B3"/>
    <w:rsid w:val="00B114DA"/>
    <w:rsid w:val="00B11526"/>
    <w:rsid w:val="00B125AE"/>
    <w:rsid w:val="00B15F5E"/>
    <w:rsid w:val="00B16453"/>
    <w:rsid w:val="00B17902"/>
    <w:rsid w:val="00B20384"/>
    <w:rsid w:val="00B21A40"/>
    <w:rsid w:val="00B30E7E"/>
    <w:rsid w:val="00B32000"/>
    <w:rsid w:val="00B32CC8"/>
    <w:rsid w:val="00B32F81"/>
    <w:rsid w:val="00B34CDC"/>
    <w:rsid w:val="00B42823"/>
    <w:rsid w:val="00B52220"/>
    <w:rsid w:val="00B53937"/>
    <w:rsid w:val="00B545B3"/>
    <w:rsid w:val="00B6647C"/>
    <w:rsid w:val="00B77CFB"/>
    <w:rsid w:val="00B83A7F"/>
    <w:rsid w:val="00B84B97"/>
    <w:rsid w:val="00B862B2"/>
    <w:rsid w:val="00B934B6"/>
    <w:rsid w:val="00BA185F"/>
    <w:rsid w:val="00BA696C"/>
    <w:rsid w:val="00BB2E59"/>
    <w:rsid w:val="00BB7FA7"/>
    <w:rsid w:val="00BC52E6"/>
    <w:rsid w:val="00BC7D04"/>
    <w:rsid w:val="00BD7CC7"/>
    <w:rsid w:val="00BE3F2E"/>
    <w:rsid w:val="00BE6F1B"/>
    <w:rsid w:val="00BF1DE4"/>
    <w:rsid w:val="00BF5F43"/>
    <w:rsid w:val="00BF61A1"/>
    <w:rsid w:val="00C0326A"/>
    <w:rsid w:val="00C06CCA"/>
    <w:rsid w:val="00C07F94"/>
    <w:rsid w:val="00C10434"/>
    <w:rsid w:val="00C10DE7"/>
    <w:rsid w:val="00C1134C"/>
    <w:rsid w:val="00C15045"/>
    <w:rsid w:val="00C152E6"/>
    <w:rsid w:val="00C175A0"/>
    <w:rsid w:val="00C2149F"/>
    <w:rsid w:val="00C26FC9"/>
    <w:rsid w:val="00C314B4"/>
    <w:rsid w:val="00C37CA7"/>
    <w:rsid w:val="00C45BD7"/>
    <w:rsid w:val="00C50DDE"/>
    <w:rsid w:val="00C51D2B"/>
    <w:rsid w:val="00C60CE2"/>
    <w:rsid w:val="00C63E00"/>
    <w:rsid w:val="00C82388"/>
    <w:rsid w:val="00C853FC"/>
    <w:rsid w:val="00C864A2"/>
    <w:rsid w:val="00C93CD2"/>
    <w:rsid w:val="00C95DE7"/>
    <w:rsid w:val="00C97AEE"/>
    <w:rsid w:val="00CA7EA9"/>
    <w:rsid w:val="00CB30A9"/>
    <w:rsid w:val="00CB7D87"/>
    <w:rsid w:val="00CC7962"/>
    <w:rsid w:val="00CE7D59"/>
    <w:rsid w:val="00CF4350"/>
    <w:rsid w:val="00CF6EED"/>
    <w:rsid w:val="00D01AE0"/>
    <w:rsid w:val="00D023F7"/>
    <w:rsid w:val="00D0507E"/>
    <w:rsid w:val="00D05D72"/>
    <w:rsid w:val="00D11DD6"/>
    <w:rsid w:val="00D20945"/>
    <w:rsid w:val="00D22486"/>
    <w:rsid w:val="00D22FF4"/>
    <w:rsid w:val="00D31EEB"/>
    <w:rsid w:val="00D34AA1"/>
    <w:rsid w:val="00D40AE9"/>
    <w:rsid w:val="00D5232E"/>
    <w:rsid w:val="00D62793"/>
    <w:rsid w:val="00D6304A"/>
    <w:rsid w:val="00D6336D"/>
    <w:rsid w:val="00D65D88"/>
    <w:rsid w:val="00D755AB"/>
    <w:rsid w:val="00D76FEB"/>
    <w:rsid w:val="00D8602D"/>
    <w:rsid w:val="00D90EAB"/>
    <w:rsid w:val="00D91D39"/>
    <w:rsid w:val="00D94731"/>
    <w:rsid w:val="00D95C4D"/>
    <w:rsid w:val="00DA5B01"/>
    <w:rsid w:val="00DB4A29"/>
    <w:rsid w:val="00DD3BBB"/>
    <w:rsid w:val="00DD4720"/>
    <w:rsid w:val="00DE2C59"/>
    <w:rsid w:val="00DE6124"/>
    <w:rsid w:val="00DE6B86"/>
    <w:rsid w:val="00DF420B"/>
    <w:rsid w:val="00E00AF7"/>
    <w:rsid w:val="00E00FB6"/>
    <w:rsid w:val="00E03646"/>
    <w:rsid w:val="00E04DCC"/>
    <w:rsid w:val="00E05E68"/>
    <w:rsid w:val="00E157BA"/>
    <w:rsid w:val="00E23129"/>
    <w:rsid w:val="00E23674"/>
    <w:rsid w:val="00E25792"/>
    <w:rsid w:val="00E3301F"/>
    <w:rsid w:val="00E34D6E"/>
    <w:rsid w:val="00E456A3"/>
    <w:rsid w:val="00E553D3"/>
    <w:rsid w:val="00E75072"/>
    <w:rsid w:val="00E76DA9"/>
    <w:rsid w:val="00E8015B"/>
    <w:rsid w:val="00E86E3B"/>
    <w:rsid w:val="00EA2566"/>
    <w:rsid w:val="00EB04EC"/>
    <w:rsid w:val="00EB6B5B"/>
    <w:rsid w:val="00EC2D73"/>
    <w:rsid w:val="00EC2DAE"/>
    <w:rsid w:val="00ED2A4E"/>
    <w:rsid w:val="00EE262E"/>
    <w:rsid w:val="00EF08CB"/>
    <w:rsid w:val="00EF4A24"/>
    <w:rsid w:val="00F03E03"/>
    <w:rsid w:val="00F070DF"/>
    <w:rsid w:val="00F12A1B"/>
    <w:rsid w:val="00F154F5"/>
    <w:rsid w:val="00F167DE"/>
    <w:rsid w:val="00F172C4"/>
    <w:rsid w:val="00F17EC4"/>
    <w:rsid w:val="00F21014"/>
    <w:rsid w:val="00F21C20"/>
    <w:rsid w:val="00F25295"/>
    <w:rsid w:val="00F30CCE"/>
    <w:rsid w:val="00F36F7D"/>
    <w:rsid w:val="00F378F2"/>
    <w:rsid w:val="00F5239A"/>
    <w:rsid w:val="00F532C1"/>
    <w:rsid w:val="00F55AB1"/>
    <w:rsid w:val="00F743B1"/>
    <w:rsid w:val="00F80406"/>
    <w:rsid w:val="00F85AE2"/>
    <w:rsid w:val="00F8696A"/>
    <w:rsid w:val="00F87A53"/>
    <w:rsid w:val="00F9343C"/>
    <w:rsid w:val="00F94D2E"/>
    <w:rsid w:val="00F96D2B"/>
    <w:rsid w:val="00FA2DF0"/>
    <w:rsid w:val="00FA3D63"/>
    <w:rsid w:val="00FB0959"/>
    <w:rsid w:val="00FC1AF0"/>
    <w:rsid w:val="00FC340B"/>
    <w:rsid w:val="00FD3142"/>
    <w:rsid w:val="00FE0911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30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222F9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76BE2"/>
  </w:style>
  <w:style w:type="character" w:styleId="Textoennegrita">
    <w:name w:val="Strong"/>
    <w:basedOn w:val="Fuentedeprrafopredeter"/>
    <w:uiPriority w:val="22"/>
    <w:qFormat/>
    <w:rsid w:val="006E0754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C6511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3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937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97A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7A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7A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7A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7AE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30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222F9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76BE2"/>
  </w:style>
  <w:style w:type="character" w:styleId="Textoennegrita">
    <w:name w:val="Strong"/>
    <w:basedOn w:val="Fuentedeprrafopredeter"/>
    <w:uiPriority w:val="22"/>
    <w:qFormat/>
    <w:rsid w:val="006E0754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C6511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3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3937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97A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7AE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7AE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7A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7A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1C4E0-8FD5-48DE-BE76-6E3885C7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2349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3</cp:revision>
  <cp:lastPrinted>2016-08-08T16:40:00Z</cp:lastPrinted>
  <dcterms:created xsi:type="dcterms:W3CDTF">2017-04-11T00:11:00Z</dcterms:created>
  <dcterms:modified xsi:type="dcterms:W3CDTF">2017-04-11T00:13:00Z</dcterms:modified>
</cp:coreProperties>
</file>