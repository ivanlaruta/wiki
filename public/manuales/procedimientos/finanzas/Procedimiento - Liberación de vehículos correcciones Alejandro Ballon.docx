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A1" w:rsidRDefault="003946A1" w:rsidP="003946A1">
      <w:pPr>
        <w:ind w:hanging="851"/>
        <w:jc w:val="center"/>
        <w:rPr>
          <w:b/>
        </w:rPr>
      </w:pPr>
    </w:p>
    <w:p w:rsidR="008A36DB" w:rsidRPr="003946A1" w:rsidRDefault="00D22FF4" w:rsidP="003946A1">
      <w:pPr>
        <w:ind w:hanging="851"/>
        <w:jc w:val="center"/>
        <w:rPr>
          <w:b/>
          <w:u w:val="single"/>
        </w:rPr>
      </w:pPr>
      <w:r w:rsidRPr="003946A1">
        <w:rPr>
          <w:b/>
          <w:u w:val="single"/>
        </w:rPr>
        <w:t xml:space="preserve">Procedimiento </w:t>
      </w:r>
      <w:r w:rsidR="004A76E4">
        <w:rPr>
          <w:b/>
          <w:u w:val="single"/>
        </w:rPr>
        <w:t>de</w:t>
      </w:r>
      <w:r w:rsidR="006A21E1">
        <w:rPr>
          <w:b/>
          <w:u w:val="single"/>
        </w:rPr>
        <w:t xml:space="preserve"> Liberación de Vehículos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:rsidR="00465AC7" w:rsidRDefault="00A5634D" w:rsidP="003946A1">
      <w:pPr>
        <w:ind w:right="-660"/>
        <w:jc w:val="both"/>
      </w:pPr>
      <w:r>
        <w:t>El presente procedimiento</w:t>
      </w:r>
      <w:r w:rsidR="003946A1">
        <w:t xml:space="preserve"> tiene como objetivo normar</w:t>
      </w:r>
      <w:r w:rsidR="006918A0">
        <w:t xml:space="preserve"> la liberación de vehículos de Warrant.</w:t>
      </w:r>
    </w:p>
    <w:p w:rsidR="003946A1" w:rsidRDefault="003946A1" w:rsidP="003946A1">
      <w:pPr>
        <w:pStyle w:val="Prrafodelista"/>
        <w:numPr>
          <w:ilvl w:val="0"/>
          <w:numId w:val="5"/>
        </w:numPr>
        <w:ind w:right="-660"/>
        <w:jc w:val="both"/>
        <w:rPr>
          <w:b/>
          <w:u w:val="single"/>
        </w:rPr>
      </w:pPr>
      <w:r w:rsidRPr="003946A1">
        <w:rPr>
          <w:b/>
          <w:u w:val="single"/>
        </w:rPr>
        <w:t>Alcance</w:t>
      </w:r>
    </w:p>
    <w:p w:rsidR="00713382" w:rsidRDefault="003946A1" w:rsidP="00234628">
      <w:pPr>
        <w:spacing w:line="276" w:lineRule="auto"/>
        <w:ind w:right="49"/>
        <w:jc w:val="both"/>
        <w:rPr>
          <w:ins w:id="0" w:author="Laura Andrea Guillen Ochoa" w:date="2016-09-19T11:31:00Z"/>
          <w:rFonts w:cs="Arial"/>
        </w:rPr>
      </w:pPr>
      <w:r w:rsidRPr="003946A1">
        <w:rPr>
          <w:rFonts w:cs="Arial"/>
        </w:rPr>
        <w:t xml:space="preserve">El procedimiento </w:t>
      </w:r>
      <w:r w:rsidR="00713382">
        <w:rPr>
          <w:rFonts w:cs="Arial"/>
        </w:rPr>
        <w:t>para la Liberación de vehículos</w:t>
      </w:r>
      <w:r w:rsidRPr="003946A1">
        <w:rPr>
          <w:rFonts w:cs="Arial"/>
        </w:rPr>
        <w:t xml:space="preserve"> es aplicable</w:t>
      </w:r>
      <w:r w:rsidR="0093051B">
        <w:rPr>
          <w:rFonts w:cs="Arial"/>
        </w:rPr>
        <w:t xml:space="preserve"> desde</w:t>
      </w:r>
      <w:r>
        <w:rPr>
          <w:rFonts w:cs="Arial"/>
        </w:rPr>
        <w:t xml:space="preserve"> </w:t>
      </w:r>
      <w:r w:rsidR="00713382">
        <w:rPr>
          <w:rFonts w:cs="Arial"/>
        </w:rPr>
        <w:t>la elaboración del listado de prioridades hasta la recepción de la carta de liberación de empresas de Warrant.</w:t>
      </w:r>
    </w:p>
    <w:p w:rsidR="003946A1" w:rsidRDefault="003946A1">
      <w:pPr>
        <w:pStyle w:val="Prrafodelista"/>
        <w:numPr>
          <w:ilvl w:val="0"/>
          <w:numId w:val="5"/>
        </w:numPr>
        <w:rPr>
          <w:b/>
          <w:u w:val="single"/>
        </w:rPr>
        <w:pPrChange w:id="1" w:author="Laura Andrea Guillen Ochoa" w:date="2016-09-19T11:31:00Z">
          <w:pPr>
            <w:pStyle w:val="Prrafodelista"/>
            <w:numPr>
              <w:numId w:val="5"/>
            </w:numPr>
            <w:ind w:left="360" w:hanging="360"/>
            <w:jc w:val="both"/>
          </w:pPr>
        </w:pPrChange>
      </w:pPr>
      <w:r>
        <w:rPr>
          <w:b/>
          <w:u w:val="single"/>
        </w:rPr>
        <w:t>Actividades</w:t>
      </w:r>
    </w:p>
    <w:p w:rsidR="003946A1" w:rsidRDefault="003946A1" w:rsidP="003946A1">
      <w:pPr>
        <w:pStyle w:val="Prrafodelista"/>
        <w:ind w:left="360"/>
        <w:jc w:val="both"/>
        <w:rPr>
          <w:b/>
          <w:u w:val="single"/>
        </w:rPr>
      </w:pPr>
    </w:p>
    <w:p w:rsidR="006256D7" w:rsidRDefault="00713382" w:rsidP="006256D7">
      <w:pPr>
        <w:pStyle w:val="Prrafodelista"/>
        <w:numPr>
          <w:ilvl w:val="1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Elaboración del listado de prioridades</w:t>
      </w:r>
    </w:p>
    <w:p w:rsidR="00B02073" w:rsidRDefault="00B02073">
      <w:pPr>
        <w:ind w:left="426"/>
        <w:jc w:val="both"/>
      </w:pPr>
      <w:ins w:id="2" w:author="Laura Andrea Guillen Ochoa" w:date="2016-09-19T11:36:00Z">
        <w:del w:id="3" w:author="tatiana.justiniano" w:date="2017-03-17T09:42:00Z">
          <w:r w:rsidDel="00027E9A">
            <w:delText>Semanalmente</w:delText>
          </w:r>
        </w:del>
      </w:ins>
      <w:ins w:id="4" w:author="tatiana.justiniano" w:date="2017-03-17T09:42:00Z">
        <w:r w:rsidR="00027E9A">
          <w:t>Diariamente</w:t>
        </w:r>
      </w:ins>
      <w:r>
        <w:t>, l</w:t>
      </w:r>
      <w:r w:rsidR="00713382">
        <w:t>os Gerentes de Venta</w:t>
      </w:r>
      <w:r>
        <w:t>s y</w:t>
      </w:r>
      <w:r w:rsidR="00027E9A">
        <w:t>/o</w:t>
      </w:r>
      <w:r>
        <w:t xml:space="preserve"> Jefes de Ventas</w:t>
      </w:r>
      <w:r w:rsidR="00713382">
        <w:t xml:space="preserve"> </w:t>
      </w:r>
      <w:r>
        <w:t xml:space="preserve">deben </w:t>
      </w:r>
      <w:r w:rsidR="00713382">
        <w:t>realiza</w:t>
      </w:r>
      <w:r>
        <w:t>r</w:t>
      </w:r>
      <w:r w:rsidR="00713382">
        <w:t xml:space="preserve"> un listado de prioridades de vehículos con destino Bolivia para liberación. </w:t>
      </w:r>
      <w:r>
        <w:t>Para esto, los Ejecutivos de Venta deben ingresar al Sistema y elaborar un listado de prioridades de los clientes en base al plazo que se tiene para la entrega.</w:t>
      </w:r>
    </w:p>
    <w:p w:rsidR="00713382" w:rsidRDefault="00713382" w:rsidP="00713382">
      <w:pPr>
        <w:ind w:left="426"/>
        <w:jc w:val="both"/>
      </w:pPr>
      <w:r>
        <w:t>El Jefe de Ventas</w:t>
      </w:r>
      <w:r w:rsidR="00B02073">
        <w:t xml:space="preserve"> debe</w:t>
      </w:r>
      <w:r>
        <w:t xml:space="preserve"> consolida</w:t>
      </w:r>
      <w:r w:rsidR="00B02073">
        <w:t>rlos y emitir</w:t>
      </w:r>
      <w:r>
        <w:t xml:space="preserve"> un nuevo cuadro en base a los siguientes criterios:</w:t>
      </w:r>
    </w:p>
    <w:p w:rsidR="00713382" w:rsidRDefault="00713382" w:rsidP="00234628">
      <w:pPr>
        <w:pStyle w:val="Prrafodelista"/>
        <w:numPr>
          <w:ilvl w:val="0"/>
          <w:numId w:val="7"/>
        </w:numPr>
        <w:jc w:val="both"/>
      </w:pPr>
      <w:r>
        <w:t>Licitaciones</w:t>
      </w:r>
    </w:p>
    <w:p w:rsidR="00713382" w:rsidRDefault="00713382" w:rsidP="00234628">
      <w:pPr>
        <w:pStyle w:val="Prrafodelista"/>
        <w:numPr>
          <w:ilvl w:val="0"/>
          <w:numId w:val="7"/>
        </w:numPr>
        <w:jc w:val="both"/>
      </w:pPr>
      <w:r>
        <w:t>Cartas de Aprobación de Crédito próximas a vencer</w:t>
      </w:r>
    </w:p>
    <w:p w:rsidR="00713382" w:rsidRDefault="00713382" w:rsidP="00234628">
      <w:pPr>
        <w:pStyle w:val="Prrafodelista"/>
        <w:numPr>
          <w:ilvl w:val="0"/>
          <w:numId w:val="7"/>
        </w:numPr>
        <w:jc w:val="both"/>
      </w:pPr>
      <w:r>
        <w:t>Vehículos pagados al 100%.</w:t>
      </w:r>
    </w:p>
    <w:p w:rsidR="00713382" w:rsidDel="00562713" w:rsidRDefault="00713382" w:rsidP="00713382">
      <w:pPr>
        <w:ind w:left="426"/>
        <w:jc w:val="both"/>
        <w:rPr>
          <w:ins w:id="5" w:author="Laura Andrea Guillen Ochoa" w:date="2016-09-19T11:43:00Z"/>
          <w:del w:id="6" w:author="Monica Paola Havivi Sanjines" w:date="2017-03-23T12:35:00Z"/>
        </w:rPr>
      </w:pPr>
      <w:r>
        <w:t>Efectuado el listado, los Gerentes Regionales de Ventas</w:t>
      </w:r>
      <w:r w:rsidR="00027E9A">
        <w:t xml:space="preserve"> </w:t>
      </w:r>
      <w:ins w:id="7" w:author="tatiana.justiniano" w:date="2017-03-17T09:43:00Z">
        <w:r w:rsidR="00027E9A">
          <w:t xml:space="preserve">hasta las 18:00 del </w:t>
        </w:r>
      </w:ins>
      <w:ins w:id="8" w:author="tatiana.justiniano" w:date="2017-03-17T09:44:00Z">
        <w:r w:rsidR="00027E9A">
          <w:t>día</w:t>
        </w:r>
      </w:ins>
      <w:ins w:id="9" w:author="tatiana.justiniano" w:date="2017-03-17T09:43:00Z">
        <w:r w:rsidR="00027E9A">
          <w:t xml:space="preserve"> anterior </w:t>
        </w:r>
      </w:ins>
      <w:ins w:id="10" w:author="Laura Andrea Guillen Ochoa" w:date="2016-09-19T11:34:00Z">
        <w:r>
          <w:t xml:space="preserve"> </w:t>
        </w:r>
        <w:del w:id="11" w:author="tatiana.justiniano" w:date="2017-03-17T09:44:00Z">
          <w:r w:rsidDel="00027E9A">
            <w:delText>envían</w:delText>
          </w:r>
        </w:del>
      </w:ins>
      <w:ins w:id="12" w:author="tatiana.justiniano" w:date="2017-03-17T09:44:00Z">
        <w:r w:rsidR="00027E9A">
          <w:t>enviaran</w:t>
        </w:r>
      </w:ins>
      <w:ins w:id="13" w:author="Laura Andrea Guillen Ochoa" w:date="2016-09-19T11:34:00Z">
        <w:r>
          <w:t xml:space="preserve"> </w:t>
        </w:r>
      </w:ins>
      <w:r>
        <w:t>el mismo al Gerente Nacional de Administración y Finanzas con copia al Gerente Nacional de Importaciones solicitando la liberación de los vehículos.</w:t>
      </w:r>
    </w:p>
    <w:p w:rsidR="00B02073" w:rsidRDefault="00B02073">
      <w:pPr>
        <w:ind w:left="426"/>
        <w:jc w:val="both"/>
        <w:rPr>
          <w:ins w:id="14" w:author="Laura Andrea Guillen Ochoa" w:date="2016-09-19T11:32:00Z"/>
        </w:rPr>
      </w:pPr>
    </w:p>
    <w:p w:rsidR="003946A1" w:rsidRPr="00AF29AD" w:rsidRDefault="00B02073" w:rsidP="003946A1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b/>
          <w:u w:val="single"/>
        </w:rPr>
        <w:t>Priorización de vehículos</w:t>
      </w:r>
    </w:p>
    <w:p w:rsidR="00B22B5D" w:rsidRPr="00B22B5D" w:rsidRDefault="00B22B5D" w:rsidP="00B22B5D">
      <w:pPr>
        <w:spacing w:line="276" w:lineRule="auto"/>
        <w:ind w:left="426" w:right="49"/>
        <w:jc w:val="both"/>
        <w:rPr>
          <w:ins w:id="15" w:author="Laura Andrea Guillen Ochoa" w:date="2016-09-19T11:45:00Z"/>
          <w:rFonts w:cs="Arial"/>
        </w:rPr>
      </w:pPr>
      <w:r w:rsidRPr="00B22B5D">
        <w:rPr>
          <w:rFonts w:cs="Arial"/>
        </w:rPr>
        <w:t xml:space="preserve">A solicitud </w:t>
      </w:r>
      <w:r w:rsidR="00027E9A">
        <w:rPr>
          <w:rFonts w:cs="Arial"/>
        </w:rPr>
        <w:t>de la Gerencia</w:t>
      </w:r>
      <w:r w:rsidRPr="00B22B5D">
        <w:rPr>
          <w:rFonts w:cs="Arial"/>
        </w:rPr>
        <w:t xml:space="preserve"> Nacional de Finanzas, el Analista Financiero</w:t>
      </w:r>
      <w:r>
        <w:rPr>
          <w:rFonts w:cs="Arial"/>
        </w:rPr>
        <w:t xml:space="preserve"> debe</w:t>
      </w:r>
      <w:r w:rsidRPr="00B22B5D">
        <w:rPr>
          <w:rFonts w:cs="Arial"/>
        </w:rPr>
        <w:t xml:space="preserve"> revisa</w:t>
      </w:r>
      <w:r>
        <w:rPr>
          <w:rFonts w:cs="Arial"/>
        </w:rPr>
        <w:t>r</w:t>
      </w:r>
      <w:r w:rsidRPr="00B22B5D">
        <w:rPr>
          <w:rFonts w:cs="Arial"/>
        </w:rPr>
        <w:t xml:space="preserve"> el listado de vehículos enviado por las Gerencias Regionales de Ventas</w:t>
      </w:r>
      <w:r>
        <w:rPr>
          <w:rFonts w:cs="Arial"/>
        </w:rPr>
        <w:t xml:space="preserve"> ingresando al Sistema y</w:t>
      </w:r>
      <w:r w:rsidRPr="00B22B5D">
        <w:rPr>
          <w:rFonts w:cs="Arial"/>
        </w:rPr>
        <w:t xml:space="preserve"> </w:t>
      </w:r>
      <w:r w:rsidRPr="00B22B5D">
        <w:rPr>
          <w:rFonts w:cs="Arial"/>
        </w:rPr>
        <w:lastRenderedPageBreak/>
        <w:t xml:space="preserve">verificando que los vehículos solicitados se encuentren en una ubicación cercana y que no se encuentren liberados. En caso que exista algún vehículo solicitado ya liberado, se </w:t>
      </w:r>
      <w:r>
        <w:rPr>
          <w:rFonts w:cs="Arial"/>
        </w:rPr>
        <w:t xml:space="preserve">debe </w:t>
      </w:r>
      <w:r w:rsidRPr="00B22B5D">
        <w:rPr>
          <w:rFonts w:cs="Arial"/>
        </w:rPr>
        <w:t>depura</w:t>
      </w:r>
      <w:r>
        <w:rPr>
          <w:rFonts w:cs="Arial"/>
        </w:rPr>
        <w:t>r</w:t>
      </w:r>
      <w:r w:rsidRPr="00B22B5D">
        <w:rPr>
          <w:rFonts w:cs="Arial"/>
        </w:rPr>
        <w:t xml:space="preserve"> de</w:t>
      </w:r>
      <w:r>
        <w:rPr>
          <w:rFonts w:cs="Arial"/>
        </w:rPr>
        <w:t xml:space="preserve">l listado. </w:t>
      </w:r>
      <w:ins w:id="16" w:author="tatiana.justiniano" w:date="2017-03-17T09:46:00Z">
        <w:r w:rsidR="00027E9A">
          <w:rPr>
            <w:rFonts w:cs="Arial"/>
          </w:rPr>
          <w:t xml:space="preserve">El analista de Finanzas diariamente consolidara en un cuadro </w:t>
        </w:r>
      </w:ins>
      <w:ins w:id="17" w:author="tatiana.justiniano" w:date="2017-03-17T09:47:00Z">
        <w:r w:rsidR="00027E9A">
          <w:rPr>
            <w:rFonts w:cs="Arial"/>
          </w:rPr>
          <w:t xml:space="preserve">de </w:t>
        </w:r>
      </w:ins>
      <w:ins w:id="18" w:author="tatiana.justiniano" w:date="2017-03-17T09:46:00Z">
        <w:r w:rsidR="00027E9A">
          <w:rPr>
            <w:rFonts w:cs="Arial"/>
          </w:rPr>
          <w:t xml:space="preserve">resumen de prioridades </w:t>
        </w:r>
      </w:ins>
      <w:ins w:id="19" w:author="tatiana.justiniano" w:date="2017-03-17T09:47:00Z">
        <w:r w:rsidR="00027E9A">
          <w:rPr>
            <w:rFonts w:cs="Arial"/>
          </w:rPr>
          <w:t xml:space="preserve">las solicitudes </w:t>
        </w:r>
      </w:ins>
      <w:r w:rsidR="00027E9A">
        <w:rPr>
          <w:rFonts w:cs="Arial"/>
        </w:rPr>
        <w:t>de</w:t>
      </w:r>
      <w:r w:rsidRPr="00B22B5D">
        <w:rPr>
          <w:rFonts w:cs="Arial"/>
        </w:rPr>
        <w:t xml:space="preserve"> cada una de las regionales.</w:t>
      </w:r>
    </w:p>
    <w:p w:rsidR="00B02073" w:rsidRDefault="00B22B5D" w:rsidP="00234628">
      <w:pPr>
        <w:spacing w:line="276" w:lineRule="auto"/>
        <w:ind w:left="426" w:right="49"/>
        <w:jc w:val="both"/>
        <w:rPr>
          <w:ins w:id="20" w:author="Laura Andrea Guillen Ochoa" w:date="2016-09-19T11:44:00Z"/>
          <w:rFonts w:cs="Arial"/>
        </w:rPr>
      </w:pPr>
      <w:r>
        <w:rPr>
          <w:rFonts w:cs="Arial"/>
        </w:rPr>
        <w:t xml:space="preserve">El Analista Financiero </w:t>
      </w:r>
      <w:r w:rsidR="00027E9A">
        <w:rPr>
          <w:rFonts w:cs="Arial"/>
        </w:rPr>
        <w:t>enviara el cuadro resumen consolidado</w:t>
      </w:r>
      <w:r w:rsidRPr="00B22B5D">
        <w:rPr>
          <w:rFonts w:cs="Arial"/>
        </w:rPr>
        <w:t xml:space="preserve"> de </w:t>
      </w:r>
      <w:r w:rsidR="00027E9A">
        <w:rPr>
          <w:rFonts w:cs="Arial"/>
        </w:rPr>
        <w:t>solicitudes de li</w:t>
      </w:r>
      <w:r w:rsidR="00562713">
        <w:rPr>
          <w:rFonts w:cs="Arial"/>
        </w:rPr>
        <w:t>be</w:t>
      </w:r>
      <w:r w:rsidR="00027E9A">
        <w:rPr>
          <w:rFonts w:cs="Arial"/>
        </w:rPr>
        <w:t>raci</w:t>
      </w:r>
      <w:r w:rsidR="00562713">
        <w:rPr>
          <w:rFonts w:cs="Arial"/>
        </w:rPr>
        <w:t>ó</w:t>
      </w:r>
      <w:r w:rsidR="00027E9A">
        <w:rPr>
          <w:rFonts w:cs="Arial"/>
        </w:rPr>
        <w:t>n</w:t>
      </w:r>
      <w:r>
        <w:rPr>
          <w:rFonts w:cs="Arial"/>
        </w:rPr>
        <w:t xml:space="preserve"> </w:t>
      </w:r>
      <w:r w:rsidRPr="00B22B5D">
        <w:rPr>
          <w:rFonts w:cs="Arial"/>
        </w:rPr>
        <w:t xml:space="preserve">al Jefe Nacional de Finanzas para la priorización a nivel Nacional y </w:t>
      </w:r>
      <w:r w:rsidR="00027E9A">
        <w:rPr>
          <w:rFonts w:cs="Arial"/>
        </w:rPr>
        <w:t xml:space="preserve">posterior </w:t>
      </w:r>
      <w:r w:rsidRPr="00B22B5D">
        <w:rPr>
          <w:rFonts w:cs="Arial"/>
        </w:rPr>
        <w:t>liberación.</w:t>
      </w:r>
    </w:p>
    <w:p w:rsidR="00B02073" w:rsidRDefault="00B02073">
      <w:pPr>
        <w:spacing w:line="276" w:lineRule="auto"/>
        <w:ind w:left="426" w:right="49"/>
        <w:jc w:val="both"/>
        <w:rPr>
          <w:ins w:id="21" w:author="Laura Andrea Guillen Ochoa" w:date="2016-09-19T11:44:00Z"/>
          <w:rFonts w:cs="Arial"/>
        </w:rPr>
        <w:pPrChange w:id="22" w:author="Laura Andrea Guillen Ochoa" w:date="2016-09-19T11:44:00Z">
          <w:pPr>
            <w:pStyle w:val="Prrafodelista"/>
            <w:numPr>
              <w:ilvl w:val="1"/>
              <w:numId w:val="5"/>
            </w:numPr>
            <w:spacing w:line="276" w:lineRule="auto"/>
            <w:ind w:left="858" w:right="49" w:hanging="432"/>
            <w:jc w:val="both"/>
          </w:pPr>
        </w:pPrChange>
      </w:pPr>
    </w:p>
    <w:p w:rsidR="00B02073" w:rsidRDefault="00B02073">
      <w:pPr>
        <w:spacing w:line="276" w:lineRule="auto"/>
        <w:ind w:left="426" w:right="49"/>
        <w:jc w:val="both"/>
        <w:rPr>
          <w:ins w:id="23" w:author="Laura Andrea Guillen Ochoa" w:date="2016-09-19T11:44:00Z"/>
          <w:rFonts w:cs="Arial"/>
        </w:rPr>
        <w:pPrChange w:id="24" w:author="Laura Andrea Guillen Ochoa" w:date="2016-09-19T11:44:00Z">
          <w:pPr>
            <w:pStyle w:val="Prrafodelista"/>
            <w:numPr>
              <w:ilvl w:val="1"/>
              <w:numId w:val="5"/>
            </w:numPr>
            <w:spacing w:line="276" w:lineRule="auto"/>
            <w:ind w:left="858" w:right="49" w:hanging="432"/>
            <w:jc w:val="both"/>
          </w:pPr>
        </w:pPrChange>
      </w:pPr>
    </w:p>
    <w:p w:rsidR="006256D7" w:rsidRPr="00B22B5D" w:rsidRDefault="00B22B5D" w:rsidP="008E1CC4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 w:rsidRPr="00234628">
        <w:rPr>
          <w:rFonts w:cs="Arial"/>
          <w:b/>
          <w:u w:val="single"/>
        </w:rPr>
        <w:t>Verificación de fondos</w:t>
      </w:r>
    </w:p>
    <w:p w:rsidR="00B22B5D" w:rsidRDefault="00B22B5D">
      <w:pPr>
        <w:spacing w:line="276" w:lineRule="auto"/>
        <w:ind w:left="426" w:right="49"/>
        <w:jc w:val="both"/>
        <w:rPr>
          <w:ins w:id="25" w:author="tatiana.justiniano" w:date="2017-03-17T09:50:00Z"/>
          <w:rFonts w:cs="Arial"/>
        </w:rPr>
      </w:pPr>
      <w:r w:rsidRPr="00B22B5D">
        <w:rPr>
          <w:rFonts w:cs="Arial"/>
        </w:rPr>
        <w:t>El Gerente Nacional de Administración y Finanzas</w:t>
      </w:r>
      <w:r>
        <w:rPr>
          <w:rFonts w:cs="Arial"/>
        </w:rPr>
        <w:t xml:space="preserve"> junto con</w:t>
      </w:r>
      <w:r w:rsidRPr="00B22B5D">
        <w:rPr>
          <w:rFonts w:cs="Arial"/>
        </w:rPr>
        <w:t xml:space="preserve"> el Jefe Nacional de Finanzas, </w:t>
      </w:r>
      <w:r>
        <w:rPr>
          <w:rFonts w:cs="Arial"/>
        </w:rPr>
        <w:t xml:space="preserve">deben </w:t>
      </w:r>
      <w:r w:rsidRPr="00B22B5D">
        <w:rPr>
          <w:rFonts w:cs="Arial"/>
        </w:rPr>
        <w:t>verifica</w:t>
      </w:r>
      <w:r>
        <w:rPr>
          <w:rFonts w:cs="Arial"/>
        </w:rPr>
        <w:t>r</w:t>
      </w:r>
      <w:r w:rsidRPr="00B22B5D">
        <w:rPr>
          <w:rFonts w:cs="Arial"/>
        </w:rPr>
        <w:t xml:space="preserve"> la disponibilidad de fondos para la liberación, considerando el vencimiento de </w:t>
      </w:r>
      <w:ins w:id="26" w:author="Laura Andrea Guillen Ochoa" w:date="2016-09-19T11:51:00Z">
        <w:del w:id="27" w:author="tatiana.justiniano" w:date="2017-03-17T09:49:00Z">
          <w:r w:rsidRPr="00B22B5D" w:rsidDel="00027E9A">
            <w:rPr>
              <w:rFonts w:cs="Arial"/>
            </w:rPr>
            <w:delText>las operaciones vigentes y ot</w:delText>
          </w:r>
          <w:r w:rsidDel="00027E9A">
            <w:rPr>
              <w:rFonts w:cs="Arial"/>
            </w:rPr>
            <w:delText>ras</w:delText>
          </w:r>
        </w:del>
      </w:ins>
      <w:ins w:id="28" w:author="tatiana.justiniano" w:date="2017-03-17T09:49:00Z">
        <w:r w:rsidR="00027E9A">
          <w:rPr>
            <w:rFonts w:cs="Arial"/>
          </w:rPr>
          <w:t>todas las</w:t>
        </w:r>
      </w:ins>
      <w:ins w:id="29" w:author="Laura Andrea Guillen Ochoa" w:date="2016-09-19T11:51:00Z">
        <w:r>
          <w:rPr>
            <w:rFonts w:cs="Arial"/>
          </w:rPr>
          <w:t xml:space="preserve"> obligaciones de la empresa</w:t>
        </w:r>
      </w:ins>
      <w:ins w:id="30" w:author="tatiana.justiniano" w:date="2017-03-17T09:49:00Z">
        <w:r w:rsidR="00027E9A">
          <w:rPr>
            <w:rFonts w:cs="Arial"/>
          </w:rPr>
          <w:t xml:space="preserve"> tenga en ese momento</w:t>
        </w:r>
      </w:ins>
      <w:ins w:id="31" w:author="Laura Andrea Guillen Ochoa" w:date="2016-09-19T11:51:00Z">
        <w:r>
          <w:rPr>
            <w:rFonts w:cs="Arial"/>
          </w:rPr>
          <w:t>.</w:t>
        </w:r>
      </w:ins>
      <w:ins w:id="32" w:author="Laura Andrea Guillen Ochoa" w:date="2016-09-19T11:52:00Z">
        <w:r>
          <w:rPr>
            <w:rFonts w:cs="Arial"/>
          </w:rPr>
          <w:t xml:space="preserve"> </w:t>
        </w:r>
      </w:ins>
      <w:r w:rsidRPr="00B22B5D">
        <w:rPr>
          <w:rFonts w:cs="Arial"/>
        </w:rPr>
        <w:t>En base al monto disponible para</w:t>
      </w:r>
      <w:r>
        <w:rPr>
          <w:rFonts w:cs="Arial"/>
        </w:rPr>
        <w:t xml:space="preserve"> liberaciones, deben</w:t>
      </w:r>
      <w:r w:rsidRPr="00B22B5D">
        <w:rPr>
          <w:rFonts w:cs="Arial"/>
        </w:rPr>
        <w:t xml:space="preserve"> realiza</w:t>
      </w:r>
      <w:r>
        <w:rPr>
          <w:rFonts w:cs="Arial"/>
        </w:rPr>
        <w:t>r</w:t>
      </w:r>
      <w:r w:rsidRPr="00B22B5D">
        <w:rPr>
          <w:rFonts w:cs="Arial"/>
        </w:rPr>
        <w:t xml:space="preserve"> la distribución </w:t>
      </w:r>
      <w:r>
        <w:rPr>
          <w:rFonts w:cs="Arial"/>
        </w:rPr>
        <w:t>de fondos por cada regional y</w:t>
      </w:r>
      <w:r w:rsidRPr="00B22B5D">
        <w:rPr>
          <w:rFonts w:cs="Arial"/>
        </w:rPr>
        <w:t xml:space="preserve"> determina</w:t>
      </w:r>
      <w:r>
        <w:rPr>
          <w:rFonts w:cs="Arial"/>
        </w:rPr>
        <w:t>r</w:t>
      </w:r>
      <w:r w:rsidRPr="00B22B5D">
        <w:rPr>
          <w:rFonts w:cs="Arial"/>
        </w:rPr>
        <w:t xml:space="preserve"> la cantidad de vehículos a liber</w:t>
      </w:r>
      <w:bookmarkStart w:id="33" w:name="_GoBack"/>
      <w:bookmarkEnd w:id="33"/>
      <w:r w:rsidRPr="00B22B5D">
        <w:rPr>
          <w:rFonts w:cs="Arial"/>
        </w:rPr>
        <w:t>ar.</w:t>
      </w:r>
    </w:p>
    <w:p w:rsidR="00027E9A" w:rsidRPr="00562713" w:rsidRDefault="00812C61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ins w:id="34" w:author="tatiana.justiniano" w:date="2017-03-17T11:35:00Z"/>
          <w:rFonts w:cs="Arial"/>
          <w:b/>
          <w:u w:val="single"/>
          <w:rPrChange w:id="35" w:author="Monica Paola Havivi Sanjines" w:date="2017-03-23T12:36:00Z">
            <w:rPr>
              <w:ins w:id="36" w:author="tatiana.justiniano" w:date="2017-03-17T11:35:00Z"/>
              <w:rFonts w:cs="Arial"/>
            </w:rPr>
          </w:rPrChange>
        </w:rPr>
        <w:pPrChange w:id="37" w:author="tatiana.justiniano" w:date="2017-03-17T09:50:00Z">
          <w:pPr>
            <w:spacing w:line="276" w:lineRule="auto"/>
            <w:ind w:left="426" w:right="49"/>
            <w:jc w:val="both"/>
          </w:pPr>
        </w:pPrChange>
      </w:pPr>
      <w:ins w:id="38" w:author="tatiana.justiniano" w:date="2017-03-17T11:35:00Z">
        <w:del w:id="39" w:author="Monica Paola Havivi Sanjines" w:date="2017-03-23T12:36:00Z">
          <w:r w:rsidRPr="00562713" w:rsidDel="00562713">
            <w:rPr>
              <w:rFonts w:cs="Arial"/>
              <w:b/>
              <w:u w:val="single"/>
              <w:rPrChange w:id="40" w:author="Monica Paola Havivi Sanjines" w:date="2017-03-23T12:36:00Z">
                <w:rPr>
                  <w:rFonts w:cs="Arial"/>
                </w:rPr>
              </w:rPrChange>
            </w:rPr>
            <w:delText>Confirmacion</w:delText>
          </w:r>
        </w:del>
      </w:ins>
      <w:ins w:id="41" w:author="Monica Paola Havivi Sanjines" w:date="2017-03-23T12:36:00Z">
        <w:r w:rsidR="00562713" w:rsidRPr="00562713">
          <w:rPr>
            <w:rFonts w:cs="Arial"/>
            <w:b/>
            <w:u w:val="single"/>
            <w:rPrChange w:id="42" w:author="Monica Paola Havivi Sanjines" w:date="2017-03-23T12:36:00Z">
              <w:rPr>
                <w:rFonts w:cs="Arial"/>
              </w:rPr>
            </w:rPrChange>
          </w:rPr>
          <w:t>Confirmación</w:t>
        </w:r>
      </w:ins>
      <w:ins w:id="43" w:author="tatiana.justiniano" w:date="2017-03-17T11:35:00Z">
        <w:r w:rsidRPr="00562713">
          <w:rPr>
            <w:rFonts w:cs="Arial"/>
            <w:b/>
            <w:u w:val="single"/>
            <w:rPrChange w:id="44" w:author="Monica Paola Havivi Sanjines" w:date="2017-03-23T12:36:00Z">
              <w:rPr>
                <w:rFonts w:cs="Arial"/>
              </w:rPr>
            </w:rPrChange>
          </w:rPr>
          <w:t xml:space="preserve"> de liberaciones</w:t>
        </w:r>
      </w:ins>
    </w:p>
    <w:p w:rsidR="00812C61" w:rsidRPr="00812C61" w:rsidDel="00562713" w:rsidRDefault="00812C61" w:rsidP="00812C61">
      <w:pPr>
        <w:spacing w:line="276" w:lineRule="auto"/>
        <w:ind w:left="426" w:right="49"/>
        <w:jc w:val="both"/>
        <w:rPr>
          <w:ins w:id="45" w:author="Laura Andrea Guillen Ochoa" w:date="2016-09-19T11:49:00Z"/>
          <w:del w:id="46" w:author="Monica Paola Havivi Sanjines" w:date="2017-03-23T12:36:00Z"/>
          <w:rFonts w:cs="Arial"/>
        </w:rPr>
      </w:pPr>
      <w:ins w:id="47" w:author="tatiana.justiniano" w:date="2017-03-17T11:35:00Z">
        <w:r>
          <w:rPr>
            <w:rFonts w:cs="Arial"/>
          </w:rPr>
          <w:t xml:space="preserve">El Gerente Nacional de </w:t>
        </w:r>
        <w:del w:id="48" w:author="Monica Paola Havivi Sanjines" w:date="2017-03-23T12:36:00Z">
          <w:r w:rsidDel="00562713">
            <w:rPr>
              <w:rFonts w:cs="Arial"/>
            </w:rPr>
            <w:delText>Administracion</w:delText>
          </w:r>
        </w:del>
      </w:ins>
      <w:ins w:id="49" w:author="Monica Paola Havivi Sanjines" w:date="2017-03-23T12:36:00Z">
        <w:r w:rsidR="00562713">
          <w:rPr>
            <w:rFonts w:cs="Arial"/>
          </w:rPr>
          <w:t>Administración</w:t>
        </w:r>
      </w:ins>
      <w:ins w:id="50" w:author="tatiana.justiniano" w:date="2017-03-17T11:35:00Z">
        <w:r>
          <w:rPr>
            <w:rFonts w:cs="Arial"/>
          </w:rPr>
          <w:t xml:space="preserve"> y Finanzas comunicara a </w:t>
        </w:r>
      </w:ins>
      <w:ins w:id="51" w:author="tatiana.justiniano" w:date="2017-03-17T11:36:00Z">
        <w:r>
          <w:rPr>
            <w:rFonts w:cs="Arial"/>
          </w:rPr>
          <w:t>través</w:t>
        </w:r>
      </w:ins>
      <w:ins w:id="52" w:author="tatiana.justiniano" w:date="2017-03-17T11:35:00Z">
        <w:r>
          <w:rPr>
            <w:rFonts w:cs="Arial"/>
          </w:rPr>
          <w:t xml:space="preserve"> </w:t>
        </w:r>
      </w:ins>
      <w:ins w:id="53" w:author="tatiana.justiniano" w:date="2017-03-17T11:36:00Z">
        <w:r>
          <w:rPr>
            <w:rFonts w:cs="Arial"/>
          </w:rPr>
          <w:t xml:space="preserve">de un correo electrónico </w:t>
        </w:r>
      </w:ins>
      <w:ins w:id="54" w:author="tatiana.justiniano" w:date="2017-03-17T11:37:00Z">
        <w:r>
          <w:rPr>
            <w:rFonts w:cs="Arial"/>
          </w:rPr>
          <w:t xml:space="preserve">oficial a todos los Gerente y/o Jefes de Ventas el detalle de las liberaciones que se realizaran y un cronograma de las liberaciones que quedaron pendientes. </w:t>
        </w:r>
      </w:ins>
    </w:p>
    <w:p w:rsidR="00C928B3" w:rsidDel="00B22B5D" w:rsidRDefault="00C928B3">
      <w:pPr>
        <w:spacing w:line="276" w:lineRule="auto"/>
        <w:ind w:right="49"/>
        <w:jc w:val="both"/>
        <w:rPr>
          <w:del w:id="55" w:author="Laura Andrea Guillen Ochoa" w:date="2016-09-19T11:52:00Z"/>
          <w:rFonts w:cs="Arial"/>
        </w:rPr>
        <w:pPrChange w:id="56" w:author="Laura Andrea Guillen Ochoa" w:date="2016-09-19T11:52:00Z">
          <w:pPr>
            <w:spacing w:line="276" w:lineRule="auto"/>
            <w:ind w:left="426" w:right="49"/>
            <w:jc w:val="both"/>
          </w:pPr>
        </w:pPrChange>
      </w:pPr>
    </w:p>
    <w:p w:rsidR="00C928B3" w:rsidRDefault="00C928B3">
      <w:pPr>
        <w:spacing w:line="276" w:lineRule="auto"/>
        <w:ind w:left="426" w:right="49"/>
        <w:jc w:val="both"/>
        <w:rPr>
          <w:rFonts w:cs="Arial"/>
        </w:rPr>
      </w:pPr>
    </w:p>
    <w:p w:rsidR="00C928B3" w:rsidRDefault="00B22B5D" w:rsidP="00C928B3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Liberación</w:t>
      </w:r>
    </w:p>
    <w:p w:rsidR="00B22B5D" w:rsidRPr="00B22B5D" w:rsidRDefault="00B22B5D" w:rsidP="00B22B5D">
      <w:pPr>
        <w:spacing w:line="276" w:lineRule="auto"/>
        <w:ind w:left="426" w:right="49"/>
        <w:jc w:val="both"/>
        <w:rPr>
          <w:rFonts w:cs="Arial"/>
        </w:rPr>
      </w:pPr>
      <w:r w:rsidRPr="00B22B5D">
        <w:rPr>
          <w:rFonts w:cs="Arial"/>
        </w:rPr>
        <w:t xml:space="preserve">En base a la disponibilidad de efectivo y a la lista de priorización de Vehículos validada, el Jefe Nacional de Finanzas en coordinación con el Gerente Nacional de Administración y Finanzas </w:t>
      </w:r>
      <w:r>
        <w:rPr>
          <w:rFonts w:cs="Arial"/>
        </w:rPr>
        <w:t xml:space="preserve">debe </w:t>
      </w:r>
      <w:r w:rsidRPr="00B22B5D">
        <w:rPr>
          <w:rFonts w:cs="Arial"/>
        </w:rPr>
        <w:t>realiza</w:t>
      </w:r>
      <w:r>
        <w:rPr>
          <w:rFonts w:cs="Arial"/>
        </w:rPr>
        <w:t>r</w:t>
      </w:r>
      <w:r w:rsidRPr="00B22B5D">
        <w:rPr>
          <w:rFonts w:cs="Arial"/>
        </w:rPr>
        <w:t xml:space="preserve"> el pago parcial de</w:t>
      </w:r>
      <w:r>
        <w:rPr>
          <w:rFonts w:cs="Arial"/>
        </w:rPr>
        <w:t xml:space="preserve"> la Carta de Crédito y solicitar</w:t>
      </w:r>
      <w:r w:rsidRPr="00B22B5D">
        <w:rPr>
          <w:rFonts w:cs="Arial"/>
        </w:rPr>
        <w:t xml:space="preserve"> al Banco la liberación de los Vehículos seleccionados</w:t>
      </w:r>
      <w:r>
        <w:rPr>
          <w:rFonts w:cs="Arial"/>
        </w:rPr>
        <w:t>.</w:t>
      </w:r>
      <w:r w:rsidRPr="00B22B5D">
        <w:rPr>
          <w:rFonts w:cs="Arial"/>
        </w:rPr>
        <w:t xml:space="preserve"> </w:t>
      </w:r>
      <w:r>
        <w:rPr>
          <w:rFonts w:cs="Arial"/>
        </w:rPr>
        <w:t>P</w:t>
      </w:r>
      <w:r w:rsidRPr="00B22B5D">
        <w:rPr>
          <w:rFonts w:cs="Arial"/>
        </w:rPr>
        <w:t xml:space="preserve">ara este efecto, el Jefe Nacional de Finanzas </w:t>
      </w:r>
      <w:r>
        <w:rPr>
          <w:rFonts w:cs="Arial"/>
        </w:rPr>
        <w:t xml:space="preserve">debe </w:t>
      </w:r>
      <w:r w:rsidRPr="00B22B5D">
        <w:rPr>
          <w:rFonts w:cs="Arial"/>
        </w:rPr>
        <w:t>elabora</w:t>
      </w:r>
      <w:r>
        <w:rPr>
          <w:rFonts w:cs="Arial"/>
        </w:rPr>
        <w:t>r</w:t>
      </w:r>
      <w:r w:rsidRPr="00B22B5D">
        <w:rPr>
          <w:rFonts w:cs="Arial"/>
        </w:rPr>
        <w:t xml:space="preserve"> una carta solicitando al Banco se realice el débito</w:t>
      </w:r>
      <w:r>
        <w:rPr>
          <w:rFonts w:cs="Arial"/>
        </w:rPr>
        <w:t xml:space="preserve"> de una de las cuentas de Toyosa</w:t>
      </w:r>
      <w:r w:rsidRPr="00B22B5D">
        <w:rPr>
          <w:rFonts w:cs="Arial"/>
        </w:rPr>
        <w:t xml:space="preserve"> S.A. para el pago parcial de la Carta de Crédito vigente. </w:t>
      </w:r>
    </w:p>
    <w:p w:rsidR="00B22B5D" w:rsidRPr="00B22B5D" w:rsidRDefault="00B22B5D" w:rsidP="00B22B5D">
      <w:pPr>
        <w:spacing w:line="276" w:lineRule="auto"/>
        <w:ind w:left="426" w:right="49"/>
        <w:jc w:val="both"/>
        <w:rPr>
          <w:rFonts w:cs="Arial"/>
        </w:rPr>
      </w:pPr>
      <w:r w:rsidRPr="00B22B5D">
        <w:rPr>
          <w:rFonts w:cs="Arial"/>
        </w:rPr>
        <w:t>Luego de debitar la cuenta, el Banco Financiador s</w:t>
      </w:r>
      <w:r>
        <w:rPr>
          <w:rFonts w:cs="Arial"/>
        </w:rPr>
        <w:t>olicita</w:t>
      </w:r>
      <w:r w:rsidR="00375C40">
        <w:rPr>
          <w:rFonts w:cs="Arial"/>
        </w:rPr>
        <w:t xml:space="preserve"> a la empresa de Warrant</w:t>
      </w:r>
      <w:r>
        <w:rPr>
          <w:rFonts w:cs="Arial"/>
        </w:rPr>
        <w:t xml:space="preserve"> mediante un correo electrónico </w:t>
      </w:r>
      <w:r w:rsidRPr="00B22B5D">
        <w:rPr>
          <w:rFonts w:cs="Arial"/>
        </w:rPr>
        <w:t>con copia al Gerente Nacional de Admin</w:t>
      </w:r>
      <w:r>
        <w:rPr>
          <w:rFonts w:cs="Arial"/>
        </w:rPr>
        <w:t>istración y Finanzas</w:t>
      </w:r>
      <w:r w:rsidR="00812C61">
        <w:rPr>
          <w:rFonts w:cs="Arial"/>
        </w:rPr>
        <w:t xml:space="preserve"> </w:t>
      </w:r>
      <w:ins w:id="57" w:author="tatiana.justiniano" w:date="2017-03-17T11:39:00Z">
        <w:r w:rsidR="00812C61">
          <w:rPr>
            <w:rFonts w:cs="Arial"/>
          </w:rPr>
          <w:t>y/o Jefe Nacional de Ventas</w:t>
        </w:r>
      </w:ins>
      <w:ins w:id="58" w:author="Laura Andrea Guillen Ochoa" w:date="2016-09-19T11:54:00Z">
        <w:r>
          <w:rPr>
            <w:rFonts w:cs="Arial"/>
          </w:rPr>
          <w:t xml:space="preserve"> </w:t>
        </w:r>
      </w:ins>
      <w:r>
        <w:rPr>
          <w:rFonts w:cs="Arial"/>
        </w:rPr>
        <w:t>de Toyosa S.A.</w:t>
      </w:r>
      <w:r w:rsidRPr="00B22B5D">
        <w:rPr>
          <w:rFonts w:cs="Arial"/>
        </w:rPr>
        <w:t>, se autorice el retiro de los Vehículos pagados del depósito de</w:t>
      </w:r>
      <w:r w:rsidR="00375C40">
        <w:rPr>
          <w:rFonts w:cs="Arial"/>
        </w:rPr>
        <w:t xml:space="preserve"> </w:t>
      </w:r>
      <w:proofErr w:type="gramStart"/>
      <w:r w:rsidR="00375C40">
        <w:rPr>
          <w:rFonts w:cs="Arial"/>
        </w:rPr>
        <w:t>Warrant .</w:t>
      </w:r>
      <w:proofErr w:type="gramEnd"/>
      <w:r w:rsidR="00375C40">
        <w:rPr>
          <w:rFonts w:cs="Arial"/>
        </w:rPr>
        <w:t xml:space="preserve"> Dicha solicitud debe ser </w:t>
      </w:r>
      <w:r w:rsidRPr="00B22B5D">
        <w:rPr>
          <w:rFonts w:cs="Arial"/>
        </w:rPr>
        <w:t>ratificada por la empresa de Warrant con el e</w:t>
      </w:r>
      <w:r w:rsidR="00375C40">
        <w:rPr>
          <w:rFonts w:cs="Arial"/>
        </w:rPr>
        <w:t>nvío de una carta a TOYOSA S.A.</w:t>
      </w:r>
    </w:p>
    <w:p w:rsidR="00B22B5D" w:rsidRPr="00B22B5D" w:rsidRDefault="00B22B5D">
      <w:pPr>
        <w:spacing w:line="276" w:lineRule="auto"/>
        <w:ind w:left="426" w:right="49"/>
        <w:jc w:val="both"/>
        <w:rPr>
          <w:rFonts w:cs="Arial"/>
        </w:rPr>
      </w:pPr>
      <w:r w:rsidRPr="00B22B5D">
        <w:rPr>
          <w:rFonts w:cs="Arial"/>
        </w:rPr>
        <w:t xml:space="preserve">El Auxiliar de Finanzas </w:t>
      </w:r>
      <w:r w:rsidR="00375C40">
        <w:rPr>
          <w:rFonts w:cs="Arial"/>
        </w:rPr>
        <w:t xml:space="preserve">debe </w:t>
      </w:r>
      <w:r w:rsidRPr="00B22B5D">
        <w:rPr>
          <w:rFonts w:cs="Arial"/>
        </w:rPr>
        <w:t>recoge</w:t>
      </w:r>
      <w:r w:rsidR="00375C40">
        <w:rPr>
          <w:rFonts w:cs="Arial"/>
        </w:rPr>
        <w:t>r</w:t>
      </w:r>
      <w:r w:rsidRPr="00B22B5D">
        <w:rPr>
          <w:rFonts w:cs="Arial"/>
        </w:rPr>
        <w:t xml:space="preserve"> los comprobantes de los Bancos por el pago parcial de la Carta de Crédito y los</w:t>
      </w:r>
      <w:r w:rsidR="00375C40">
        <w:rPr>
          <w:rFonts w:cs="Arial"/>
        </w:rPr>
        <w:t xml:space="preserve"> debe</w:t>
      </w:r>
      <w:r w:rsidRPr="00B22B5D">
        <w:rPr>
          <w:rFonts w:cs="Arial"/>
        </w:rPr>
        <w:t xml:space="preserve"> entrega</w:t>
      </w:r>
      <w:r w:rsidR="00375C40">
        <w:rPr>
          <w:rFonts w:cs="Arial"/>
        </w:rPr>
        <w:t>r al Responsable Financiero.</w:t>
      </w:r>
    </w:p>
    <w:p w:rsidR="00B22B5D" w:rsidRDefault="00B22B5D" w:rsidP="00234628">
      <w:pPr>
        <w:spacing w:line="276" w:lineRule="auto"/>
        <w:ind w:left="426" w:right="49"/>
        <w:jc w:val="both"/>
        <w:rPr>
          <w:rFonts w:cs="Arial"/>
        </w:rPr>
      </w:pPr>
      <w:r w:rsidRPr="00234628">
        <w:rPr>
          <w:rFonts w:cs="Arial"/>
          <w:b/>
          <w:rPrChange w:id="59" w:author="Aneli Sofia Ugalde Vargas" w:date="2018-08-16T17:27:00Z">
            <w:rPr>
              <w:rFonts w:cs="Arial"/>
            </w:rPr>
          </w:rPrChange>
        </w:rPr>
        <w:t>Nota:</w:t>
      </w:r>
      <w:r w:rsidRPr="00B22B5D">
        <w:rPr>
          <w:rFonts w:cs="Arial"/>
        </w:rPr>
        <w:t xml:space="preserve"> Finanzas</w:t>
      </w:r>
      <w:r w:rsidR="00375C40">
        <w:rPr>
          <w:rFonts w:cs="Arial"/>
        </w:rPr>
        <w:t xml:space="preserve"> debe</w:t>
      </w:r>
      <w:r w:rsidRPr="00B22B5D">
        <w:rPr>
          <w:rFonts w:cs="Arial"/>
        </w:rPr>
        <w:t xml:space="preserve"> prioriza</w:t>
      </w:r>
      <w:r w:rsidR="00375C40">
        <w:rPr>
          <w:rFonts w:cs="Arial"/>
        </w:rPr>
        <w:t>r</w:t>
      </w:r>
      <w:r w:rsidRPr="00B22B5D">
        <w:rPr>
          <w:rFonts w:cs="Arial"/>
        </w:rPr>
        <w:t xml:space="preserve"> las unidades cuyas Cartas de Crédito están prontas a vencerse, aunque estas unidades no tengan cliente.</w:t>
      </w:r>
    </w:p>
    <w:p w:rsidR="00B22B5D" w:rsidRDefault="00375C40" w:rsidP="00234628">
      <w:pPr>
        <w:spacing w:line="276" w:lineRule="auto"/>
        <w:ind w:left="426" w:right="49"/>
        <w:jc w:val="both"/>
        <w:rPr>
          <w:rFonts w:cs="Arial"/>
        </w:rPr>
      </w:pPr>
      <w:r w:rsidRPr="00234628">
        <w:rPr>
          <w:rFonts w:cs="Arial"/>
          <w:b/>
          <w:rPrChange w:id="60" w:author="Aneli Sofia Ugalde Vargas" w:date="2018-08-16T17:27:00Z">
            <w:rPr>
              <w:rFonts w:cs="Arial"/>
            </w:rPr>
          </w:rPrChange>
        </w:rPr>
        <w:t>NOTA:</w:t>
      </w:r>
      <w:r>
        <w:rPr>
          <w:rFonts w:cs="Arial"/>
        </w:rPr>
        <w:t xml:space="preserve"> </w:t>
      </w:r>
      <w:r w:rsidRPr="00375C40">
        <w:rPr>
          <w:rFonts w:cs="Arial"/>
        </w:rPr>
        <w:t xml:space="preserve">El Responsable Financiero </w:t>
      </w:r>
      <w:r>
        <w:rPr>
          <w:rFonts w:cs="Arial"/>
        </w:rPr>
        <w:t xml:space="preserve">debe </w:t>
      </w:r>
      <w:r w:rsidRPr="00375C40">
        <w:rPr>
          <w:rFonts w:cs="Arial"/>
        </w:rPr>
        <w:t>realiza</w:t>
      </w:r>
      <w:r>
        <w:rPr>
          <w:rFonts w:cs="Arial"/>
        </w:rPr>
        <w:t>r</w:t>
      </w:r>
      <w:r w:rsidRPr="00375C40">
        <w:rPr>
          <w:rFonts w:cs="Arial"/>
        </w:rPr>
        <w:t xml:space="preserve"> </w:t>
      </w:r>
      <w:r>
        <w:rPr>
          <w:rFonts w:cs="Arial"/>
        </w:rPr>
        <w:t>el registro contable</w:t>
      </w:r>
      <w:r w:rsidRPr="00375C40">
        <w:rPr>
          <w:rFonts w:cs="Arial"/>
        </w:rPr>
        <w:t xml:space="preserve"> de los comprobantes recibidos del Auxiliar de Finanzas</w:t>
      </w:r>
      <w:r>
        <w:rPr>
          <w:rFonts w:cs="Arial"/>
        </w:rPr>
        <w:t xml:space="preserve"> en el Sistema</w:t>
      </w:r>
      <w:r w:rsidRPr="00375C40">
        <w:rPr>
          <w:rFonts w:cs="Arial"/>
        </w:rPr>
        <w:t>.</w:t>
      </w:r>
    </w:p>
    <w:p w:rsidR="00C928B3" w:rsidRPr="00375C40" w:rsidRDefault="00375C40" w:rsidP="00C928B3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 w:rsidRPr="00234628">
        <w:rPr>
          <w:rFonts w:cs="Arial"/>
          <w:b/>
          <w:u w:val="single"/>
        </w:rPr>
        <w:t xml:space="preserve">Registro pre- liquidación </w:t>
      </w:r>
    </w:p>
    <w:p w:rsidR="00375C40" w:rsidRDefault="00375C40" w:rsidP="00C928B3">
      <w:pPr>
        <w:spacing w:line="276" w:lineRule="auto"/>
        <w:ind w:left="426" w:right="49"/>
        <w:jc w:val="both"/>
        <w:rPr>
          <w:rFonts w:cs="Arial"/>
        </w:rPr>
      </w:pPr>
      <w:r w:rsidRPr="00375C40">
        <w:rPr>
          <w:rFonts w:cs="Arial"/>
        </w:rPr>
        <w:t xml:space="preserve">Con la solicitud de liberación al Banco realizada, el Analista Financiero </w:t>
      </w:r>
      <w:r>
        <w:rPr>
          <w:rFonts w:cs="Arial"/>
        </w:rPr>
        <w:t xml:space="preserve">debe </w:t>
      </w:r>
      <w:r w:rsidRPr="00375C40">
        <w:rPr>
          <w:rFonts w:cs="Arial"/>
        </w:rPr>
        <w:t>registra</w:t>
      </w:r>
      <w:r>
        <w:rPr>
          <w:rFonts w:cs="Arial"/>
        </w:rPr>
        <w:t>r</w:t>
      </w:r>
      <w:r w:rsidRPr="00375C40">
        <w:rPr>
          <w:rFonts w:cs="Arial"/>
        </w:rPr>
        <w:t xml:space="preserve"> </w:t>
      </w:r>
      <w:proofErr w:type="gramStart"/>
      <w:r w:rsidRPr="00375C40">
        <w:rPr>
          <w:rFonts w:cs="Arial"/>
        </w:rPr>
        <w:t>la</w:t>
      </w:r>
      <w:proofErr w:type="gramEnd"/>
      <w:r w:rsidRPr="00375C40">
        <w:rPr>
          <w:rFonts w:cs="Arial"/>
        </w:rPr>
        <w:t xml:space="preserve"> pre</w:t>
      </w:r>
      <w:r>
        <w:rPr>
          <w:rFonts w:cs="Arial"/>
        </w:rPr>
        <w:t xml:space="preserve">- </w:t>
      </w:r>
      <w:r w:rsidRPr="00375C40">
        <w:rPr>
          <w:rFonts w:cs="Arial"/>
        </w:rPr>
        <w:t xml:space="preserve">liquidación </w:t>
      </w:r>
      <w:r>
        <w:rPr>
          <w:rFonts w:cs="Arial"/>
        </w:rPr>
        <w:t>y la información de la carta enviada al Banco</w:t>
      </w:r>
      <w:r w:rsidRPr="00375C40">
        <w:rPr>
          <w:rFonts w:cs="Arial"/>
        </w:rPr>
        <w:t>.</w:t>
      </w:r>
    </w:p>
    <w:p w:rsidR="00375C40" w:rsidRDefault="00375C40">
      <w:pPr>
        <w:spacing w:line="276" w:lineRule="auto"/>
        <w:ind w:left="426" w:right="49"/>
        <w:jc w:val="both"/>
        <w:rPr>
          <w:rFonts w:cs="Arial"/>
        </w:rPr>
      </w:pPr>
      <w:r w:rsidRPr="00375C40">
        <w:rPr>
          <w:rFonts w:cs="Arial"/>
        </w:rPr>
        <w:t>El Analista Financiero</w:t>
      </w:r>
      <w:r>
        <w:rPr>
          <w:rFonts w:cs="Arial"/>
        </w:rPr>
        <w:t xml:space="preserve"> debe</w:t>
      </w:r>
      <w:r w:rsidRPr="00375C40">
        <w:rPr>
          <w:rFonts w:cs="Arial"/>
        </w:rPr>
        <w:t xml:space="preserve"> registra</w:t>
      </w:r>
      <w:r>
        <w:rPr>
          <w:rFonts w:cs="Arial"/>
        </w:rPr>
        <w:t>r</w:t>
      </w:r>
      <w:r w:rsidRPr="00375C40">
        <w:rPr>
          <w:rFonts w:cs="Arial"/>
        </w:rPr>
        <w:t xml:space="preserve"> el monto total pagado (Capital e intereses), la fecha de pago y otros datos importantes (Banco</w:t>
      </w:r>
      <w:r>
        <w:rPr>
          <w:rFonts w:cs="Arial"/>
        </w:rPr>
        <w:t>, préstamo, etc.) en el sistema.</w:t>
      </w:r>
    </w:p>
    <w:p w:rsidR="004E2CEB" w:rsidRPr="00234628" w:rsidRDefault="00375C40" w:rsidP="004E2CEB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 w:rsidRPr="00234628">
        <w:rPr>
          <w:rFonts w:cs="Arial"/>
          <w:b/>
          <w:u w:val="single"/>
        </w:rPr>
        <w:t>Reporte de Vehículos liberados</w:t>
      </w:r>
    </w:p>
    <w:p w:rsidR="00375C40" w:rsidRDefault="00375C40" w:rsidP="00CF021A">
      <w:pPr>
        <w:spacing w:line="276" w:lineRule="auto"/>
        <w:ind w:left="426" w:right="49"/>
        <w:jc w:val="both"/>
        <w:rPr>
          <w:rFonts w:cs="Arial"/>
        </w:rPr>
      </w:pPr>
      <w:r w:rsidRPr="00375C40">
        <w:rPr>
          <w:rFonts w:cs="Arial"/>
        </w:rPr>
        <w:t xml:space="preserve">El Analista Financiero </w:t>
      </w:r>
      <w:r>
        <w:rPr>
          <w:rFonts w:cs="Arial"/>
        </w:rPr>
        <w:t xml:space="preserve">debe </w:t>
      </w:r>
      <w:r w:rsidRPr="00375C40">
        <w:rPr>
          <w:rFonts w:cs="Arial"/>
        </w:rPr>
        <w:t>consolida</w:t>
      </w:r>
      <w:r>
        <w:rPr>
          <w:rFonts w:cs="Arial"/>
        </w:rPr>
        <w:t>r</w:t>
      </w:r>
      <w:r w:rsidRPr="00375C40">
        <w:rPr>
          <w:rFonts w:cs="Arial"/>
        </w:rPr>
        <w:t xml:space="preserve"> los datos de los Vehículos que han sido liberados y elabora</w:t>
      </w:r>
      <w:r>
        <w:rPr>
          <w:rFonts w:cs="Arial"/>
        </w:rPr>
        <w:t>r</w:t>
      </w:r>
      <w:r w:rsidRPr="00375C40">
        <w:rPr>
          <w:rFonts w:cs="Arial"/>
        </w:rPr>
        <w:t xml:space="preserve"> un reporte de los mismos para enviarse vía corr</w:t>
      </w:r>
      <w:r>
        <w:rPr>
          <w:rFonts w:cs="Arial"/>
        </w:rPr>
        <w:t xml:space="preserve">eo electrónico </w:t>
      </w:r>
      <w:r w:rsidRPr="00375C40">
        <w:rPr>
          <w:rFonts w:cs="Arial"/>
        </w:rPr>
        <w:t>a las Gerencias Comerciales</w:t>
      </w:r>
      <w:r>
        <w:rPr>
          <w:rFonts w:cs="Arial"/>
        </w:rPr>
        <w:t xml:space="preserve"> a nivel nacional</w:t>
      </w:r>
      <w:r w:rsidRPr="00375C40">
        <w:rPr>
          <w:rFonts w:cs="Arial"/>
        </w:rPr>
        <w:t>, Jefes de Venta</w:t>
      </w:r>
      <w:r>
        <w:rPr>
          <w:rFonts w:cs="Arial"/>
        </w:rPr>
        <w:t xml:space="preserve"> a nivel nacional</w:t>
      </w:r>
      <w:r w:rsidRPr="00375C40">
        <w:rPr>
          <w:rFonts w:cs="Arial"/>
        </w:rPr>
        <w:t>, al Gerente Nacional de Administración y Finanzas, a la Gerencia Nacional de Importaciones y al Vicepresidente Ejecutivo</w:t>
      </w:r>
      <w:r>
        <w:rPr>
          <w:rFonts w:cs="Arial"/>
        </w:rPr>
        <w:t>.</w:t>
      </w:r>
    </w:p>
    <w:p w:rsidR="00E16D8E" w:rsidRPr="00375C40" w:rsidRDefault="00375C40" w:rsidP="00E16D8E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 w:rsidRPr="00234628">
        <w:rPr>
          <w:rFonts w:cs="Arial"/>
          <w:b/>
          <w:u w:val="single"/>
        </w:rPr>
        <w:t>Control extra- contable de Cartas de Crédito</w:t>
      </w:r>
    </w:p>
    <w:p w:rsidR="00375C40" w:rsidRPr="00375C40" w:rsidRDefault="00375C40" w:rsidP="00375C40">
      <w:pPr>
        <w:spacing w:line="276" w:lineRule="auto"/>
        <w:ind w:left="426" w:right="49"/>
        <w:jc w:val="both"/>
        <w:rPr>
          <w:rFonts w:cs="Arial"/>
        </w:rPr>
      </w:pPr>
      <w:r w:rsidRPr="00375C40">
        <w:rPr>
          <w:rFonts w:cs="Arial"/>
        </w:rPr>
        <w:t xml:space="preserve">El Responsable Financiero </w:t>
      </w:r>
      <w:r>
        <w:rPr>
          <w:rFonts w:cs="Arial"/>
        </w:rPr>
        <w:t xml:space="preserve">debe </w:t>
      </w:r>
      <w:r w:rsidRPr="00375C40">
        <w:rPr>
          <w:rFonts w:cs="Arial"/>
        </w:rPr>
        <w:t>actualiza</w:t>
      </w:r>
      <w:r>
        <w:rPr>
          <w:rFonts w:cs="Arial"/>
        </w:rPr>
        <w:t>r</w:t>
      </w:r>
      <w:r w:rsidRPr="00375C40">
        <w:rPr>
          <w:rFonts w:cs="Arial"/>
        </w:rPr>
        <w:t xml:space="preserve"> el Cuadro de control de endeudamiento financiero  con los pagos parciales realizados </w:t>
      </w:r>
      <w:r>
        <w:rPr>
          <w:rFonts w:cs="Arial"/>
        </w:rPr>
        <w:t>que cuenten con comprobantes de banco</w:t>
      </w:r>
      <w:r w:rsidRPr="00375C40">
        <w:rPr>
          <w:rFonts w:cs="Arial"/>
        </w:rPr>
        <w:t xml:space="preserve"> para controlar el monto de las Cartas de Crédito. </w:t>
      </w:r>
    </w:p>
    <w:p w:rsidR="00375C40" w:rsidRDefault="00375C40" w:rsidP="00375C40">
      <w:pPr>
        <w:spacing w:line="276" w:lineRule="auto"/>
        <w:ind w:left="426" w:right="49"/>
        <w:jc w:val="both"/>
        <w:rPr>
          <w:rFonts w:cs="Arial"/>
        </w:rPr>
      </w:pPr>
      <w:r w:rsidRPr="00375C40">
        <w:rPr>
          <w:rFonts w:cs="Arial"/>
        </w:rPr>
        <w:t>El Analista Financiero debe registrar la baja de la operación en el sistema</w:t>
      </w:r>
      <w:r w:rsidR="00936378">
        <w:rPr>
          <w:rFonts w:cs="Arial"/>
        </w:rPr>
        <w:t xml:space="preserve"> e ingresar los datos del pago de la Carta de Crédito y los vehículos que fueron liberados.</w:t>
      </w:r>
      <w:r w:rsidRPr="00375C40">
        <w:rPr>
          <w:rFonts w:cs="Arial"/>
        </w:rPr>
        <w:t xml:space="preserve"> </w:t>
      </w:r>
    </w:p>
    <w:p w:rsidR="00936378" w:rsidRPr="00234628" w:rsidRDefault="00936378" w:rsidP="00234628">
      <w:pPr>
        <w:pStyle w:val="Prrafodelista"/>
        <w:numPr>
          <w:ilvl w:val="1"/>
          <w:numId w:val="5"/>
        </w:numPr>
      </w:pPr>
      <w:r w:rsidRPr="00234628">
        <w:rPr>
          <w:rFonts w:cs="Arial"/>
          <w:b/>
          <w:u w:val="single"/>
        </w:rPr>
        <w:t>Recepción de Carta de liberación de empresas de Warrant</w:t>
      </w:r>
    </w:p>
    <w:p w:rsidR="00936378" w:rsidRDefault="00936378" w:rsidP="00234628">
      <w:pPr>
        <w:ind w:left="426"/>
        <w:jc w:val="both"/>
      </w:pPr>
      <w:r w:rsidRPr="00936378">
        <w:t>El Analista Financiero recibe la Carta de liberación del Vehículo de la empresa</w:t>
      </w:r>
      <w:r>
        <w:t xml:space="preserve"> </w:t>
      </w:r>
      <w:proofErr w:type="spellStart"/>
      <w:r>
        <w:t>Warrantera</w:t>
      </w:r>
      <w:proofErr w:type="spellEnd"/>
      <w:r>
        <w:t xml:space="preserve"> correspondiente y debe</w:t>
      </w:r>
      <w:r w:rsidRPr="00936378">
        <w:t xml:space="preserve"> env</w:t>
      </w:r>
      <w:r>
        <w:t>iarla mediante un correo electrónico</w:t>
      </w:r>
      <w:r w:rsidRPr="00936378">
        <w:t xml:space="preserve"> al área de Importaciones para que se gestione la extracción de los Vehículos correspondientes de Zona Franca y otros trámites de importación del Vehículo</w:t>
      </w:r>
      <w:r>
        <w:t xml:space="preserve"> </w:t>
      </w:r>
      <w:r w:rsidRPr="00936378">
        <w:t>ante la agencia aduanera.</w:t>
      </w:r>
    </w:p>
    <w:p w:rsidR="00497979" w:rsidRDefault="00497979" w:rsidP="006D61F7"/>
    <w:p w:rsidR="007356A5" w:rsidRDefault="007356A5" w:rsidP="00E16D8E">
      <w:pPr>
        <w:spacing w:line="276" w:lineRule="auto"/>
        <w:ind w:left="426" w:right="49"/>
        <w:jc w:val="both"/>
        <w:rPr>
          <w:rFonts w:cs="Arial"/>
        </w:rPr>
      </w:pPr>
    </w:p>
    <w:p w:rsidR="00D22FF4" w:rsidRDefault="00D22FF4" w:rsidP="008A36DB">
      <w:pPr>
        <w:ind w:hanging="851"/>
      </w:pPr>
    </w:p>
    <w:sectPr w:rsidR="00D22FF4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932" w:rsidRDefault="00994932" w:rsidP="008A36DB">
      <w:pPr>
        <w:spacing w:after="0" w:line="240" w:lineRule="auto"/>
      </w:pPr>
      <w:r>
        <w:separator/>
      </w:r>
    </w:p>
  </w:endnote>
  <w:endnote w:type="continuationSeparator" w:id="0">
    <w:p w:rsidR="00994932" w:rsidRDefault="00994932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932" w:rsidRDefault="00994932" w:rsidP="008A36DB">
      <w:pPr>
        <w:spacing w:after="0" w:line="240" w:lineRule="auto"/>
      </w:pPr>
      <w:r>
        <w:separator/>
      </w:r>
    </w:p>
  </w:footnote>
  <w:footnote w:type="continuationSeparator" w:id="0">
    <w:p w:rsidR="00994932" w:rsidRDefault="00994932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  <w:tblPrChange w:id="61" w:author="Laura Andrea Guillen Ochoa" w:date="2016-09-30T12:13:00Z">
        <w:tblPr>
          <w:tblStyle w:val="Tablaconcuadrcula"/>
          <w:tblW w:w="10768" w:type="dxa"/>
          <w:jc w:val="center"/>
          <w:tblLook w:val="04A0" w:firstRow="1" w:lastRow="0" w:firstColumn="1" w:lastColumn="0" w:noHBand="0" w:noVBand="1"/>
        </w:tblPr>
      </w:tblPrChange>
    </w:tblPr>
    <w:tblGrid>
      <w:gridCol w:w="2942"/>
      <w:gridCol w:w="5558"/>
      <w:gridCol w:w="2268"/>
      <w:tblGridChange w:id="62">
        <w:tblGrid>
          <w:gridCol w:w="2942"/>
          <w:gridCol w:w="5558"/>
          <w:gridCol w:w="2268"/>
        </w:tblGrid>
      </w:tblGridChange>
    </w:tblGrid>
    <w:tr w:rsidR="00AF29AD" w:rsidTr="00EE16CD">
      <w:trPr>
        <w:trHeight w:val="699"/>
        <w:jc w:val="center"/>
        <w:trPrChange w:id="63" w:author="Laura Andrea Guillen Ochoa" w:date="2016-09-30T12:13:00Z">
          <w:trPr>
            <w:trHeight w:val="410"/>
            <w:jc w:val="center"/>
          </w:trPr>
        </w:trPrChange>
      </w:trPr>
      <w:tc>
        <w:tcPr>
          <w:tcW w:w="2942" w:type="dxa"/>
          <w:vMerge w:val="restart"/>
          <w:tcPrChange w:id="64" w:author="Laura Andrea Guillen Ochoa" w:date="2016-09-30T12:13:00Z">
            <w:tcPr>
              <w:tcW w:w="2942" w:type="dxa"/>
              <w:vMerge w:val="restart"/>
            </w:tcPr>
          </w:tcPrChange>
        </w:tcPr>
        <w:p w:rsidR="00AF29AD" w:rsidRDefault="00AF29AD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2C8542DC" wp14:editId="0F62CDCA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  <w:tcPrChange w:id="65" w:author="Laura Andrea Guillen Ochoa" w:date="2016-09-30T12:13:00Z">
            <w:tcPr>
              <w:tcW w:w="5558" w:type="dxa"/>
              <w:vMerge w:val="restart"/>
            </w:tcPr>
          </w:tcPrChange>
        </w:tcPr>
        <w:p w:rsidR="00AF29AD" w:rsidRPr="008A36DB" w:rsidRDefault="00AF29AD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AF29AD" w:rsidRDefault="00AF29AD" w:rsidP="006A21E1">
          <w:pPr>
            <w:pStyle w:val="Encabezado"/>
            <w:jc w:val="center"/>
            <w:rPr>
              <w:ins w:id="66" w:author="Laura Andrea Guillen Ochoa" w:date="2016-09-21T19:10:00Z"/>
              <w:rFonts w:ascii="Arial" w:hAnsi="Arial" w:cs="Arial"/>
              <w:b/>
              <w:sz w:val="20"/>
              <w:szCs w:val="20"/>
            </w:rPr>
          </w:pPr>
        </w:p>
        <w:p w:rsidR="00AF29AD" w:rsidRPr="008A36DB" w:rsidRDefault="00AF29AD" w:rsidP="006A21E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>MANUAL DE PROCEDIMIENTOS DE</w:t>
          </w:r>
          <w:r>
            <w:rPr>
              <w:rFonts w:ascii="Arial" w:hAnsi="Arial" w:cs="Arial"/>
              <w:b/>
              <w:sz w:val="20"/>
              <w:szCs w:val="20"/>
            </w:rPr>
            <w:t>L ÁREA DE FINANZAS</w:t>
          </w:r>
        </w:p>
      </w:tc>
      <w:tc>
        <w:tcPr>
          <w:tcW w:w="2268" w:type="dxa"/>
          <w:tcPrChange w:id="67" w:author="Laura Andrea Guillen Ochoa" w:date="2016-09-30T12:13:00Z">
            <w:tcPr>
              <w:tcW w:w="2268" w:type="dxa"/>
            </w:tcPr>
          </w:tcPrChange>
        </w:tcPr>
        <w:p w:rsidR="00AF29AD" w:rsidRDefault="00AF29AD">
          <w:pPr>
            <w:pStyle w:val="Encabezado"/>
          </w:pPr>
        </w:p>
      </w:tc>
    </w:tr>
    <w:tr w:rsidR="00AF29AD" w:rsidTr="008A36DB">
      <w:trPr>
        <w:trHeight w:val="465"/>
        <w:jc w:val="center"/>
      </w:trPr>
      <w:tc>
        <w:tcPr>
          <w:tcW w:w="2942" w:type="dxa"/>
          <w:vMerge/>
        </w:tcPr>
        <w:p w:rsidR="00AF29AD" w:rsidRDefault="00AF29AD">
          <w:pPr>
            <w:pStyle w:val="Encabezado"/>
          </w:pPr>
        </w:p>
      </w:tc>
      <w:tc>
        <w:tcPr>
          <w:tcW w:w="5558" w:type="dxa"/>
          <w:vMerge/>
        </w:tcPr>
        <w:p w:rsidR="00AF29AD" w:rsidRPr="008A36DB" w:rsidRDefault="00AF29AD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F29AD" w:rsidRDefault="00EE16CD">
          <w:pPr>
            <w:pStyle w:val="Encabezado"/>
            <w:jc w:val="center"/>
            <w:pPrChange w:id="68" w:author="Laura Andrea Guillen Ochoa" w:date="2016-09-30T12:13:00Z">
              <w:pPr>
                <w:pStyle w:val="Encabezado"/>
              </w:pPr>
            </w:pPrChange>
          </w:pPr>
          <w:ins w:id="69" w:author="Laura Andrea Guillen Ochoa" w:date="2016-09-30T12:13:00Z"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  \* Arabic  \* MERGEFORMAT</w:instrText>
            </w:r>
            <w:r>
              <w:rPr>
                <w:b/>
                <w:bCs/>
              </w:rPr>
              <w:fldChar w:fldCharType="separate"/>
            </w:r>
          </w:ins>
          <w:r w:rsidR="006D61F7" w:rsidRPr="006D61F7">
            <w:rPr>
              <w:b/>
              <w:bCs/>
              <w:noProof/>
              <w:lang w:val="es-ES"/>
            </w:rPr>
            <w:t>1</w:t>
          </w:r>
          <w:ins w:id="70" w:author="Laura Andrea Guillen Ochoa" w:date="2016-09-30T12:13:00Z"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  \* Arabic  \* MERGEFORMAT</w:instrText>
            </w:r>
            <w:r>
              <w:rPr>
                <w:b/>
                <w:bCs/>
              </w:rPr>
              <w:fldChar w:fldCharType="separate"/>
            </w:r>
          </w:ins>
          <w:r w:rsidR="006D61F7" w:rsidRPr="006D61F7">
            <w:rPr>
              <w:b/>
              <w:bCs/>
              <w:noProof/>
              <w:lang w:val="es-ES"/>
            </w:rPr>
            <w:t>3</w:t>
          </w:r>
          <w:ins w:id="71" w:author="Laura Andrea Guillen Ochoa" w:date="2016-09-30T12:13:00Z">
            <w:r>
              <w:rPr>
                <w:b/>
                <w:bCs/>
              </w:rPr>
              <w:fldChar w:fldCharType="end"/>
            </w:r>
          </w:ins>
        </w:p>
      </w:tc>
    </w:tr>
  </w:tbl>
  <w:p w:rsidR="00050419" w:rsidRDefault="00050419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7D6605" wp14:editId="51BFAB07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204C971B" id="Rectángulo 2" o:spid="_x0000_s1026" style="position:absolute;margin-left:-48.3pt;margin-top:8.55pt;width:546.75pt;height:6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7EB3"/>
    <w:multiLevelType w:val="hybridMultilevel"/>
    <w:tmpl w:val="F888134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">
    <w:nsid w:val="2AFC35D5"/>
    <w:multiLevelType w:val="hybridMultilevel"/>
    <w:tmpl w:val="C46AA4A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5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Andrea Guillen Ochoa">
    <w15:presenceInfo w15:providerId="AD" w15:userId="S-1-5-21-3931221150-1360399807-195138339-9126"/>
  </w15:person>
  <w15:person w15:author="Monica Paola Havivi Sanjines">
    <w15:presenceInfo w15:providerId="AD" w15:userId="S-1-5-21-3931221150-1360399807-195138339-7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15C02"/>
    <w:rsid w:val="00027E9A"/>
    <w:rsid w:val="00035068"/>
    <w:rsid w:val="00037E0D"/>
    <w:rsid w:val="000442D6"/>
    <w:rsid w:val="00050419"/>
    <w:rsid w:val="00060E2D"/>
    <w:rsid w:val="000A202F"/>
    <w:rsid w:val="000A6D9F"/>
    <w:rsid w:val="000C004E"/>
    <w:rsid w:val="000C7098"/>
    <w:rsid w:val="000D46AA"/>
    <w:rsid w:val="000D511D"/>
    <w:rsid w:val="000D58EA"/>
    <w:rsid w:val="000E52EF"/>
    <w:rsid w:val="000E6035"/>
    <w:rsid w:val="00104931"/>
    <w:rsid w:val="00117783"/>
    <w:rsid w:val="00140082"/>
    <w:rsid w:val="00156CE7"/>
    <w:rsid w:val="001670CE"/>
    <w:rsid w:val="001A6884"/>
    <w:rsid w:val="001B1047"/>
    <w:rsid w:val="001B5722"/>
    <w:rsid w:val="001C0A2B"/>
    <w:rsid w:val="001C1209"/>
    <w:rsid w:val="001E0D14"/>
    <w:rsid w:val="00234628"/>
    <w:rsid w:val="00236D2F"/>
    <w:rsid w:val="002468F4"/>
    <w:rsid w:val="00253E45"/>
    <w:rsid w:val="0025479F"/>
    <w:rsid w:val="00256917"/>
    <w:rsid w:val="00264C95"/>
    <w:rsid w:val="002B1310"/>
    <w:rsid w:val="002F3623"/>
    <w:rsid w:val="00312F7E"/>
    <w:rsid w:val="003547BA"/>
    <w:rsid w:val="003732B2"/>
    <w:rsid w:val="00375C40"/>
    <w:rsid w:val="003800D3"/>
    <w:rsid w:val="003809B4"/>
    <w:rsid w:val="00387B64"/>
    <w:rsid w:val="003925BD"/>
    <w:rsid w:val="003946A1"/>
    <w:rsid w:val="00397676"/>
    <w:rsid w:val="003A01A8"/>
    <w:rsid w:val="003C73C1"/>
    <w:rsid w:val="003C7E08"/>
    <w:rsid w:val="003E1B22"/>
    <w:rsid w:val="003F3DE7"/>
    <w:rsid w:val="003F6046"/>
    <w:rsid w:val="00400CA9"/>
    <w:rsid w:val="00405476"/>
    <w:rsid w:val="00411717"/>
    <w:rsid w:val="00412322"/>
    <w:rsid w:val="00422833"/>
    <w:rsid w:val="00430A88"/>
    <w:rsid w:val="00431286"/>
    <w:rsid w:val="00435A49"/>
    <w:rsid w:val="00465AC7"/>
    <w:rsid w:val="00470E69"/>
    <w:rsid w:val="00473C1C"/>
    <w:rsid w:val="0048747C"/>
    <w:rsid w:val="00496A65"/>
    <w:rsid w:val="00497979"/>
    <w:rsid w:val="004A5FBB"/>
    <w:rsid w:val="004A76E4"/>
    <w:rsid w:val="004B22D7"/>
    <w:rsid w:val="004B51D9"/>
    <w:rsid w:val="004D0746"/>
    <w:rsid w:val="004E1A1B"/>
    <w:rsid w:val="004E2CEB"/>
    <w:rsid w:val="004E5412"/>
    <w:rsid w:val="004F676A"/>
    <w:rsid w:val="005003FF"/>
    <w:rsid w:val="00500C4F"/>
    <w:rsid w:val="00500F50"/>
    <w:rsid w:val="0050184E"/>
    <w:rsid w:val="005039B6"/>
    <w:rsid w:val="00515697"/>
    <w:rsid w:val="005420DE"/>
    <w:rsid w:val="00546C2D"/>
    <w:rsid w:val="00552B46"/>
    <w:rsid w:val="00562713"/>
    <w:rsid w:val="00562876"/>
    <w:rsid w:val="00565ADC"/>
    <w:rsid w:val="00584727"/>
    <w:rsid w:val="0058794E"/>
    <w:rsid w:val="005B03E4"/>
    <w:rsid w:val="005B2CCC"/>
    <w:rsid w:val="005C1E4A"/>
    <w:rsid w:val="005C33D1"/>
    <w:rsid w:val="005C3B63"/>
    <w:rsid w:val="005C7087"/>
    <w:rsid w:val="005D1003"/>
    <w:rsid w:val="005F5A30"/>
    <w:rsid w:val="006104A4"/>
    <w:rsid w:val="00614E1D"/>
    <w:rsid w:val="00615EB2"/>
    <w:rsid w:val="006256D7"/>
    <w:rsid w:val="00664043"/>
    <w:rsid w:val="006918A0"/>
    <w:rsid w:val="006A21E1"/>
    <w:rsid w:val="006A4846"/>
    <w:rsid w:val="006A7348"/>
    <w:rsid w:val="006C3254"/>
    <w:rsid w:val="006C39CA"/>
    <w:rsid w:val="006D0BF3"/>
    <w:rsid w:val="006D61F7"/>
    <w:rsid w:val="006D6A01"/>
    <w:rsid w:val="006F451F"/>
    <w:rsid w:val="006F519E"/>
    <w:rsid w:val="00705A79"/>
    <w:rsid w:val="00713382"/>
    <w:rsid w:val="00722A61"/>
    <w:rsid w:val="0073157B"/>
    <w:rsid w:val="007356A5"/>
    <w:rsid w:val="00740097"/>
    <w:rsid w:val="00744A7D"/>
    <w:rsid w:val="0075322F"/>
    <w:rsid w:val="007671D3"/>
    <w:rsid w:val="00771A9A"/>
    <w:rsid w:val="00773620"/>
    <w:rsid w:val="007A042E"/>
    <w:rsid w:val="007A46F0"/>
    <w:rsid w:val="007B07D1"/>
    <w:rsid w:val="007B7C3F"/>
    <w:rsid w:val="007E12DB"/>
    <w:rsid w:val="007E652A"/>
    <w:rsid w:val="007F4A00"/>
    <w:rsid w:val="008027EF"/>
    <w:rsid w:val="00812C61"/>
    <w:rsid w:val="00813520"/>
    <w:rsid w:val="00836DCE"/>
    <w:rsid w:val="00840F96"/>
    <w:rsid w:val="008433C3"/>
    <w:rsid w:val="00846E39"/>
    <w:rsid w:val="00860157"/>
    <w:rsid w:val="00867D8F"/>
    <w:rsid w:val="00872343"/>
    <w:rsid w:val="00872478"/>
    <w:rsid w:val="0088339F"/>
    <w:rsid w:val="00884B91"/>
    <w:rsid w:val="00885883"/>
    <w:rsid w:val="0089028C"/>
    <w:rsid w:val="00892973"/>
    <w:rsid w:val="008A36DB"/>
    <w:rsid w:val="008B1823"/>
    <w:rsid w:val="008B7D90"/>
    <w:rsid w:val="008C2987"/>
    <w:rsid w:val="008C2E99"/>
    <w:rsid w:val="008C6520"/>
    <w:rsid w:val="008E1CC4"/>
    <w:rsid w:val="008E744A"/>
    <w:rsid w:val="008F7061"/>
    <w:rsid w:val="00905111"/>
    <w:rsid w:val="0090777F"/>
    <w:rsid w:val="00910829"/>
    <w:rsid w:val="009169F8"/>
    <w:rsid w:val="0093051B"/>
    <w:rsid w:val="00936378"/>
    <w:rsid w:val="00937983"/>
    <w:rsid w:val="00937FA2"/>
    <w:rsid w:val="009552C7"/>
    <w:rsid w:val="00960BBF"/>
    <w:rsid w:val="00990195"/>
    <w:rsid w:val="00994932"/>
    <w:rsid w:val="009B4D40"/>
    <w:rsid w:val="009C42AE"/>
    <w:rsid w:val="00A039B8"/>
    <w:rsid w:val="00A05EFB"/>
    <w:rsid w:val="00A300CD"/>
    <w:rsid w:val="00A43646"/>
    <w:rsid w:val="00A44660"/>
    <w:rsid w:val="00A54A02"/>
    <w:rsid w:val="00A5634D"/>
    <w:rsid w:val="00A56372"/>
    <w:rsid w:val="00A60998"/>
    <w:rsid w:val="00A61DB4"/>
    <w:rsid w:val="00A72E6C"/>
    <w:rsid w:val="00A7324F"/>
    <w:rsid w:val="00A849B7"/>
    <w:rsid w:val="00AA3E73"/>
    <w:rsid w:val="00AE5173"/>
    <w:rsid w:val="00AF154A"/>
    <w:rsid w:val="00AF29AD"/>
    <w:rsid w:val="00AF7677"/>
    <w:rsid w:val="00B02073"/>
    <w:rsid w:val="00B114DA"/>
    <w:rsid w:val="00B20384"/>
    <w:rsid w:val="00B21A40"/>
    <w:rsid w:val="00B22B5D"/>
    <w:rsid w:val="00B32000"/>
    <w:rsid w:val="00B32CC8"/>
    <w:rsid w:val="00B6647C"/>
    <w:rsid w:val="00B83A7F"/>
    <w:rsid w:val="00B84B97"/>
    <w:rsid w:val="00B84F59"/>
    <w:rsid w:val="00BA185F"/>
    <w:rsid w:val="00BB0E56"/>
    <w:rsid w:val="00BB2E59"/>
    <w:rsid w:val="00BC7D04"/>
    <w:rsid w:val="00BF5F43"/>
    <w:rsid w:val="00C0200B"/>
    <w:rsid w:val="00C10434"/>
    <w:rsid w:val="00C15045"/>
    <w:rsid w:val="00C152E6"/>
    <w:rsid w:val="00C2149F"/>
    <w:rsid w:val="00C314B4"/>
    <w:rsid w:val="00C50DDE"/>
    <w:rsid w:val="00C61069"/>
    <w:rsid w:val="00C864A2"/>
    <w:rsid w:val="00C928B3"/>
    <w:rsid w:val="00C95DE7"/>
    <w:rsid w:val="00CA7EA9"/>
    <w:rsid w:val="00CE7D59"/>
    <w:rsid w:val="00CF021A"/>
    <w:rsid w:val="00CF4350"/>
    <w:rsid w:val="00D05D72"/>
    <w:rsid w:val="00D20945"/>
    <w:rsid w:val="00D22FF4"/>
    <w:rsid w:val="00D31EEB"/>
    <w:rsid w:val="00D5232E"/>
    <w:rsid w:val="00D62793"/>
    <w:rsid w:val="00D91D39"/>
    <w:rsid w:val="00D95C4D"/>
    <w:rsid w:val="00DC259A"/>
    <w:rsid w:val="00DC3AEE"/>
    <w:rsid w:val="00DD4720"/>
    <w:rsid w:val="00E03646"/>
    <w:rsid w:val="00E05E68"/>
    <w:rsid w:val="00E157BA"/>
    <w:rsid w:val="00E16D8E"/>
    <w:rsid w:val="00E23129"/>
    <w:rsid w:val="00E25792"/>
    <w:rsid w:val="00E3301F"/>
    <w:rsid w:val="00E34D6E"/>
    <w:rsid w:val="00E75072"/>
    <w:rsid w:val="00E8015B"/>
    <w:rsid w:val="00E86E3B"/>
    <w:rsid w:val="00E908CD"/>
    <w:rsid w:val="00EA2566"/>
    <w:rsid w:val="00EB04EC"/>
    <w:rsid w:val="00EB6B5B"/>
    <w:rsid w:val="00EE16CD"/>
    <w:rsid w:val="00EF08CB"/>
    <w:rsid w:val="00F12A1B"/>
    <w:rsid w:val="00F154F5"/>
    <w:rsid w:val="00F167DE"/>
    <w:rsid w:val="00F168D9"/>
    <w:rsid w:val="00F25295"/>
    <w:rsid w:val="00F36F7D"/>
    <w:rsid w:val="00F378F2"/>
    <w:rsid w:val="00F5239A"/>
    <w:rsid w:val="00F532C1"/>
    <w:rsid w:val="00F55AB1"/>
    <w:rsid w:val="00F9343C"/>
    <w:rsid w:val="00FA2DF0"/>
    <w:rsid w:val="00FA3D63"/>
    <w:rsid w:val="00FD2B83"/>
    <w:rsid w:val="00FD3142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5A70B-F3F3-4812-91FC-5CA1166C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4</cp:revision>
  <cp:lastPrinted>2016-09-08T16:30:00Z</cp:lastPrinted>
  <dcterms:created xsi:type="dcterms:W3CDTF">2017-03-23T16:37:00Z</dcterms:created>
  <dcterms:modified xsi:type="dcterms:W3CDTF">2018-08-16T21:29:00Z</dcterms:modified>
</cp:coreProperties>
</file>