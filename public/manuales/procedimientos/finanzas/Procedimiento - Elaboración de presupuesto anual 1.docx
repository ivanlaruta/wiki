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F3211" w14:textId="77777777" w:rsidR="0052026B" w:rsidRDefault="0052026B" w:rsidP="00D174D5">
      <w:pPr>
        <w:ind w:hanging="851"/>
        <w:jc w:val="both"/>
        <w:rPr>
          <w:b/>
          <w:u w:val="single"/>
        </w:rPr>
      </w:pPr>
    </w:p>
    <w:p w14:paraId="27805D5E" w14:textId="48485516" w:rsidR="00FF2F6D" w:rsidRDefault="00A91060">
      <w:pPr>
        <w:jc w:val="center"/>
        <w:rPr>
          <w:b/>
          <w:u w:val="single"/>
        </w:rPr>
      </w:pPr>
      <w:r w:rsidRPr="008E22DC">
        <w:rPr>
          <w:b/>
          <w:u w:val="single"/>
        </w:rPr>
        <w:t>Procedimiento</w:t>
      </w:r>
      <w:r w:rsidR="00E772EC">
        <w:rPr>
          <w:b/>
          <w:u w:val="single"/>
        </w:rPr>
        <w:t xml:space="preserve"> </w:t>
      </w:r>
      <w:r w:rsidR="00107FF6">
        <w:rPr>
          <w:b/>
          <w:u w:val="single"/>
        </w:rPr>
        <w:t xml:space="preserve">de </w:t>
      </w:r>
      <w:r w:rsidR="00674B0D">
        <w:rPr>
          <w:b/>
          <w:u w:val="single"/>
        </w:rPr>
        <w:t>Elaboración del Presupuesto Anual</w:t>
      </w:r>
    </w:p>
    <w:p w14:paraId="5C4F7233" w14:textId="37FBF433" w:rsidR="005A4AFC" w:rsidRDefault="005E5F3E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14:paraId="06F2BD45" w14:textId="77777777" w:rsidR="005A4AFC" w:rsidRPr="00184FB0" w:rsidRDefault="005A4AFC" w:rsidP="00D174D5">
      <w:pPr>
        <w:pStyle w:val="Prrafodelista"/>
        <w:ind w:left="360"/>
        <w:jc w:val="both"/>
        <w:rPr>
          <w:b/>
          <w:u w:val="single"/>
        </w:rPr>
      </w:pPr>
    </w:p>
    <w:p w14:paraId="23E8AA88" w14:textId="0793E69E" w:rsidR="005A4AFC" w:rsidRPr="004E4E67" w:rsidRDefault="005A4AFC" w:rsidP="00D174D5">
      <w:pPr>
        <w:pStyle w:val="Prrafodelista"/>
        <w:ind w:left="360"/>
        <w:jc w:val="both"/>
      </w:pPr>
      <w:r w:rsidRPr="004E4E67">
        <w:t xml:space="preserve">El presente </w:t>
      </w:r>
      <w:r w:rsidR="0040718B" w:rsidRPr="004E4E67">
        <w:t xml:space="preserve">documento </w:t>
      </w:r>
      <w:r w:rsidRPr="004E4E67">
        <w:t xml:space="preserve">tiene como objetivo establecer las acciones a seguir para </w:t>
      </w:r>
      <w:del w:id="0" w:author="Aneli Sofia Ugalde Vargas" w:date="2017-03-02T19:41:00Z">
        <w:r w:rsidR="001A6B13" w:rsidRPr="004E4E67" w:rsidDel="00C23E95">
          <w:delText>realizar</w:delText>
        </w:r>
        <w:r w:rsidR="004E4E67" w:rsidRPr="00D174D5" w:rsidDel="00C23E95">
          <w:rPr>
            <w:rFonts w:cs="Arial"/>
            <w:lang w:val="es-ES"/>
          </w:rPr>
          <w:delText xml:space="preserve"> </w:delText>
        </w:r>
      </w:del>
      <w:ins w:id="1" w:author="Aneli Sofia Ugalde Vargas" w:date="2017-03-02T19:41:00Z">
        <w:r w:rsidR="00C23E95">
          <w:t>elaborar</w:t>
        </w:r>
        <w:r w:rsidR="00C23E95" w:rsidRPr="00D174D5">
          <w:rPr>
            <w:rFonts w:cs="Arial"/>
            <w:lang w:val="es-ES"/>
          </w:rPr>
          <w:t xml:space="preserve"> </w:t>
        </w:r>
      </w:ins>
      <w:r w:rsidR="00674B0D">
        <w:rPr>
          <w:rFonts w:cs="Arial"/>
          <w:lang w:val="es-ES"/>
        </w:rPr>
        <w:t xml:space="preserve">el presupuesto anual de Toyosa S.A. </w:t>
      </w:r>
    </w:p>
    <w:p w14:paraId="0B4A77C4" w14:textId="77777777" w:rsidR="005E5F3E" w:rsidRPr="005E5F3E" w:rsidRDefault="005E5F3E" w:rsidP="00D174D5">
      <w:pPr>
        <w:pStyle w:val="Prrafodelista"/>
        <w:ind w:left="360"/>
        <w:jc w:val="both"/>
      </w:pPr>
    </w:p>
    <w:p w14:paraId="028AA98C" w14:textId="77777777" w:rsidR="00E10943" w:rsidRPr="00206722" w:rsidRDefault="001F538B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Alcance</w:t>
      </w:r>
    </w:p>
    <w:p w14:paraId="1B1700D8" w14:textId="77777777" w:rsidR="005A4AFC" w:rsidRPr="00184FB0" w:rsidRDefault="005A4AFC">
      <w:pPr>
        <w:pStyle w:val="Prrafodelista"/>
        <w:spacing w:line="276" w:lineRule="auto"/>
        <w:ind w:left="360" w:right="49"/>
        <w:jc w:val="both"/>
        <w:rPr>
          <w:rFonts w:cs="Arial"/>
        </w:rPr>
      </w:pPr>
    </w:p>
    <w:p w14:paraId="07D5F683" w14:textId="22851664" w:rsidR="0040718B" w:rsidRDefault="0040718B" w:rsidP="00D174D5">
      <w:pPr>
        <w:pStyle w:val="Prrafodelista"/>
        <w:ind w:left="360"/>
        <w:jc w:val="both"/>
      </w:pPr>
      <w:r w:rsidRPr="00D41353">
        <w:t>Este documento incluye una descripción</w:t>
      </w:r>
      <w:r>
        <w:t xml:space="preserve"> de las actividades </w:t>
      </w:r>
      <w:del w:id="2" w:author="Aneli Sofia Ugalde Vargas" w:date="2017-03-02T19:41:00Z">
        <w:r w:rsidDel="00C23E95">
          <w:delText>a realizar</w:delText>
        </w:r>
        <w:r w:rsidRPr="00D41353" w:rsidDel="00C23E95">
          <w:delText xml:space="preserve"> </w:delText>
        </w:r>
      </w:del>
      <w:r w:rsidRPr="00D41353">
        <w:t xml:space="preserve">desde </w:t>
      </w:r>
      <w:r w:rsidR="00CE1F6A">
        <w:t xml:space="preserve">la </w:t>
      </w:r>
      <w:r w:rsidR="003C7014">
        <w:t>recopilación de la información de presupuestos de las diferentes áreas</w:t>
      </w:r>
      <w:ins w:id="3" w:author="Aneli Sofia Ugalde Vargas" w:date="2017-03-02T19:41:00Z">
        <w:r w:rsidR="00C23E95">
          <w:t xml:space="preserve"> de TOYOSA S.A.</w:t>
        </w:r>
      </w:ins>
      <w:r w:rsidR="003C7014">
        <w:t xml:space="preserve"> hasta la </w:t>
      </w:r>
      <w:ins w:id="4" w:author="Monica Paola Havivi Sanjines" w:date="2016-11-05T11:22:00Z">
        <w:r w:rsidR="003B4DA2">
          <w:t xml:space="preserve">aprobación de las metas establecidas por el </w:t>
        </w:r>
      </w:ins>
      <w:ins w:id="5" w:author="Monica Paola Havivi Sanjines" w:date="2016-11-05T11:23:00Z">
        <w:r w:rsidR="003B4DA2">
          <w:t>Gerente</w:t>
        </w:r>
      </w:ins>
      <w:ins w:id="6" w:author="Monica Paola Havivi Sanjines" w:date="2016-11-05T11:22:00Z">
        <w:r w:rsidR="003B4DA2">
          <w:t xml:space="preserve">/Jefe del </w:t>
        </w:r>
      </w:ins>
      <w:ins w:id="7" w:author="Monica Paola Havivi Sanjines" w:date="2016-11-05T11:23:00Z">
        <w:r w:rsidR="003B4DA2">
          <w:t>área</w:t>
        </w:r>
        <w:del w:id="8" w:author="Alejandra Camponovo Ochoa" w:date="2017-03-14T16:25:00Z">
          <w:r w:rsidR="003B4DA2" w:rsidDel="00913165">
            <w:delText xml:space="preserve"> Comercial</w:delText>
          </w:r>
        </w:del>
        <w:r w:rsidR="003B4DA2">
          <w:t xml:space="preserve"> </w:t>
        </w:r>
        <w:del w:id="9" w:author="Alejandra Camponovo Ochoa" w:date="2017-03-14T16:25:00Z">
          <w:r w:rsidR="003B4DA2" w:rsidDel="00913165">
            <w:delText>de cada sucursal.</w:delText>
          </w:r>
        </w:del>
      </w:ins>
      <w:ins w:id="10" w:author="Alejandra Camponovo Ochoa" w:date="2017-03-14T16:25:00Z">
        <w:r w:rsidR="00913165">
          <w:t>a nivel nacional</w:t>
        </w:r>
      </w:ins>
    </w:p>
    <w:p w14:paraId="3B25749A" w14:textId="70D05547" w:rsidR="00556F46" w:rsidRPr="00D174D5" w:rsidRDefault="00556F46" w:rsidP="00D174D5">
      <w:pPr>
        <w:pStyle w:val="Prrafodelista"/>
        <w:ind w:left="360"/>
        <w:jc w:val="both"/>
        <w:rPr>
          <w:rFonts w:eastAsia="Times New Roman"/>
          <w:lang w:eastAsia="es-BO"/>
        </w:rPr>
      </w:pPr>
    </w:p>
    <w:p w14:paraId="64208406" w14:textId="77777777" w:rsidR="00600799" w:rsidRDefault="00556F46">
      <w:pPr>
        <w:pStyle w:val="Prrafodelista"/>
        <w:numPr>
          <w:ilvl w:val="0"/>
          <w:numId w:val="13"/>
        </w:numPr>
        <w:jc w:val="both"/>
        <w:rPr>
          <w:ins w:id="11" w:author="Alejandra Camponovo Ochoa" w:date="2017-03-14T16:29:00Z"/>
          <w:rFonts w:cs="Arial"/>
          <w:b/>
          <w:u w:val="single"/>
        </w:rPr>
      </w:pPr>
      <w:r w:rsidRPr="00D174D5">
        <w:rPr>
          <w:rFonts w:cs="Arial"/>
          <w:b/>
          <w:u w:val="single"/>
        </w:rPr>
        <w:t>Actividades</w:t>
      </w:r>
    </w:p>
    <w:p w14:paraId="2D159FFF" w14:textId="77777777" w:rsidR="00913165" w:rsidRDefault="00913165" w:rsidP="00913165">
      <w:pPr>
        <w:pStyle w:val="Prrafodelista"/>
        <w:ind w:left="360"/>
        <w:jc w:val="both"/>
        <w:rPr>
          <w:ins w:id="12" w:author="Alejandra Camponovo Ochoa" w:date="2017-03-14T16:29:00Z"/>
          <w:rFonts w:cs="Arial"/>
          <w:b/>
          <w:u w:val="single"/>
        </w:rPr>
        <w:pPrChange w:id="13" w:author="Alejandra Camponovo Ochoa" w:date="2017-03-14T16:29:00Z">
          <w:pPr>
            <w:pStyle w:val="Prrafodelista"/>
            <w:numPr>
              <w:numId w:val="13"/>
            </w:numPr>
            <w:ind w:left="360" w:hanging="360"/>
            <w:jc w:val="both"/>
          </w:pPr>
        </w:pPrChange>
      </w:pPr>
    </w:p>
    <w:p w14:paraId="5B551D22" w14:textId="77777777" w:rsidR="00A56B5C" w:rsidRDefault="00913165" w:rsidP="00A56B5C">
      <w:pPr>
        <w:ind w:left="426"/>
        <w:jc w:val="both"/>
        <w:rPr>
          <w:ins w:id="14" w:author="Alejandra Camponovo Ochoa" w:date="2017-03-14T16:42:00Z"/>
          <w:rFonts w:cs="Arial"/>
          <w:b/>
          <w:u w:val="single"/>
        </w:rPr>
      </w:pPr>
      <w:ins w:id="15" w:author="Alejandra Camponovo Ochoa" w:date="2017-03-14T16:29:00Z">
        <w:r>
          <w:rPr>
            <w:rFonts w:cs="Arial"/>
            <w:b/>
            <w:u w:val="single"/>
          </w:rPr>
          <w:t xml:space="preserve"> </w:t>
        </w:r>
      </w:ins>
      <w:ins w:id="16" w:author="Alejandra Camponovo Ochoa" w:date="2017-03-14T16:42:00Z">
        <w:r w:rsidR="00A56B5C" w:rsidRPr="003D1C7B">
          <w:rPr>
            <w:rFonts w:cs="Arial"/>
            <w:b/>
          </w:rPr>
          <w:t>3.2.</w:t>
        </w:r>
        <w:r w:rsidR="00A56B5C">
          <w:rPr>
            <w:rFonts w:cs="Arial"/>
            <w:b/>
          </w:rPr>
          <w:t xml:space="preserve"> </w:t>
        </w:r>
        <w:r w:rsidR="00A56B5C" w:rsidRPr="003D1C7B">
          <w:rPr>
            <w:rFonts w:cs="Arial"/>
            <w:b/>
          </w:rPr>
          <w:t xml:space="preserve"> </w:t>
        </w:r>
        <w:r w:rsidR="00A56B5C" w:rsidRPr="003D1C7B">
          <w:rPr>
            <w:rFonts w:cs="Arial"/>
            <w:b/>
            <w:u w:val="single"/>
          </w:rPr>
          <w:t>Establecimiento de metas</w:t>
        </w:r>
      </w:ins>
    </w:p>
    <w:p w14:paraId="6B4B88FA" w14:textId="35A6C3BC" w:rsidR="00A56B5C" w:rsidRPr="00FE1E54" w:rsidRDefault="00B221D6" w:rsidP="00A56B5C">
      <w:pPr>
        <w:ind w:left="426"/>
        <w:jc w:val="both"/>
        <w:rPr>
          <w:ins w:id="17" w:author="Alejandra Camponovo Ochoa" w:date="2017-03-14T16:42:00Z"/>
        </w:rPr>
      </w:pPr>
      <w:ins w:id="18" w:author="Alejandra Camponovo Ochoa" w:date="2017-03-14T16:43:00Z">
        <w:r>
          <w:t xml:space="preserve">En primera instancia </w:t>
        </w:r>
      </w:ins>
      <w:ins w:id="19" w:author="Alejandra Camponovo Ochoa" w:date="2017-03-14T16:42:00Z">
        <w:r w:rsidR="00A56B5C">
          <w:t xml:space="preserve">el </w:t>
        </w:r>
        <w:r w:rsidR="00A56B5C" w:rsidRPr="003D1C7B">
          <w:rPr>
            <w:highlight w:val="yellow"/>
          </w:rPr>
          <w:t>Ge</w:t>
        </w:r>
        <w:r w:rsidR="00A56B5C">
          <w:rPr>
            <w:highlight w:val="yellow"/>
          </w:rPr>
          <w:t xml:space="preserve">rente Nacional de Operaciones, </w:t>
        </w:r>
        <w:r w:rsidR="00A56B5C" w:rsidRPr="003D1C7B">
          <w:rPr>
            <w:highlight w:val="yellow"/>
          </w:rPr>
          <w:t>el Analista Financiero y</w:t>
        </w:r>
        <w:r w:rsidR="00A56B5C" w:rsidRPr="009E617B">
          <w:rPr>
            <w:highlight w:val="yellow"/>
          </w:rPr>
          <w:t xml:space="preserve"> el</w:t>
        </w:r>
        <w:r w:rsidR="00A56B5C" w:rsidRPr="003D1C7B">
          <w:rPr>
            <w:highlight w:val="yellow"/>
          </w:rPr>
          <w:t xml:space="preserve"> Vicepresidente</w:t>
        </w:r>
        <w:r w:rsidR="00A56B5C">
          <w:t xml:space="preserve"> proceden a establecer las metas de ventas de cada Sucursal</w:t>
        </w:r>
      </w:ins>
      <w:ins w:id="20" w:author="Alejandra Camponovo Ochoa" w:date="2017-03-14T16:43:00Z">
        <w:r>
          <w:t xml:space="preserve"> a nivel Nacional</w:t>
        </w:r>
      </w:ins>
      <w:ins w:id="21" w:author="Alejandra Camponovo Ochoa" w:date="2017-03-14T16:42:00Z">
        <w:r w:rsidR="00A56B5C">
          <w:t>. Dicha tarea es realizada en un formato interno, en función a datos históricos de ventas según los modelos, precios y márgenes obtenidos.</w:t>
        </w:r>
      </w:ins>
    </w:p>
    <w:p w14:paraId="31A7B415" w14:textId="279B2092" w:rsidR="00913165" w:rsidRDefault="00913165" w:rsidP="00913165">
      <w:pPr>
        <w:pStyle w:val="Prrafodelista"/>
        <w:ind w:left="360"/>
        <w:jc w:val="both"/>
        <w:rPr>
          <w:rFonts w:cs="Arial"/>
          <w:b/>
          <w:u w:val="single"/>
        </w:rPr>
        <w:pPrChange w:id="22" w:author="Alejandra Camponovo Ochoa" w:date="2017-03-14T16:29:00Z">
          <w:pPr>
            <w:pStyle w:val="Prrafodelista"/>
            <w:numPr>
              <w:numId w:val="13"/>
            </w:numPr>
            <w:ind w:left="360" w:hanging="360"/>
            <w:jc w:val="both"/>
          </w:pPr>
        </w:pPrChange>
      </w:pPr>
    </w:p>
    <w:p w14:paraId="49971439" w14:textId="77777777" w:rsidR="004E4E67" w:rsidRDefault="004E4E67" w:rsidP="00D174D5">
      <w:pPr>
        <w:pStyle w:val="Prrafodelista"/>
        <w:ind w:left="360"/>
        <w:jc w:val="both"/>
        <w:rPr>
          <w:rFonts w:cs="Arial"/>
          <w:b/>
          <w:u w:val="single"/>
        </w:rPr>
      </w:pPr>
    </w:p>
    <w:p w14:paraId="6836129D" w14:textId="3881E83A" w:rsidR="00510070" w:rsidRPr="00FE1E54" w:rsidRDefault="00674B0D" w:rsidP="00D174D5">
      <w:pPr>
        <w:pStyle w:val="Prrafodelista"/>
        <w:numPr>
          <w:ilvl w:val="1"/>
          <w:numId w:val="13"/>
        </w:numPr>
        <w:jc w:val="both"/>
        <w:rPr>
          <w:ins w:id="23" w:author="Monica Paola Havivi Sanjines" w:date="2016-11-05T10:32:00Z"/>
          <w:rPrChange w:id="24" w:author="Monica Paola Havivi Sanjines" w:date="2016-11-05T10:32:00Z">
            <w:rPr>
              <w:ins w:id="25" w:author="Monica Paola Havivi Sanjines" w:date="2016-11-05T10:32:00Z"/>
              <w:rFonts w:cs="Arial"/>
              <w:b/>
              <w:u w:val="single"/>
            </w:rPr>
          </w:rPrChange>
        </w:rPr>
      </w:pPr>
      <w:r>
        <w:rPr>
          <w:rFonts w:cs="Arial"/>
          <w:b/>
          <w:u w:val="single"/>
        </w:rPr>
        <w:t>Recopilación de información</w:t>
      </w:r>
    </w:p>
    <w:p w14:paraId="21DD7C61" w14:textId="48D151ED" w:rsidR="00FE1E54" w:rsidRPr="00FE1E54" w:rsidDel="00FE1E54" w:rsidRDefault="00B221D6" w:rsidP="00D174D5">
      <w:pPr>
        <w:pStyle w:val="Prrafodelista"/>
        <w:numPr>
          <w:ilvl w:val="1"/>
          <w:numId w:val="13"/>
        </w:numPr>
        <w:jc w:val="both"/>
        <w:rPr>
          <w:del w:id="26" w:author="Monica Paola Havivi Sanjines" w:date="2016-11-05T10:32:00Z"/>
        </w:rPr>
      </w:pPr>
      <w:ins w:id="27" w:author="Alejandra Camponovo Ochoa" w:date="2017-03-14T16:51:00Z">
        <w:r>
          <w:t>Asimismo</w:t>
        </w:r>
      </w:ins>
      <w:ins w:id="28" w:author="Alejandra Camponovo Ochoa" w:date="2017-03-14T16:43:00Z">
        <w:r>
          <w:t xml:space="preserve"> </w:t>
        </w:r>
      </w:ins>
    </w:p>
    <w:p w14:paraId="563C1416" w14:textId="33441B74" w:rsidR="00F82D18" w:rsidRDefault="006E12DD" w:rsidP="00674B0D">
      <w:pPr>
        <w:ind w:left="426"/>
        <w:jc w:val="both"/>
      </w:pPr>
      <w:del w:id="29" w:author="Alejandra Camponovo Ochoa" w:date="2017-03-14T16:43:00Z">
        <w:r w:rsidDel="00B221D6">
          <w:delText>L</w:delText>
        </w:r>
      </w:del>
      <w:proofErr w:type="gramStart"/>
      <w:ins w:id="30" w:author="Alejandra Camponovo Ochoa" w:date="2017-03-14T16:43:00Z">
        <w:r w:rsidR="00B221D6">
          <w:t>l</w:t>
        </w:r>
      </w:ins>
      <w:r>
        <w:t>os</w:t>
      </w:r>
      <w:proofErr w:type="gramEnd"/>
      <w:r>
        <w:t xml:space="preserve"> Gerentes</w:t>
      </w:r>
      <w:r w:rsidR="00F82D18">
        <w:t xml:space="preserve">/ Jefes </w:t>
      </w:r>
      <w:del w:id="31" w:author="Alejandra Camponovo Ochoa" w:date="2017-03-14T16:25:00Z">
        <w:r w:rsidR="00F82D18" w:rsidDel="00913165">
          <w:delText>del área Comercial</w:delText>
        </w:r>
      </w:del>
      <w:ins w:id="32" w:author="Alejandra Camponovo Ochoa" w:date="2017-03-14T16:25:00Z">
        <w:r w:rsidR="00913165">
          <w:t xml:space="preserve">de cada </w:t>
        </w:r>
      </w:ins>
      <w:ins w:id="33" w:author="Alejandra Camponovo Ochoa" w:date="2017-03-14T16:51:00Z">
        <w:r w:rsidR="00B221D6">
          <w:t>Sucursal</w:t>
        </w:r>
      </w:ins>
      <w:ins w:id="34" w:author="Alejandra Camponovo Ochoa" w:date="2017-03-14T16:25:00Z">
        <w:r w:rsidR="00913165">
          <w:t xml:space="preserve"> a nivel nacional</w:t>
        </w:r>
      </w:ins>
      <w:del w:id="35" w:author="Alejandra Camponovo Ochoa" w:date="2017-03-14T16:26:00Z">
        <w:r w:rsidDel="00913165">
          <w:delText xml:space="preserve"> de cada </w:delText>
        </w:r>
        <w:r w:rsidR="00F82D18" w:rsidDel="00913165">
          <w:delText>sucursal</w:delText>
        </w:r>
        <w:r w:rsidDel="00913165">
          <w:delText xml:space="preserve"> r</w:delText>
        </w:r>
      </w:del>
      <w:ins w:id="36" w:author="Alejandra Camponovo Ochoa" w:date="2017-03-14T16:26:00Z">
        <w:r w:rsidR="00913165">
          <w:t xml:space="preserve"> deben realizar el</w:t>
        </w:r>
      </w:ins>
      <w:del w:id="37" w:author="Alejandra Camponovo Ochoa" w:date="2017-03-14T16:26:00Z">
        <w:r w:rsidDel="00913165">
          <w:delText>ealizan el</w:delText>
        </w:r>
      </w:del>
      <w:r>
        <w:t xml:space="preserve"> envío de</w:t>
      </w:r>
      <w:r w:rsidR="00F82D18">
        <w:t xml:space="preserve"> su</w:t>
      </w:r>
      <w:r>
        <w:t xml:space="preserve">  presupuesto</w:t>
      </w:r>
      <w:r w:rsidR="00353974">
        <w:t xml:space="preserve"> anual</w:t>
      </w:r>
      <w:r>
        <w:t xml:space="preserve"> al Gerente </w:t>
      </w:r>
      <w:r w:rsidRPr="00C23E95">
        <w:rPr>
          <w:highlight w:val="yellow"/>
          <w:rPrChange w:id="38" w:author="Aneli Sofia Ugalde Vargas" w:date="2017-03-02T19:41:00Z">
            <w:rPr/>
          </w:rPrChange>
        </w:rPr>
        <w:t>Nacional de Operaciones</w:t>
      </w:r>
      <w:r w:rsidR="005028DF">
        <w:t xml:space="preserve"> y al Analista Financiero</w:t>
      </w:r>
      <w:r w:rsidR="00353974">
        <w:t>.</w:t>
      </w:r>
      <w:r w:rsidR="00F82D18">
        <w:t xml:space="preserve"> Dicho presupuesto debe incluir</w:t>
      </w:r>
      <w:r w:rsidR="009B51EC">
        <w:t xml:space="preserve"> los </w:t>
      </w:r>
      <w:del w:id="39" w:author="Alejandra Camponovo Ochoa" w:date="2017-03-14T16:26:00Z">
        <w:r w:rsidR="009B51EC" w:rsidDel="00913165">
          <w:delText xml:space="preserve">siguientes </w:delText>
        </w:r>
      </w:del>
      <w:r w:rsidR="009B51EC">
        <w:t>gastos</w:t>
      </w:r>
      <w:ins w:id="40" w:author="Alejandra Camponovo Ochoa" w:date="2017-03-14T16:26:00Z">
        <w:r w:rsidR="00913165">
          <w:t xml:space="preserve"> relacionados a su departamento</w:t>
        </w:r>
      </w:ins>
      <w:ins w:id="41" w:author="Aneli Sofia Ugalde Vargas" w:date="2017-03-02T19:44:00Z">
        <w:r w:rsidR="00C23E95">
          <w:t xml:space="preserve"> distribuidos a lo largo del año</w:t>
        </w:r>
      </w:ins>
      <w:ins w:id="42" w:author="Alejandra Camponovo Ochoa" w:date="2017-03-14T16:51:00Z">
        <w:r w:rsidR="00B221D6">
          <w:t xml:space="preserve"> y</w:t>
        </w:r>
      </w:ins>
      <w:ins w:id="43" w:author="Alejandra Camponovo Ochoa" w:date="2017-03-14T16:44:00Z">
        <w:r w:rsidR="00B221D6">
          <w:t xml:space="preserve"> en función al plan de cuentas de la empresa</w:t>
        </w:r>
      </w:ins>
      <w:ins w:id="44" w:author="Alejandra Camponovo Ochoa" w:date="2017-03-14T16:27:00Z">
        <w:r w:rsidR="00913165">
          <w:t>, dentro de algunos gastos se puede mencionar como ejemplo los siguientes</w:t>
        </w:r>
      </w:ins>
      <w:r w:rsidR="00F82D18">
        <w:t>:</w:t>
      </w:r>
    </w:p>
    <w:p w14:paraId="77021D86" w14:textId="34CA9266" w:rsidR="00F82D18" w:rsidRPr="00B221D6" w:rsidRDefault="00F82D18" w:rsidP="00FE1E54">
      <w:pPr>
        <w:pStyle w:val="Prrafodelista"/>
        <w:numPr>
          <w:ilvl w:val="0"/>
          <w:numId w:val="33"/>
        </w:numPr>
        <w:jc w:val="both"/>
        <w:rPr>
          <w:ins w:id="45" w:author="Alejandra Camponovo Ochoa" w:date="2017-03-14T16:45:00Z"/>
          <w:rFonts w:eastAsia="Times New Roman" w:cs="Arial"/>
          <w:color w:val="000000"/>
          <w:lang w:eastAsia="es-BO"/>
          <w:rPrChange w:id="46" w:author="Alejandra Camponovo Ochoa" w:date="2017-03-14T16:45:00Z">
            <w:rPr>
              <w:ins w:id="47" w:author="Alejandra Camponovo Ochoa" w:date="2017-03-14T16:45:00Z"/>
            </w:rPr>
          </w:rPrChange>
        </w:rPr>
      </w:pPr>
      <w:r>
        <w:t>Material de escritorio</w:t>
      </w:r>
    </w:p>
    <w:p w14:paraId="25DD4659" w14:textId="28C53397" w:rsidR="00B221D6" w:rsidRPr="00B221D6" w:rsidDel="00B221D6" w:rsidRDefault="00B221D6" w:rsidP="00B221D6">
      <w:pPr>
        <w:jc w:val="both"/>
        <w:rPr>
          <w:del w:id="48" w:author="Alejandra Camponovo Ochoa" w:date="2017-03-14T16:45:00Z"/>
          <w:rFonts w:eastAsia="Times New Roman" w:cs="Arial"/>
          <w:color w:val="000000"/>
          <w:lang w:eastAsia="es-BO"/>
          <w:rPrChange w:id="49" w:author="Alejandra Camponovo Ochoa" w:date="2017-03-14T16:45:00Z">
            <w:rPr>
              <w:del w:id="50" w:author="Alejandra Camponovo Ochoa" w:date="2017-03-14T16:45:00Z"/>
              <w:lang w:eastAsia="es-BO"/>
            </w:rPr>
          </w:rPrChange>
        </w:rPr>
        <w:pPrChange w:id="51" w:author="Alejandra Camponovo Ochoa" w:date="2017-03-14T16:45:00Z">
          <w:pPr>
            <w:pStyle w:val="Prrafodelista"/>
            <w:numPr>
              <w:numId w:val="33"/>
            </w:numPr>
            <w:ind w:left="1146" w:hanging="360"/>
            <w:jc w:val="both"/>
          </w:pPr>
        </w:pPrChange>
      </w:pPr>
    </w:p>
    <w:p w14:paraId="008AAC4E" w14:textId="77777777" w:rsidR="00F82D18" w:rsidRPr="00FE1E54" w:rsidRDefault="00F82D18" w:rsidP="00FE1E54">
      <w:pPr>
        <w:pStyle w:val="Prrafodelista"/>
        <w:numPr>
          <w:ilvl w:val="0"/>
          <w:numId w:val="33"/>
        </w:numPr>
        <w:jc w:val="both"/>
        <w:rPr>
          <w:rFonts w:eastAsia="Times New Roman" w:cs="Arial"/>
          <w:color w:val="000000"/>
          <w:lang w:eastAsia="es-BO"/>
        </w:rPr>
      </w:pPr>
      <w:r>
        <w:t>Publicidad</w:t>
      </w:r>
    </w:p>
    <w:p w14:paraId="5A5F24F3" w14:textId="77777777" w:rsidR="00F82D18" w:rsidRPr="00FE1E54" w:rsidRDefault="00F82D18" w:rsidP="00FE1E54">
      <w:pPr>
        <w:pStyle w:val="Prrafodelista"/>
        <w:numPr>
          <w:ilvl w:val="0"/>
          <w:numId w:val="33"/>
        </w:numPr>
        <w:jc w:val="both"/>
        <w:rPr>
          <w:rFonts w:eastAsia="Times New Roman" w:cs="Arial"/>
          <w:color w:val="000000"/>
          <w:lang w:eastAsia="es-BO"/>
        </w:rPr>
      </w:pPr>
      <w:r>
        <w:t>Capacitaciones</w:t>
      </w:r>
    </w:p>
    <w:p w14:paraId="5D670543" w14:textId="77777777" w:rsidR="00F82D18" w:rsidRPr="00FE1E54" w:rsidRDefault="00F82D18" w:rsidP="00FE1E54">
      <w:pPr>
        <w:pStyle w:val="Prrafodelista"/>
        <w:numPr>
          <w:ilvl w:val="0"/>
          <w:numId w:val="33"/>
        </w:numPr>
        <w:jc w:val="both"/>
        <w:rPr>
          <w:rFonts w:eastAsia="Times New Roman" w:cs="Arial"/>
          <w:color w:val="000000"/>
          <w:lang w:eastAsia="es-BO"/>
        </w:rPr>
      </w:pPr>
      <w:r>
        <w:t>Eventos/activaciones</w:t>
      </w:r>
    </w:p>
    <w:p w14:paraId="6E609A73" w14:textId="6AB6CDA9" w:rsidR="00CE1862" w:rsidRPr="00F82D18" w:rsidRDefault="00F82D18" w:rsidP="00FE1E54">
      <w:pPr>
        <w:pStyle w:val="Prrafodelista"/>
        <w:numPr>
          <w:ilvl w:val="0"/>
          <w:numId w:val="33"/>
        </w:numPr>
        <w:jc w:val="both"/>
        <w:rPr>
          <w:rFonts w:eastAsia="Times New Roman" w:cs="Arial"/>
          <w:color w:val="000000"/>
          <w:lang w:eastAsia="es-BO"/>
        </w:rPr>
      </w:pPr>
      <w:r>
        <w:t>Otros</w:t>
      </w:r>
    </w:p>
    <w:p w14:paraId="498DA436" w14:textId="77777777" w:rsidR="00CE1862" w:rsidRDefault="00CE1862" w:rsidP="00D174D5">
      <w:pPr>
        <w:pStyle w:val="Prrafodelista"/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59E184A1" w14:textId="0FE2BA41" w:rsidR="00CE1862" w:rsidRDefault="005028DF" w:rsidP="00FE1E54">
      <w:pPr>
        <w:spacing w:after="0" w:line="240" w:lineRule="auto"/>
        <w:ind w:left="360"/>
        <w:jc w:val="both"/>
        <w:rPr>
          <w:ins w:id="52" w:author="Monica Paola Havivi Sanjines" w:date="2016-11-05T10:32:00Z"/>
          <w:rFonts w:eastAsia="Times New Roman" w:cs="Arial"/>
          <w:color w:val="000000"/>
          <w:lang w:eastAsia="es-BO"/>
        </w:rPr>
      </w:pPr>
      <w:r>
        <w:rPr>
          <w:rFonts w:eastAsia="Times New Roman" w:cs="Arial"/>
          <w:color w:val="000000"/>
          <w:lang w:eastAsia="es-BO"/>
        </w:rPr>
        <w:t xml:space="preserve">El Gerente </w:t>
      </w:r>
      <w:r w:rsidRPr="00C23E95">
        <w:rPr>
          <w:rFonts w:eastAsia="Times New Roman" w:cs="Arial"/>
          <w:color w:val="000000"/>
          <w:highlight w:val="yellow"/>
          <w:lang w:eastAsia="es-BO"/>
          <w:rPrChange w:id="53" w:author="Aneli Sofia Ugalde Vargas" w:date="2017-03-02T19:42:00Z">
            <w:rPr>
              <w:rFonts w:eastAsia="Times New Roman" w:cs="Arial"/>
              <w:color w:val="000000"/>
              <w:lang w:eastAsia="es-BO"/>
            </w:rPr>
          </w:rPrChange>
        </w:rPr>
        <w:t>Nacional de Operaciones</w:t>
      </w:r>
      <w:r>
        <w:rPr>
          <w:rFonts w:eastAsia="Times New Roman" w:cs="Arial"/>
          <w:color w:val="000000"/>
          <w:lang w:eastAsia="es-BO"/>
        </w:rPr>
        <w:t xml:space="preserve"> </w:t>
      </w:r>
      <w:ins w:id="54" w:author="Aneli Sofia Ugalde Vargas" w:date="2017-03-02T19:42:00Z">
        <w:r w:rsidR="00C23E95">
          <w:rPr>
            <w:rFonts w:eastAsia="Times New Roman" w:cs="Arial"/>
            <w:color w:val="000000"/>
            <w:lang w:eastAsia="es-BO"/>
          </w:rPr>
          <w:t xml:space="preserve">en coordinación con </w:t>
        </w:r>
      </w:ins>
      <w:del w:id="55" w:author="Aneli Sofia Ugalde Vargas" w:date="2017-03-02T19:42:00Z">
        <w:r w:rsidDel="00C23E95">
          <w:rPr>
            <w:rFonts w:eastAsia="Times New Roman" w:cs="Arial"/>
            <w:color w:val="000000"/>
            <w:lang w:eastAsia="es-BO"/>
          </w:rPr>
          <w:delText xml:space="preserve">y </w:delText>
        </w:r>
      </w:del>
      <w:r>
        <w:rPr>
          <w:rFonts w:eastAsia="Times New Roman" w:cs="Arial"/>
          <w:color w:val="000000"/>
          <w:lang w:eastAsia="es-BO"/>
        </w:rPr>
        <w:t xml:space="preserve">el Analista Financiero </w:t>
      </w:r>
      <w:del w:id="56" w:author="Aneli Sofia Ugalde Vargas" w:date="2017-03-02T19:43:00Z">
        <w:r w:rsidDel="00C23E95">
          <w:rPr>
            <w:rFonts w:eastAsia="Times New Roman" w:cs="Arial"/>
            <w:color w:val="000000"/>
            <w:lang w:eastAsia="es-BO"/>
          </w:rPr>
          <w:delText>realizan</w:delText>
        </w:r>
      </w:del>
      <w:ins w:id="57" w:author="Aneli Sofia Ugalde Vargas" w:date="2017-03-02T19:43:00Z">
        <w:r w:rsidR="00C23E95">
          <w:rPr>
            <w:rFonts w:eastAsia="Times New Roman" w:cs="Arial"/>
            <w:color w:val="000000"/>
            <w:lang w:eastAsia="es-BO"/>
          </w:rPr>
          <w:t>realiza</w:t>
        </w:r>
      </w:ins>
      <w:r>
        <w:rPr>
          <w:rFonts w:eastAsia="Times New Roman" w:cs="Arial"/>
          <w:color w:val="000000"/>
          <w:lang w:eastAsia="es-BO"/>
        </w:rPr>
        <w:t xml:space="preserve"> un</w:t>
      </w:r>
      <w:ins w:id="58" w:author="Alejandra Camponovo Ochoa" w:date="2017-03-14T16:27:00Z">
        <w:r w:rsidR="00913165">
          <w:rPr>
            <w:rFonts w:eastAsia="Times New Roman" w:cs="Arial"/>
            <w:color w:val="000000"/>
            <w:lang w:eastAsia="es-BO"/>
          </w:rPr>
          <w:t>a</w:t>
        </w:r>
      </w:ins>
      <w:r>
        <w:rPr>
          <w:rFonts w:eastAsia="Times New Roman" w:cs="Arial"/>
          <w:color w:val="000000"/>
          <w:lang w:eastAsia="es-BO"/>
        </w:rPr>
        <w:t xml:space="preserve"> </w:t>
      </w:r>
      <w:del w:id="59" w:author="Alejandra Camponovo Ochoa" w:date="2017-03-14T16:27:00Z">
        <w:r w:rsidDel="00913165">
          <w:rPr>
            <w:rFonts w:eastAsia="Times New Roman" w:cs="Arial"/>
            <w:color w:val="000000"/>
            <w:lang w:eastAsia="es-BO"/>
          </w:rPr>
          <w:delText xml:space="preserve">análisis </w:delText>
        </w:r>
      </w:del>
      <w:proofErr w:type="spellStart"/>
      <w:ins w:id="60" w:author="Alejandra Camponovo Ochoa" w:date="2017-03-14T16:27:00Z">
        <w:r w:rsidR="00913165">
          <w:rPr>
            <w:rFonts w:eastAsia="Times New Roman" w:cs="Arial"/>
            <w:color w:val="000000"/>
            <w:lang w:eastAsia="es-BO"/>
          </w:rPr>
          <w:t>evaluacion</w:t>
        </w:r>
        <w:proofErr w:type="spellEnd"/>
        <w:r w:rsidR="00913165">
          <w:rPr>
            <w:rFonts w:eastAsia="Times New Roman" w:cs="Arial"/>
            <w:color w:val="000000"/>
            <w:lang w:eastAsia="es-BO"/>
          </w:rPr>
          <w:t xml:space="preserve"> </w:t>
        </w:r>
      </w:ins>
      <w:r>
        <w:rPr>
          <w:rFonts w:eastAsia="Times New Roman" w:cs="Arial"/>
          <w:color w:val="000000"/>
          <w:lang w:eastAsia="es-BO"/>
        </w:rPr>
        <w:t xml:space="preserve">de los presupuestos enviados por las diferentes </w:t>
      </w:r>
      <w:del w:id="61" w:author="Alejandra Camponovo Ochoa" w:date="2017-03-14T16:28:00Z">
        <w:r w:rsidDel="00913165">
          <w:rPr>
            <w:rFonts w:eastAsia="Times New Roman" w:cs="Arial"/>
            <w:color w:val="000000"/>
            <w:lang w:eastAsia="es-BO"/>
          </w:rPr>
          <w:delText>sucursales</w:delText>
        </w:r>
      </w:del>
      <w:ins w:id="62" w:author="Monica Paola Havivi Sanjines" w:date="2016-11-05T10:26:00Z">
        <w:del w:id="63" w:author="Alejandra Camponovo Ochoa" w:date="2017-03-14T16:28:00Z">
          <w:r w:rsidR="00FE1E54" w:rsidDel="00913165">
            <w:rPr>
              <w:rFonts w:eastAsia="Times New Roman" w:cs="Arial"/>
              <w:color w:val="000000"/>
              <w:lang w:eastAsia="es-BO"/>
            </w:rPr>
            <w:delText xml:space="preserve"> </w:delText>
          </w:r>
        </w:del>
      </w:ins>
      <w:ins w:id="64" w:author="Alejandra Camponovo Ochoa" w:date="2017-03-14T16:28:00Z">
        <w:r w:rsidR="00913165">
          <w:rPr>
            <w:rFonts w:eastAsia="Times New Roman" w:cs="Arial"/>
            <w:color w:val="000000"/>
            <w:lang w:eastAsia="es-BO"/>
          </w:rPr>
          <w:t>áreas</w:t>
        </w:r>
        <w:r w:rsidR="00913165">
          <w:rPr>
            <w:rFonts w:eastAsia="Times New Roman" w:cs="Arial"/>
            <w:color w:val="000000"/>
            <w:lang w:eastAsia="es-BO"/>
          </w:rPr>
          <w:t xml:space="preserve"> </w:t>
        </w:r>
      </w:ins>
      <w:ins w:id="65" w:author="Monica Paola Havivi Sanjines" w:date="2016-11-05T10:26:00Z">
        <w:r w:rsidR="00FE1E54">
          <w:rPr>
            <w:rFonts w:eastAsia="Times New Roman" w:cs="Arial"/>
            <w:color w:val="000000"/>
            <w:lang w:eastAsia="es-BO"/>
          </w:rPr>
          <w:t xml:space="preserve">y proceden </w:t>
        </w:r>
        <w:del w:id="66" w:author="Alejandra Camponovo Ochoa" w:date="2017-03-14T16:45:00Z">
          <w:r w:rsidR="00FE1E54" w:rsidDel="00B221D6">
            <w:rPr>
              <w:rFonts w:eastAsia="Times New Roman" w:cs="Arial"/>
              <w:color w:val="000000"/>
              <w:lang w:eastAsia="es-BO"/>
            </w:rPr>
            <w:delText>al establecimiento de m</w:delText>
          </w:r>
        </w:del>
      </w:ins>
      <w:ins w:id="67" w:author="Monica Paola Havivi Sanjines" w:date="2016-11-05T10:30:00Z">
        <w:del w:id="68" w:author="Alejandra Camponovo Ochoa" w:date="2017-03-14T16:45:00Z">
          <w:r w:rsidR="00FE1E54" w:rsidDel="00B221D6">
            <w:rPr>
              <w:rFonts w:eastAsia="Times New Roman" w:cs="Arial"/>
              <w:color w:val="000000"/>
              <w:lang w:eastAsia="es-BO"/>
            </w:rPr>
            <w:delText>etas</w:delText>
          </w:r>
        </w:del>
      </w:ins>
      <w:ins w:id="69" w:author="Monica Paola Havivi Sanjines" w:date="2016-11-05T10:31:00Z">
        <w:del w:id="70" w:author="Alejandra Camponovo Ochoa" w:date="2017-03-14T16:45:00Z">
          <w:r w:rsidR="00FE1E54" w:rsidDel="00B221D6">
            <w:rPr>
              <w:rFonts w:eastAsia="Times New Roman" w:cs="Arial"/>
              <w:color w:val="000000"/>
              <w:lang w:eastAsia="es-BO"/>
            </w:rPr>
            <w:delText xml:space="preserve"> de ventas.</w:delText>
          </w:r>
        </w:del>
      </w:ins>
      <w:ins w:id="71" w:author="Alejandra Camponovo Ochoa" w:date="2017-03-14T16:45:00Z">
        <w:r w:rsidR="00B221D6">
          <w:rPr>
            <w:rFonts w:eastAsia="Times New Roman" w:cs="Arial"/>
            <w:color w:val="000000"/>
            <w:lang w:eastAsia="es-BO"/>
          </w:rPr>
          <w:t xml:space="preserve">a la consolidación del presupuesto </w:t>
        </w:r>
      </w:ins>
      <w:ins w:id="72" w:author="Alejandra Camponovo Ochoa" w:date="2017-03-14T16:46:00Z">
        <w:r w:rsidR="00B221D6">
          <w:rPr>
            <w:rFonts w:eastAsia="Times New Roman" w:cs="Arial"/>
            <w:color w:val="000000"/>
            <w:lang w:eastAsia="es-BO"/>
          </w:rPr>
          <w:t>anual</w:t>
        </w:r>
      </w:ins>
      <w:ins w:id="73" w:author="Alejandra Camponovo Ochoa" w:date="2017-03-14T17:07:00Z">
        <w:r w:rsidR="0098782F">
          <w:rPr>
            <w:rFonts w:eastAsia="Times New Roman" w:cs="Arial"/>
            <w:color w:val="000000"/>
            <w:lang w:eastAsia="es-BO"/>
          </w:rPr>
          <w:t>.</w:t>
        </w:r>
      </w:ins>
      <w:bookmarkStart w:id="74" w:name="_GoBack"/>
      <w:bookmarkEnd w:id="74"/>
    </w:p>
    <w:p w14:paraId="16C65C00" w14:textId="77777777" w:rsidR="00FE1E54" w:rsidRDefault="00FE1E54" w:rsidP="00FE1E54">
      <w:pPr>
        <w:spacing w:after="0" w:line="240" w:lineRule="auto"/>
        <w:ind w:left="360"/>
        <w:jc w:val="both"/>
        <w:rPr>
          <w:ins w:id="75" w:author="Monica Paola Havivi Sanjines" w:date="2016-11-05T10:31:00Z"/>
          <w:rFonts w:eastAsia="Times New Roman" w:cs="Arial"/>
          <w:color w:val="000000"/>
          <w:lang w:eastAsia="es-BO"/>
        </w:rPr>
      </w:pPr>
    </w:p>
    <w:p w14:paraId="06896595" w14:textId="056C737F" w:rsidR="00FE1E54" w:rsidDel="00A56B5C" w:rsidRDefault="00FE1E54">
      <w:pPr>
        <w:ind w:left="426"/>
        <w:jc w:val="both"/>
        <w:rPr>
          <w:ins w:id="76" w:author="Monica Paola Havivi Sanjines" w:date="2016-11-05T10:32:00Z"/>
          <w:del w:id="77" w:author="Alejandra Camponovo Ochoa" w:date="2017-03-14T16:41:00Z"/>
          <w:rFonts w:cs="Arial"/>
          <w:b/>
          <w:u w:val="single"/>
        </w:rPr>
        <w:pPrChange w:id="78" w:author="Monica Paola Havivi Sanjines" w:date="2016-11-05T10:32:00Z">
          <w:pPr>
            <w:pStyle w:val="Prrafodelista"/>
            <w:numPr>
              <w:ilvl w:val="1"/>
              <w:numId w:val="34"/>
            </w:numPr>
            <w:ind w:left="858" w:hanging="432"/>
            <w:jc w:val="both"/>
          </w:pPr>
        </w:pPrChange>
      </w:pPr>
      <w:ins w:id="79" w:author="Monica Paola Havivi Sanjines" w:date="2016-11-05T10:32:00Z">
        <w:del w:id="80" w:author="Alejandra Camponovo Ochoa" w:date="2017-03-14T16:41:00Z">
          <w:r w:rsidRPr="00FE1E54" w:rsidDel="00A56B5C">
            <w:rPr>
              <w:rFonts w:cs="Arial"/>
              <w:b/>
              <w:rPrChange w:id="81" w:author="Monica Paola Havivi Sanjines" w:date="2016-11-05T10:32:00Z">
                <w:rPr>
                  <w:rFonts w:cs="Arial"/>
                  <w:b/>
                  <w:u w:val="single"/>
                </w:rPr>
              </w:rPrChange>
            </w:rPr>
            <w:delText>3.2.</w:delText>
          </w:r>
        </w:del>
      </w:ins>
      <w:ins w:id="82" w:author="Monica Paola Havivi Sanjines" w:date="2016-11-05T10:33:00Z">
        <w:del w:id="83" w:author="Alejandra Camponovo Ochoa" w:date="2017-03-14T16:41:00Z">
          <w:r w:rsidDel="00A56B5C">
            <w:rPr>
              <w:rFonts w:cs="Arial"/>
              <w:b/>
            </w:rPr>
            <w:delText xml:space="preserve"> </w:delText>
          </w:r>
        </w:del>
      </w:ins>
      <w:ins w:id="84" w:author="Monica Paola Havivi Sanjines" w:date="2016-11-05T10:32:00Z">
        <w:del w:id="85" w:author="Alejandra Camponovo Ochoa" w:date="2017-03-14T16:41:00Z">
          <w:r w:rsidRPr="00FE1E54" w:rsidDel="00A56B5C">
            <w:rPr>
              <w:rFonts w:cs="Arial"/>
              <w:b/>
              <w:rPrChange w:id="86" w:author="Monica Paola Havivi Sanjines" w:date="2016-11-05T10:32:00Z">
                <w:rPr>
                  <w:rFonts w:cs="Arial"/>
                  <w:b/>
                  <w:u w:val="single"/>
                </w:rPr>
              </w:rPrChange>
            </w:rPr>
            <w:delText xml:space="preserve"> </w:delText>
          </w:r>
          <w:r w:rsidRPr="00FE1E54" w:rsidDel="00A56B5C">
            <w:rPr>
              <w:rFonts w:cs="Arial"/>
              <w:b/>
              <w:u w:val="single"/>
              <w:rPrChange w:id="87" w:author="Monica Paola Havivi Sanjines" w:date="2016-11-05T10:32:00Z">
                <w:rPr/>
              </w:rPrChange>
            </w:rPr>
            <w:delText>Establecimiento de metas</w:delText>
          </w:r>
        </w:del>
      </w:ins>
    </w:p>
    <w:p w14:paraId="52C43C3F" w14:textId="7901F65C" w:rsidR="00FE1E54" w:rsidRPr="00FE1E54" w:rsidDel="00A56B5C" w:rsidRDefault="00AC0A23">
      <w:pPr>
        <w:ind w:left="426"/>
        <w:jc w:val="both"/>
        <w:rPr>
          <w:ins w:id="88" w:author="Monica Paola Havivi Sanjines" w:date="2016-11-05T10:32:00Z"/>
          <w:del w:id="89" w:author="Alejandra Camponovo Ochoa" w:date="2017-03-14T16:41:00Z"/>
        </w:rPr>
        <w:pPrChange w:id="90" w:author="Monica Paola Havivi Sanjines" w:date="2016-11-05T10:32:00Z">
          <w:pPr>
            <w:pStyle w:val="Prrafodelista"/>
            <w:numPr>
              <w:ilvl w:val="1"/>
              <w:numId w:val="34"/>
            </w:numPr>
            <w:ind w:left="858" w:hanging="432"/>
            <w:jc w:val="both"/>
          </w:pPr>
        </w:pPrChange>
      </w:pPr>
      <w:ins w:id="91" w:author="Monica Paola Havivi Sanjines" w:date="2016-11-05T10:37:00Z">
        <w:del w:id="92" w:author="Alejandra Camponovo Ochoa" w:date="2017-03-14T16:41:00Z">
          <w:r w:rsidDel="00A56B5C">
            <w:delText xml:space="preserve">Una vez con el presupuesto de cada Sucursal, el </w:delText>
          </w:r>
          <w:r w:rsidRPr="00AC0A23" w:rsidDel="00A56B5C">
            <w:rPr>
              <w:highlight w:val="yellow"/>
              <w:rPrChange w:id="93" w:author="Monica Paola Havivi Sanjines" w:date="2016-11-05T10:38:00Z">
                <w:rPr/>
              </w:rPrChange>
            </w:rPr>
            <w:delText>Ge</w:delText>
          </w:r>
          <w:r w:rsidR="009E617B" w:rsidDel="00A56B5C">
            <w:rPr>
              <w:highlight w:val="yellow"/>
            </w:rPr>
            <w:delText xml:space="preserve">rente Nacional de Operaciones, </w:delText>
          </w:r>
          <w:r w:rsidRPr="00AC0A23" w:rsidDel="00A56B5C">
            <w:rPr>
              <w:highlight w:val="yellow"/>
              <w:rPrChange w:id="94" w:author="Monica Paola Havivi Sanjines" w:date="2016-11-05T10:38:00Z">
                <w:rPr/>
              </w:rPrChange>
            </w:rPr>
            <w:delText>el An</w:delText>
          </w:r>
        </w:del>
      </w:ins>
      <w:ins w:id="95" w:author="Monica Paola Havivi Sanjines" w:date="2016-11-05T10:38:00Z">
        <w:del w:id="96" w:author="Alejandra Camponovo Ochoa" w:date="2017-03-14T16:41:00Z">
          <w:r w:rsidRPr="00AC0A23" w:rsidDel="00A56B5C">
            <w:rPr>
              <w:highlight w:val="yellow"/>
              <w:rPrChange w:id="97" w:author="Monica Paola Havivi Sanjines" w:date="2016-11-05T10:38:00Z">
                <w:rPr/>
              </w:rPrChange>
            </w:rPr>
            <w:delText xml:space="preserve">alista </w:delText>
          </w:r>
          <w:r w:rsidRPr="009E617B" w:rsidDel="00A56B5C">
            <w:rPr>
              <w:highlight w:val="yellow"/>
              <w:rPrChange w:id="98" w:author="Monica Paola Havivi Sanjines" w:date="2016-11-05T11:09:00Z">
                <w:rPr/>
              </w:rPrChange>
            </w:rPr>
            <w:delText xml:space="preserve">Financiero </w:delText>
          </w:r>
        </w:del>
      </w:ins>
      <w:ins w:id="99" w:author="Monica Paola Havivi Sanjines" w:date="2016-11-05T11:06:00Z">
        <w:del w:id="100" w:author="Alejandra Camponovo Ochoa" w:date="2017-03-14T16:41:00Z">
          <w:r w:rsidR="009E617B" w:rsidRPr="009E617B" w:rsidDel="00A56B5C">
            <w:rPr>
              <w:highlight w:val="yellow"/>
              <w:rPrChange w:id="101" w:author="Monica Paola Havivi Sanjines" w:date="2016-11-05T11:09:00Z">
                <w:rPr/>
              </w:rPrChange>
            </w:rPr>
            <w:delText>y</w:delText>
          </w:r>
        </w:del>
      </w:ins>
      <w:ins w:id="102" w:author="Monica Paola Havivi Sanjines" w:date="2016-11-05T11:08:00Z">
        <w:del w:id="103" w:author="Alejandra Camponovo Ochoa" w:date="2017-03-14T16:41:00Z">
          <w:r w:rsidR="009E617B" w:rsidRPr="009E617B" w:rsidDel="00A56B5C">
            <w:rPr>
              <w:highlight w:val="yellow"/>
            </w:rPr>
            <w:delText xml:space="preserve"> el</w:delText>
          </w:r>
        </w:del>
      </w:ins>
      <w:ins w:id="104" w:author="Monica Paola Havivi Sanjines" w:date="2016-11-05T11:06:00Z">
        <w:del w:id="105" w:author="Alejandra Camponovo Ochoa" w:date="2017-03-14T16:41:00Z">
          <w:r w:rsidR="009E617B" w:rsidRPr="009E617B" w:rsidDel="00A56B5C">
            <w:rPr>
              <w:highlight w:val="yellow"/>
              <w:rPrChange w:id="106" w:author="Monica Paola Havivi Sanjines" w:date="2016-11-05T11:09:00Z">
                <w:rPr/>
              </w:rPrChange>
            </w:rPr>
            <w:delText xml:space="preserve"> Vicepresiden</w:delText>
          </w:r>
        </w:del>
      </w:ins>
      <w:ins w:id="107" w:author="Monica Paola Havivi Sanjines" w:date="2016-11-05T11:08:00Z">
        <w:del w:id="108" w:author="Alejandra Camponovo Ochoa" w:date="2017-03-14T16:41:00Z">
          <w:r w:rsidR="009E617B" w:rsidRPr="009E617B" w:rsidDel="00A56B5C">
            <w:rPr>
              <w:highlight w:val="yellow"/>
              <w:rPrChange w:id="109" w:author="Monica Paola Havivi Sanjines" w:date="2016-11-05T11:09:00Z">
                <w:rPr/>
              </w:rPrChange>
            </w:rPr>
            <w:delText>te</w:delText>
          </w:r>
        </w:del>
      </w:ins>
      <w:ins w:id="110" w:author="Monica Paola Havivi Sanjines" w:date="2016-11-05T11:06:00Z">
        <w:del w:id="111" w:author="Alejandra Camponovo Ochoa" w:date="2017-03-14T16:41:00Z">
          <w:r w:rsidR="009E617B" w:rsidDel="00A56B5C">
            <w:delText xml:space="preserve"> </w:delText>
          </w:r>
        </w:del>
      </w:ins>
      <w:ins w:id="112" w:author="Monica Paola Havivi Sanjines" w:date="2016-11-05T10:39:00Z">
        <w:del w:id="113" w:author="Alejandra Camponovo Ochoa" w:date="2017-03-14T16:41:00Z">
          <w:r w:rsidDel="00A56B5C">
            <w:delText xml:space="preserve">proceden a establecer las metas de ventas de cada Sucursal. </w:delText>
          </w:r>
        </w:del>
      </w:ins>
      <w:ins w:id="114" w:author="Monica Paola Havivi Sanjines" w:date="2016-11-05T10:48:00Z">
        <w:del w:id="115" w:author="Alejandra Camponovo Ochoa" w:date="2017-03-14T16:41:00Z">
          <w:r w:rsidR="00E37C41" w:rsidDel="00A56B5C">
            <w:delText xml:space="preserve">Dicha tarea es realizada </w:delText>
          </w:r>
        </w:del>
      </w:ins>
      <w:ins w:id="116" w:author="Monica Paola Havivi Sanjines" w:date="2016-11-05T11:06:00Z">
        <w:del w:id="117" w:author="Alejandra Camponovo Ochoa" w:date="2017-03-14T16:41:00Z">
          <w:r w:rsidR="009B2A45" w:rsidDel="00A56B5C">
            <w:delText xml:space="preserve">en un formato interno, </w:delText>
          </w:r>
        </w:del>
      </w:ins>
      <w:ins w:id="118" w:author="Monica Paola Havivi Sanjines" w:date="2016-11-05T10:48:00Z">
        <w:del w:id="119" w:author="Alejandra Camponovo Ochoa" w:date="2017-03-14T16:41:00Z">
          <w:r w:rsidR="00E37C41" w:rsidDel="00A56B5C">
            <w:delText>en funci</w:delText>
          </w:r>
        </w:del>
      </w:ins>
      <w:ins w:id="120" w:author="Monica Paola Havivi Sanjines" w:date="2016-11-05T10:49:00Z">
        <w:del w:id="121" w:author="Alejandra Camponovo Ochoa" w:date="2017-03-14T16:41:00Z">
          <w:r w:rsidR="00E37C41" w:rsidDel="00A56B5C">
            <w:delText>ón a datos históricos de</w:delText>
          </w:r>
        </w:del>
      </w:ins>
      <w:ins w:id="122" w:author="Aneli Sofia Ugalde Vargas" w:date="2017-03-02T19:45:00Z">
        <w:del w:id="123" w:author="Alejandra Camponovo Ochoa" w:date="2017-03-14T16:41:00Z">
          <w:r w:rsidR="00C23E95" w:rsidDel="00A56B5C">
            <w:delText xml:space="preserve"> ventas</w:delText>
          </w:r>
        </w:del>
      </w:ins>
      <w:ins w:id="124" w:author="Monica Paola Havivi Sanjines" w:date="2016-11-05T10:49:00Z">
        <w:del w:id="125" w:author="Alejandra Camponovo Ochoa" w:date="2017-03-14T16:41:00Z">
          <w:r w:rsidR="00E37C41" w:rsidDel="00A56B5C">
            <w:delText xml:space="preserve"> unidades</w:delText>
          </w:r>
        </w:del>
      </w:ins>
      <w:ins w:id="126" w:author="Aneli Sofia Ugalde Vargas" w:date="2017-03-02T19:45:00Z">
        <w:del w:id="127" w:author="Alejandra Camponovo Ochoa" w:date="2017-03-14T16:41:00Z">
          <w:r w:rsidR="00C23E95" w:rsidDel="00A56B5C">
            <w:delText xml:space="preserve"> según los modelos</w:delText>
          </w:r>
        </w:del>
      </w:ins>
      <w:ins w:id="128" w:author="Monica Paola Havivi Sanjines" w:date="2016-11-05T10:49:00Z">
        <w:del w:id="129" w:author="Alejandra Camponovo Ochoa" w:date="2017-03-14T16:41:00Z">
          <w:r w:rsidR="00E37C41" w:rsidDel="00A56B5C">
            <w:delText>, precios</w:delText>
          </w:r>
        </w:del>
      </w:ins>
      <w:ins w:id="130" w:author="Monica Paola Havivi Sanjines" w:date="2016-11-05T11:06:00Z">
        <w:del w:id="131" w:author="Alejandra Camponovo Ochoa" w:date="2017-03-14T16:41:00Z">
          <w:r w:rsidR="00CC6DAE" w:rsidDel="00A56B5C">
            <w:delText xml:space="preserve"> y m</w:delText>
          </w:r>
          <w:r w:rsidR="009B2A45" w:rsidDel="00A56B5C">
            <w:delText>árgenes obtenidos.</w:delText>
          </w:r>
        </w:del>
      </w:ins>
    </w:p>
    <w:p w14:paraId="7AEBDB50" w14:textId="4C2FDA38" w:rsidR="00FE1E54" w:rsidRPr="009E617B" w:rsidRDefault="009E617B" w:rsidP="00FE1E54">
      <w:pPr>
        <w:spacing w:after="0" w:line="240" w:lineRule="auto"/>
        <w:ind w:left="360"/>
        <w:jc w:val="both"/>
        <w:rPr>
          <w:ins w:id="132" w:author="Monica Paola Havivi Sanjines" w:date="2016-11-05T10:31:00Z"/>
          <w:rFonts w:eastAsia="Times New Roman" w:cs="Arial"/>
          <w:b/>
          <w:color w:val="000000"/>
          <w:u w:val="single"/>
          <w:lang w:eastAsia="es-BO"/>
          <w:rPrChange w:id="133" w:author="Monica Paola Havivi Sanjines" w:date="2016-11-05T11:08:00Z">
            <w:rPr>
              <w:ins w:id="134" w:author="Monica Paola Havivi Sanjines" w:date="2016-11-05T10:31:00Z"/>
              <w:rFonts w:eastAsia="Times New Roman" w:cs="Arial"/>
              <w:color w:val="000000"/>
              <w:lang w:eastAsia="es-BO"/>
            </w:rPr>
          </w:rPrChange>
        </w:rPr>
      </w:pPr>
      <w:ins w:id="135" w:author="Monica Paola Havivi Sanjines" w:date="2016-11-05T11:08:00Z">
        <w:r w:rsidRPr="009E617B">
          <w:rPr>
            <w:rFonts w:eastAsia="Times New Roman" w:cs="Arial"/>
            <w:b/>
            <w:color w:val="000000"/>
            <w:lang w:eastAsia="es-BO"/>
            <w:rPrChange w:id="136" w:author="Monica Paola Havivi Sanjines" w:date="2016-11-05T11:08:00Z">
              <w:rPr>
                <w:rFonts w:eastAsia="Times New Roman" w:cs="Arial"/>
                <w:color w:val="000000"/>
                <w:lang w:eastAsia="es-BO"/>
              </w:rPr>
            </w:rPrChange>
          </w:rPr>
          <w:t>3.3.</w:t>
        </w:r>
        <w:r>
          <w:rPr>
            <w:rFonts w:eastAsia="Times New Roman" w:cs="Arial"/>
            <w:b/>
            <w:color w:val="000000"/>
            <w:lang w:eastAsia="es-BO"/>
          </w:rPr>
          <w:t xml:space="preserve"> </w:t>
        </w:r>
        <w:r w:rsidRPr="009E617B">
          <w:rPr>
            <w:rFonts w:eastAsia="Times New Roman" w:cs="Arial"/>
            <w:b/>
            <w:color w:val="000000"/>
            <w:lang w:eastAsia="es-BO"/>
            <w:rPrChange w:id="137" w:author="Monica Paola Havivi Sanjines" w:date="2016-11-05T11:08:00Z">
              <w:rPr>
                <w:rFonts w:eastAsia="Times New Roman" w:cs="Arial"/>
                <w:color w:val="000000"/>
                <w:lang w:eastAsia="es-BO"/>
              </w:rPr>
            </w:rPrChange>
          </w:rPr>
          <w:t xml:space="preserve"> </w:t>
        </w:r>
        <w:r w:rsidRPr="009E617B">
          <w:rPr>
            <w:rFonts w:eastAsia="Times New Roman" w:cs="Arial"/>
            <w:b/>
            <w:color w:val="000000"/>
            <w:u w:val="single"/>
            <w:lang w:eastAsia="es-BO"/>
            <w:rPrChange w:id="138" w:author="Monica Paola Havivi Sanjines" w:date="2016-11-05T11:08:00Z">
              <w:rPr>
                <w:rFonts w:eastAsia="Times New Roman" w:cs="Arial"/>
                <w:color w:val="000000"/>
                <w:lang w:eastAsia="es-BO"/>
              </w:rPr>
            </w:rPrChange>
          </w:rPr>
          <w:t>Aprobación del Área</w:t>
        </w:r>
      </w:ins>
    </w:p>
    <w:p w14:paraId="2EE4FD7D" w14:textId="77777777" w:rsidR="00FE1E54" w:rsidRDefault="00FE1E54" w:rsidP="00FE1E54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</w:p>
    <w:p w14:paraId="1060D461" w14:textId="6AE61F92" w:rsidR="005028DF" w:rsidRDefault="009E617B" w:rsidP="00FE1E54">
      <w:pPr>
        <w:spacing w:after="0" w:line="240" w:lineRule="auto"/>
        <w:ind w:left="360"/>
        <w:jc w:val="both"/>
        <w:rPr>
          <w:rFonts w:eastAsia="Times New Roman" w:cs="Arial"/>
          <w:color w:val="000000"/>
          <w:lang w:eastAsia="es-BO"/>
        </w:rPr>
      </w:pPr>
      <w:ins w:id="139" w:author="Monica Paola Havivi Sanjines" w:date="2016-11-05T11:10:00Z">
        <w:r>
          <w:rPr>
            <w:rFonts w:eastAsia="Times New Roman" w:cs="Arial"/>
            <w:color w:val="000000"/>
            <w:lang w:eastAsia="es-BO"/>
          </w:rPr>
          <w:t xml:space="preserve">Una vez definidas las metas </w:t>
        </w:r>
      </w:ins>
      <w:ins w:id="140" w:author="Alejandra Camponovo Ochoa" w:date="2017-03-14T16:47:00Z">
        <w:r w:rsidR="00B221D6">
          <w:rPr>
            <w:rFonts w:eastAsia="Times New Roman" w:cs="Arial"/>
            <w:color w:val="000000"/>
            <w:lang w:eastAsia="es-BO"/>
          </w:rPr>
          <w:t xml:space="preserve">y el presupuesto anual </w:t>
        </w:r>
      </w:ins>
      <w:ins w:id="141" w:author="Monica Paola Havivi Sanjines" w:date="2016-11-05T11:10:00Z">
        <w:r>
          <w:rPr>
            <w:rFonts w:eastAsia="Times New Roman" w:cs="Arial"/>
            <w:color w:val="000000"/>
            <w:lang w:eastAsia="es-BO"/>
          </w:rPr>
          <w:t>de cada Sucursal</w:t>
        </w:r>
      </w:ins>
      <w:ins w:id="142" w:author="Alejandra Camponovo Ochoa" w:date="2017-03-14T16:46:00Z">
        <w:r w:rsidR="00B221D6">
          <w:rPr>
            <w:rFonts w:eastAsia="Times New Roman" w:cs="Arial"/>
            <w:color w:val="000000"/>
            <w:lang w:eastAsia="es-BO"/>
          </w:rPr>
          <w:t xml:space="preserve"> </w:t>
        </w:r>
      </w:ins>
      <w:ins w:id="143" w:author="Monica Paola Havivi Sanjines" w:date="2016-11-05T11:10:00Z">
        <w:del w:id="144" w:author="Alejandra Camponovo Ochoa" w:date="2017-03-14T16:47:00Z">
          <w:r w:rsidDel="00B221D6">
            <w:rPr>
              <w:rFonts w:eastAsia="Times New Roman" w:cs="Arial"/>
              <w:color w:val="000000"/>
              <w:lang w:eastAsia="es-BO"/>
            </w:rPr>
            <w:delText xml:space="preserve"> </w:delText>
          </w:r>
        </w:del>
        <w:r>
          <w:rPr>
            <w:rFonts w:eastAsia="Times New Roman" w:cs="Arial"/>
            <w:color w:val="000000"/>
            <w:lang w:eastAsia="es-BO"/>
          </w:rPr>
          <w:t xml:space="preserve">el </w:t>
        </w:r>
        <w:r w:rsidRPr="003B4DA2">
          <w:rPr>
            <w:rFonts w:eastAsia="Times New Roman" w:cs="Arial"/>
            <w:color w:val="000000"/>
            <w:highlight w:val="yellow"/>
            <w:lang w:eastAsia="es-BO"/>
            <w:rPrChange w:id="145" w:author="Monica Paola Havivi Sanjines" w:date="2016-11-05T11:20:00Z">
              <w:rPr>
                <w:rFonts w:eastAsia="Times New Roman" w:cs="Arial"/>
                <w:color w:val="000000"/>
                <w:lang w:eastAsia="es-BO"/>
              </w:rPr>
            </w:rPrChange>
          </w:rPr>
          <w:t>Analista Financiero (¿</w:t>
        </w:r>
      </w:ins>
      <w:ins w:id="146" w:author="Monica Paola Havivi Sanjines" w:date="2016-11-05T11:17:00Z">
        <w:r w:rsidRPr="003B4DA2">
          <w:rPr>
            <w:rFonts w:eastAsia="Times New Roman" w:cs="Arial"/>
            <w:color w:val="000000"/>
            <w:highlight w:val="yellow"/>
            <w:lang w:eastAsia="es-BO"/>
            <w:rPrChange w:id="147" w:author="Monica Paola Havivi Sanjines" w:date="2016-11-05T11:20:00Z">
              <w:rPr>
                <w:rFonts w:eastAsia="Times New Roman" w:cs="Arial"/>
                <w:color w:val="000000"/>
                <w:lang w:eastAsia="es-BO"/>
              </w:rPr>
            </w:rPrChange>
          </w:rPr>
          <w:t>?)</w:t>
        </w:r>
        <w:r>
          <w:rPr>
            <w:rFonts w:eastAsia="Times New Roman" w:cs="Arial"/>
            <w:color w:val="000000"/>
            <w:lang w:eastAsia="es-BO"/>
          </w:rPr>
          <w:t xml:space="preserve"> procede </w:t>
        </w:r>
      </w:ins>
      <w:ins w:id="148" w:author="Aneli Sofia Ugalde Vargas" w:date="2017-03-02T19:45:00Z">
        <w:r w:rsidR="00C23E95">
          <w:rPr>
            <w:rFonts w:eastAsia="Times New Roman" w:cs="Arial"/>
            <w:color w:val="000000"/>
            <w:lang w:eastAsia="es-BO"/>
          </w:rPr>
          <w:t>a</w:t>
        </w:r>
      </w:ins>
      <w:ins w:id="149" w:author="Monica Paola Havivi Sanjines" w:date="2016-11-05T11:17:00Z">
        <w:del w:id="150" w:author="Aneli Sofia Ugalde Vargas" w:date="2017-03-02T19:45:00Z">
          <w:r w:rsidDel="00C23E95">
            <w:rPr>
              <w:rFonts w:eastAsia="Times New Roman" w:cs="Arial"/>
              <w:color w:val="000000"/>
              <w:lang w:eastAsia="es-BO"/>
            </w:rPr>
            <w:delText>e</w:delText>
          </w:r>
        </w:del>
        <w:r>
          <w:rPr>
            <w:rFonts w:eastAsia="Times New Roman" w:cs="Arial"/>
            <w:color w:val="000000"/>
            <w:lang w:eastAsia="es-BO"/>
          </w:rPr>
          <w:t xml:space="preserve">l envío de las mismas </w:t>
        </w:r>
      </w:ins>
      <w:ins w:id="151" w:author="Aneli Sofia Ugalde Vargas" w:date="2017-03-02T19:46:00Z">
        <w:r w:rsidR="00C23E95">
          <w:rPr>
            <w:rFonts w:eastAsia="Times New Roman" w:cs="Arial"/>
            <w:color w:val="000000"/>
            <w:lang w:eastAsia="es-BO"/>
          </w:rPr>
          <w:t xml:space="preserve">vía correo electrónico </w:t>
        </w:r>
      </w:ins>
      <w:ins w:id="152" w:author="Monica Paola Havivi Sanjines" w:date="2016-11-05T11:18:00Z">
        <w:r w:rsidR="003B4DA2">
          <w:rPr>
            <w:rFonts w:eastAsia="Times New Roman" w:cs="Arial"/>
            <w:color w:val="000000"/>
            <w:lang w:eastAsia="es-BO"/>
          </w:rPr>
          <w:t>a</w:t>
        </w:r>
      </w:ins>
      <w:ins w:id="153" w:author="Monica Paola Havivi Sanjines" w:date="2016-11-05T11:17:00Z">
        <w:r>
          <w:rPr>
            <w:rFonts w:eastAsia="Times New Roman" w:cs="Arial"/>
            <w:color w:val="000000"/>
            <w:lang w:eastAsia="es-BO"/>
          </w:rPr>
          <w:t>l Gerente/Jefe de</w:t>
        </w:r>
        <w:r w:rsidR="003B4DA2">
          <w:rPr>
            <w:rFonts w:eastAsia="Times New Roman" w:cs="Arial"/>
            <w:color w:val="000000"/>
            <w:lang w:eastAsia="es-BO"/>
          </w:rPr>
          <w:t>l área Comercial</w:t>
        </w:r>
      </w:ins>
      <w:ins w:id="154" w:author="Monica Paola Havivi Sanjines" w:date="2016-11-05T11:18:00Z">
        <w:r w:rsidR="003B4DA2">
          <w:rPr>
            <w:rFonts w:eastAsia="Times New Roman" w:cs="Arial"/>
            <w:color w:val="000000"/>
            <w:lang w:eastAsia="es-BO"/>
          </w:rPr>
          <w:t xml:space="preserve"> de</w:t>
        </w:r>
        <w:del w:id="155" w:author="Aneli Sofia Ugalde Vargas" w:date="2017-03-02T19:47:00Z">
          <w:r w:rsidR="003B4DA2" w:rsidDel="00C23E95">
            <w:rPr>
              <w:rFonts w:eastAsia="Times New Roman" w:cs="Arial"/>
              <w:color w:val="000000"/>
              <w:lang w:eastAsia="es-BO"/>
            </w:rPr>
            <w:delText xml:space="preserve"> cada</w:delText>
          </w:r>
        </w:del>
      </w:ins>
      <w:ins w:id="156" w:author="Aneli Sofia Ugalde Vargas" w:date="2017-03-02T19:47:00Z">
        <w:r w:rsidR="00C23E95">
          <w:rPr>
            <w:rFonts w:eastAsia="Times New Roman" w:cs="Arial"/>
            <w:color w:val="000000"/>
            <w:lang w:eastAsia="es-BO"/>
          </w:rPr>
          <w:t xml:space="preserve"> cada</w:t>
        </w:r>
      </w:ins>
      <w:ins w:id="157" w:author="Monica Paola Havivi Sanjines" w:date="2016-11-05T11:18:00Z">
        <w:r w:rsidR="003B4DA2">
          <w:rPr>
            <w:rFonts w:eastAsia="Times New Roman" w:cs="Arial"/>
            <w:color w:val="000000"/>
            <w:lang w:eastAsia="es-BO"/>
          </w:rPr>
          <w:t xml:space="preserve"> sucursal para su </w:t>
        </w:r>
        <w:del w:id="158" w:author="Aneli Sofia Ugalde Vargas" w:date="2017-03-02T19:45:00Z">
          <w:r w:rsidR="003B4DA2" w:rsidDel="00C23E95">
            <w:rPr>
              <w:rFonts w:eastAsia="Times New Roman" w:cs="Arial"/>
              <w:color w:val="000000"/>
              <w:lang w:eastAsia="es-BO"/>
            </w:rPr>
            <w:delText>aprobaci</w:delText>
          </w:r>
        </w:del>
      </w:ins>
      <w:ins w:id="159" w:author="Monica Paola Havivi Sanjines" w:date="2016-11-05T11:21:00Z">
        <w:del w:id="160" w:author="Aneli Sofia Ugalde Vargas" w:date="2017-03-02T19:45:00Z">
          <w:r w:rsidR="003B4DA2" w:rsidDel="00C23E95">
            <w:rPr>
              <w:rFonts w:eastAsia="Times New Roman" w:cs="Arial"/>
              <w:color w:val="000000"/>
              <w:lang w:eastAsia="es-BO"/>
            </w:rPr>
            <w:delText>ón</w:delText>
          </w:r>
        </w:del>
      </w:ins>
      <w:ins w:id="161" w:author="Aneli Sofia Ugalde Vargas" w:date="2017-03-02T19:46:00Z">
        <w:r w:rsidR="00C23E95">
          <w:rPr>
            <w:rFonts w:eastAsia="Times New Roman" w:cs="Arial"/>
            <w:color w:val="000000"/>
            <w:lang w:eastAsia="es-BO"/>
          </w:rPr>
          <w:t>v</w:t>
        </w:r>
      </w:ins>
      <w:ins w:id="162" w:author="Aneli Sofia Ugalde Vargas" w:date="2017-03-02T19:45:00Z">
        <w:r w:rsidR="00C23E95">
          <w:rPr>
            <w:rFonts w:eastAsia="Times New Roman" w:cs="Arial"/>
            <w:color w:val="000000"/>
            <w:lang w:eastAsia="es-BO"/>
          </w:rPr>
          <w:t xml:space="preserve">isto </w:t>
        </w:r>
      </w:ins>
      <w:ins w:id="163" w:author="Aneli Sofia Ugalde Vargas" w:date="2017-03-02T19:46:00Z">
        <w:r w:rsidR="00C23E95">
          <w:rPr>
            <w:rFonts w:eastAsia="Times New Roman" w:cs="Arial"/>
            <w:color w:val="000000"/>
            <w:lang w:eastAsia="es-BO"/>
          </w:rPr>
          <w:t>b</w:t>
        </w:r>
      </w:ins>
      <w:ins w:id="164" w:author="Aneli Sofia Ugalde Vargas" w:date="2017-03-02T19:45:00Z">
        <w:r w:rsidR="00C23E95">
          <w:rPr>
            <w:rFonts w:eastAsia="Times New Roman" w:cs="Arial"/>
            <w:color w:val="000000"/>
            <w:lang w:eastAsia="es-BO"/>
          </w:rPr>
          <w:t>ueno</w:t>
        </w:r>
      </w:ins>
      <w:ins w:id="165" w:author="Monica Paola Havivi Sanjines" w:date="2016-11-05T11:18:00Z">
        <w:r w:rsidR="003B4DA2">
          <w:rPr>
            <w:rFonts w:eastAsia="Times New Roman" w:cs="Arial"/>
            <w:color w:val="000000"/>
            <w:lang w:eastAsia="es-BO"/>
          </w:rPr>
          <w:t xml:space="preserve">. </w:t>
        </w:r>
      </w:ins>
      <w:ins w:id="166" w:author="Monica Paola Havivi Sanjines" w:date="2016-11-05T11:20:00Z">
        <w:r w:rsidR="003B4DA2">
          <w:rPr>
            <w:rFonts w:eastAsia="Times New Roman" w:cs="Arial"/>
            <w:color w:val="000000"/>
            <w:lang w:eastAsia="es-BO"/>
          </w:rPr>
          <w:t>En caso de que</w:t>
        </w:r>
      </w:ins>
      <w:ins w:id="167" w:author="Monica Paola Havivi Sanjines" w:date="2016-11-05T11:21:00Z">
        <w:r w:rsidR="003B4DA2">
          <w:rPr>
            <w:rFonts w:eastAsia="Times New Roman" w:cs="Arial"/>
            <w:color w:val="000000"/>
            <w:lang w:eastAsia="es-BO"/>
          </w:rPr>
          <w:t xml:space="preserve"> el Gerente/Jefe del área Comercial </w:t>
        </w:r>
        <w:del w:id="168" w:author="Aneli Sofia Ugalde Vargas" w:date="2017-03-02T19:47:00Z">
          <w:r w:rsidR="003B4DA2" w:rsidDel="00C23E95">
            <w:rPr>
              <w:rFonts w:eastAsia="Times New Roman" w:cs="Arial"/>
              <w:color w:val="000000"/>
              <w:lang w:eastAsia="es-BO"/>
            </w:rPr>
            <w:delText>esté</w:delText>
          </w:r>
        </w:del>
      </w:ins>
      <w:ins w:id="169" w:author="Aneli Sofia Ugalde Vargas" w:date="2017-03-02T19:47:00Z">
        <w:r w:rsidR="00C23E95">
          <w:rPr>
            <w:rFonts w:eastAsia="Times New Roman" w:cs="Arial"/>
            <w:color w:val="000000"/>
            <w:lang w:eastAsia="es-BO"/>
          </w:rPr>
          <w:t>se encuentre</w:t>
        </w:r>
      </w:ins>
      <w:ins w:id="170" w:author="Monica Paola Havivi Sanjines" w:date="2016-11-05T11:21:00Z">
        <w:r w:rsidR="003B4DA2">
          <w:rPr>
            <w:rFonts w:eastAsia="Times New Roman" w:cs="Arial"/>
            <w:color w:val="000000"/>
            <w:lang w:eastAsia="es-BO"/>
          </w:rPr>
          <w:t xml:space="preserve"> de acuerdo con las metas establecidas indica </w:t>
        </w:r>
        <w:del w:id="171" w:author="Aneli Sofia Ugalde Vargas" w:date="2017-03-02T19:47:00Z">
          <w:r w:rsidR="003B4DA2" w:rsidDel="00C23E95">
            <w:rPr>
              <w:rFonts w:eastAsia="Times New Roman" w:cs="Arial"/>
              <w:color w:val="000000"/>
              <w:lang w:eastAsia="es-BO"/>
            </w:rPr>
            <w:delText>dicha</w:delText>
          </w:r>
        </w:del>
      </w:ins>
      <w:ins w:id="172" w:author="Aneli Sofia Ugalde Vargas" w:date="2017-03-02T19:47:00Z">
        <w:r w:rsidR="00C23E95">
          <w:rPr>
            <w:rFonts w:eastAsia="Times New Roman" w:cs="Arial"/>
            <w:color w:val="000000"/>
            <w:lang w:eastAsia="es-BO"/>
          </w:rPr>
          <w:t>su</w:t>
        </w:r>
      </w:ins>
      <w:ins w:id="173" w:author="Monica Paola Havivi Sanjines" w:date="2016-11-05T11:21:00Z">
        <w:r w:rsidR="003B4DA2">
          <w:rPr>
            <w:rFonts w:eastAsia="Times New Roman" w:cs="Arial"/>
            <w:color w:val="000000"/>
            <w:lang w:eastAsia="es-BO"/>
          </w:rPr>
          <w:t xml:space="preserve"> conformidad</w:t>
        </w:r>
      </w:ins>
      <w:ins w:id="174" w:author="Monica Paola Havivi Sanjines" w:date="2016-11-05T11:26:00Z">
        <w:r w:rsidR="003B4DA2">
          <w:rPr>
            <w:rFonts w:eastAsia="Times New Roman" w:cs="Arial"/>
            <w:color w:val="000000"/>
            <w:lang w:eastAsia="es-BO"/>
          </w:rPr>
          <w:t xml:space="preserve"> al </w:t>
        </w:r>
        <w:r w:rsidR="003B4DA2" w:rsidRPr="003B4DA2">
          <w:rPr>
            <w:rFonts w:eastAsia="Times New Roman" w:cs="Arial"/>
            <w:color w:val="000000"/>
            <w:highlight w:val="yellow"/>
            <w:lang w:eastAsia="es-BO"/>
            <w:rPrChange w:id="175" w:author="Monica Paola Havivi Sanjines" w:date="2016-11-05T11:26:00Z">
              <w:rPr>
                <w:rFonts w:eastAsia="Times New Roman" w:cs="Arial"/>
                <w:color w:val="000000"/>
                <w:lang w:eastAsia="es-BO"/>
              </w:rPr>
            </w:rPrChange>
          </w:rPr>
          <w:t>Analista Financiero (¿?)</w:t>
        </w:r>
      </w:ins>
      <w:ins w:id="176" w:author="Monica Paola Havivi Sanjines" w:date="2016-11-05T11:21:00Z">
        <w:r w:rsidR="003B4DA2" w:rsidRPr="003B4DA2">
          <w:rPr>
            <w:rFonts w:eastAsia="Times New Roman" w:cs="Arial"/>
            <w:color w:val="000000"/>
            <w:highlight w:val="yellow"/>
            <w:lang w:eastAsia="es-BO"/>
            <w:rPrChange w:id="177" w:author="Monica Paola Havivi Sanjines" w:date="2016-11-05T11:26:00Z">
              <w:rPr>
                <w:rFonts w:eastAsia="Times New Roman" w:cs="Arial"/>
                <w:color w:val="000000"/>
                <w:lang w:eastAsia="es-BO"/>
              </w:rPr>
            </w:rPrChange>
          </w:rPr>
          <w:t>,</w:t>
        </w:r>
        <w:r w:rsidR="003B4DA2">
          <w:rPr>
            <w:rFonts w:eastAsia="Times New Roman" w:cs="Arial"/>
            <w:color w:val="000000"/>
            <w:lang w:eastAsia="es-BO"/>
          </w:rPr>
          <w:t xml:space="preserve"> caso contrario</w:t>
        </w:r>
        <w:del w:id="178" w:author="Aneli Sofia Ugalde Vargas" w:date="2017-03-02T19:47:00Z">
          <w:r w:rsidR="003B4DA2" w:rsidDel="00C23E95">
            <w:rPr>
              <w:rFonts w:eastAsia="Times New Roman" w:cs="Arial"/>
              <w:color w:val="000000"/>
              <w:lang w:eastAsia="es-BO"/>
            </w:rPr>
            <w:delText xml:space="preserve"> se comunica con el </w:delText>
          </w:r>
          <w:r w:rsidR="003B4DA2" w:rsidRPr="003B4DA2" w:rsidDel="00C23E95">
            <w:rPr>
              <w:rFonts w:eastAsia="Times New Roman" w:cs="Arial"/>
              <w:color w:val="000000"/>
              <w:highlight w:val="yellow"/>
              <w:lang w:eastAsia="es-BO"/>
              <w:rPrChange w:id="179" w:author="Monica Paola Havivi Sanjines" w:date="2016-11-05T11:22:00Z">
                <w:rPr>
                  <w:rFonts w:eastAsia="Times New Roman" w:cs="Arial"/>
                  <w:color w:val="000000"/>
                  <w:lang w:eastAsia="es-BO"/>
                </w:rPr>
              </w:rPrChange>
            </w:rPr>
            <w:delText>Analista Financiero</w:delText>
          </w:r>
          <w:r w:rsidR="003B4DA2" w:rsidDel="00C23E95">
            <w:rPr>
              <w:rFonts w:eastAsia="Times New Roman" w:cs="Arial"/>
              <w:color w:val="000000"/>
              <w:lang w:eastAsia="es-BO"/>
            </w:rPr>
            <w:delText xml:space="preserve">  e</w:delText>
          </w:r>
        </w:del>
        <w:r w:rsidR="003B4DA2">
          <w:rPr>
            <w:rFonts w:eastAsia="Times New Roman" w:cs="Arial"/>
            <w:color w:val="000000"/>
            <w:lang w:eastAsia="es-BO"/>
          </w:rPr>
          <w:t xml:space="preserve"> informa </w:t>
        </w:r>
      </w:ins>
      <w:ins w:id="180" w:author="Monica Paola Havivi Sanjines" w:date="2016-11-05T11:20:00Z">
        <w:r w:rsidR="003B4DA2">
          <w:rPr>
            <w:rFonts w:eastAsia="Times New Roman" w:cs="Arial"/>
            <w:color w:val="000000"/>
            <w:lang w:eastAsia="es-BO"/>
          </w:rPr>
          <w:t xml:space="preserve"> </w:t>
        </w:r>
      </w:ins>
      <w:ins w:id="181" w:author="Monica Paola Havivi Sanjines" w:date="2016-11-05T11:26:00Z">
        <w:del w:id="182" w:author="Aneli Sofia Ugalde Vargas" w:date="2017-03-02T19:48:00Z">
          <w:r w:rsidR="003B4DA2" w:rsidDel="00C23E95">
            <w:rPr>
              <w:rFonts w:eastAsia="Times New Roman" w:cs="Arial"/>
              <w:color w:val="000000"/>
              <w:lang w:eastAsia="es-BO"/>
            </w:rPr>
            <w:delText>dicha inconformidad y las razones para la misma.</w:delText>
          </w:r>
        </w:del>
      </w:ins>
      <w:ins w:id="183" w:author="Aneli Sofia Ugalde Vargas" w:date="2017-03-02T19:48:00Z">
        <w:r w:rsidR="00C23E95">
          <w:rPr>
            <w:rFonts w:eastAsia="Times New Roman" w:cs="Arial"/>
            <w:color w:val="000000"/>
            <w:lang w:eastAsia="es-BO"/>
          </w:rPr>
          <w:t>las modificaciones que deberán realizarse y los motivos de su determinación.</w:t>
        </w:r>
      </w:ins>
    </w:p>
    <w:p w14:paraId="6DC044E8" w14:textId="77777777" w:rsidR="005028DF" w:rsidRDefault="005028DF" w:rsidP="00FE1E54">
      <w:pPr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0B4B2B0E" w14:textId="77777777" w:rsidR="005028DF" w:rsidRPr="00FE1E54" w:rsidRDefault="005028DF" w:rsidP="00FE1E54">
      <w:pPr>
        <w:spacing w:after="0" w:line="240" w:lineRule="auto"/>
        <w:ind w:firstLine="360"/>
        <w:jc w:val="both"/>
        <w:rPr>
          <w:rFonts w:eastAsia="Times New Roman" w:cs="Arial"/>
          <w:color w:val="000000"/>
          <w:lang w:eastAsia="es-BO"/>
        </w:rPr>
      </w:pPr>
    </w:p>
    <w:p w14:paraId="5F01C2A7" w14:textId="5366F851" w:rsidR="00CB7873" w:rsidRPr="00CE1F6A" w:rsidDel="00C23E95" w:rsidRDefault="00BD661C" w:rsidP="00FE1E54">
      <w:pPr>
        <w:pStyle w:val="Prrafodelista"/>
        <w:numPr>
          <w:ilvl w:val="0"/>
          <w:numId w:val="34"/>
        </w:numPr>
        <w:jc w:val="both"/>
        <w:rPr>
          <w:del w:id="184" w:author="Aneli Sofia Ugalde Vargas" w:date="2017-03-02T19:39:00Z"/>
          <w:b/>
          <w:u w:val="single"/>
        </w:rPr>
      </w:pPr>
      <w:del w:id="185" w:author="Aneli Sofia Ugalde Vargas" w:date="2017-03-02T19:39:00Z">
        <w:r w:rsidRPr="00CE1F6A" w:rsidDel="00C23E95">
          <w:rPr>
            <w:b/>
            <w:u w:val="single"/>
          </w:rPr>
          <w:delText>Aprobación</w:delText>
        </w:r>
      </w:del>
    </w:p>
    <w:p w14:paraId="61957568" w14:textId="30511A36" w:rsidR="00CB7873" w:rsidDel="00C23E95" w:rsidRDefault="00CB7873" w:rsidP="00001C08">
      <w:pPr>
        <w:pStyle w:val="Prrafodelista"/>
        <w:ind w:left="360"/>
        <w:jc w:val="both"/>
        <w:rPr>
          <w:del w:id="186" w:author="Aneli Sofia Ugalde Vargas" w:date="2017-03-02T19:39:00Z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1620"/>
        <w:gridCol w:w="3260"/>
        <w:gridCol w:w="1418"/>
        <w:gridCol w:w="2976"/>
      </w:tblGrid>
      <w:tr w:rsidR="00CF4DCA" w:rsidDel="00C23E95" w14:paraId="6F7B865F" w14:textId="36317CE9" w:rsidTr="002A776B">
        <w:trPr>
          <w:del w:id="187" w:author="Aneli Sofia Ugalde Vargas" w:date="2017-03-02T19:39:00Z"/>
        </w:trPr>
        <w:tc>
          <w:tcPr>
            <w:tcW w:w="4880" w:type="dxa"/>
            <w:gridSpan w:val="2"/>
          </w:tcPr>
          <w:p w14:paraId="3DC5F079" w14:textId="32675AD7" w:rsidR="00CF4DCA" w:rsidRPr="00CB7873" w:rsidDel="00C23E95" w:rsidRDefault="00CF4DCA" w:rsidP="00CB7873">
            <w:pPr>
              <w:pStyle w:val="Prrafodelista"/>
              <w:ind w:left="0"/>
              <w:jc w:val="center"/>
              <w:rPr>
                <w:del w:id="188" w:author="Aneli Sofia Ugalde Vargas" w:date="2017-03-02T19:39:00Z"/>
                <w:b/>
              </w:rPr>
            </w:pPr>
          </w:p>
        </w:tc>
        <w:tc>
          <w:tcPr>
            <w:tcW w:w="1418" w:type="dxa"/>
          </w:tcPr>
          <w:p w14:paraId="6DA715B1" w14:textId="120C8D92" w:rsidR="00CF4DCA" w:rsidRPr="00CB7873" w:rsidDel="00C23E95" w:rsidRDefault="00CF4DCA" w:rsidP="00E675CE">
            <w:pPr>
              <w:pStyle w:val="Prrafodelista"/>
              <w:tabs>
                <w:tab w:val="left" w:pos="270"/>
                <w:tab w:val="center" w:pos="951"/>
              </w:tabs>
              <w:ind w:left="0"/>
              <w:rPr>
                <w:del w:id="189" w:author="Aneli Sofia Ugalde Vargas" w:date="2017-03-02T19:39:00Z"/>
                <w:b/>
              </w:rPr>
            </w:pPr>
            <w:del w:id="190" w:author="Aneli Sofia Ugalde Vargas" w:date="2017-03-02T19:39:00Z">
              <w:r w:rsidDel="00C23E95">
                <w:rPr>
                  <w:b/>
                </w:rPr>
                <w:tab/>
              </w:r>
              <w:r w:rsidRPr="00CB7873" w:rsidDel="00C23E95">
                <w:rPr>
                  <w:b/>
                </w:rPr>
                <w:delText>Fecha</w:delText>
              </w:r>
            </w:del>
          </w:p>
        </w:tc>
        <w:tc>
          <w:tcPr>
            <w:tcW w:w="2976" w:type="dxa"/>
          </w:tcPr>
          <w:p w14:paraId="3DF808EF" w14:textId="3CB2E615" w:rsidR="00CF4DCA" w:rsidRPr="00CB7873" w:rsidDel="00C23E95" w:rsidRDefault="00CF4DCA" w:rsidP="00CB7873">
            <w:pPr>
              <w:pStyle w:val="Prrafodelista"/>
              <w:ind w:left="0"/>
              <w:jc w:val="center"/>
              <w:rPr>
                <w:del w:id="191" w:author="Aneli Sofia Ugalde Vargas" w:date="2017-03-02T19:39:00Z"/>
                <w:b/>
              </w:rPr>
            </w:pPr>
            <w:del w:id="192" w:author="Aneli Sofia Ugalde Vargas" w:date="2017-03-02T19:39:00Z">
              <w:r w:rsidRPr="00CB7873" w:rsidDel="00C23E95">
                <w:rPr>
                  <w:b/>
                </w:rPr>
                <w:delText>Firma</w:delText>
              </w:r>
            </w:del>
          </w:p>
        </w:tc>
      </w:tr>
      <w:tr w:rsidR="00CB7873" w:rsidDel="00C23E95" w14:paraId="31B84125" w14:textId="20F7E883" w:rsidTr="002A776B">
        <w:trPr>
          <w:del w:id="193" w:author="Aneli Sofia Ugalde Vargas" w:date="2017-03-02T19:39:00Z"/>
        </w:trPr>
        <w:tc>
          <w:tcPr>
            <w:tcW w:w="1620" w:type="dxa"/>
            <w:vAlign w:val="center"/>
          </w:tcPr>
          <w:p w14:paraId="70DEEAA3" w14:textId="7CB18221" w:rsidR="00CB7873" w:rsidRPr="00CB7873" w:rsidDel="00C23E95" w:rsidRDefault="00CB7873" w:rsidP="00E675CE">
            <w:pPr>
              <w:pStyle w:val="Prrafodelista"/>
              <w:ind w:left="0"/>
              <w:jc w:val="center"/>
              <w:rPr>
                <w:del w:id="194" w:author="Aneli Sofia Ugalde Vargas" w:date="2017-03-02T19:39:00Z"/>
                <w:b/>
              </w:rPr>
            </w:pPr>
            <w:del w:id="195" w:author="Aneli Sofia Ugalde Vargas" w:date="2017-03-02T19:39:00Z">
              <w:r w:rsidRPr="00CB7873" w:rsidDel="00C23E95">
                <w:rPr>
                  <w:b/>
                </w:rPr>
                <w:delText>Elaborado por</w:delText>
              </w:r>
              <w:r w:rsidDel="00C23E95">
                <w:rPr>
                  <w:b/>
                </w:rPr>
                <w:delText>:</w:delText>
              </w:r>
            </w:del>
          </w:p>
        </w:tc>
        <w:tc>
          <w:tcPr>
            <w:tcW w:w="3260" w:type="dxa"/>
          </w:tcPr>
          <w:p w14:paraId="32DC606F" w14:textId="40DA291E" w:rsidR="00CB7873" w:rsidDel="00C23E95" w:rsidRDefault="00CB7873" w:rsidP="00001C08">
            <w:pPr>
              <w:pStyle w:val="Prrafodelista"/>
              <w:ind w:left="0"/>
              <w:jc w:val="both"/>
              <w:rPr>
                <w:del w:id="196" w:author="Aneli Sofia Ugalde Vargas" w:date="2017-03-02T19:39:00Z"/>
              </w:rPr>
            </w:pPr>
          </w:p>
          <w:p w14:paraId="13FF2CA0" w14:textId="1AAD5C07" w:rsidR="00E675CE" w:rsidDel="00C23E95" w:rsidRDefault="00F522A9" w:rsidP="00646D5A">
            <w:pPr>
              <w:pStyle w:val="Prrafodelista"/>
              <w:ind w:left="0"/>
              <w:jc w:val="center"/>
              <w:rPr>
                <w:del w:id="197" w:author="Aneli Sofia Ugalde Vargas" w:date="2017-03-02T19:39:00Z"/>
              </w:rPr>
            </w:pPr>
            <w:del w:id="198" w:author="Aneli Sofia Ugalde Vargas" w:date="2017-03-02T19:39:00Z">
              <w:r w:rsidDel="00C23E95">
                <w:delText xml:space="preserve">Área </w:delText>
              </w:r>
              <w:r w:rsidR="003048D7" w:rsidDel="00C23E95">
                <w:delText>de OYM</w:delText>
              </w:r>
            </w:del>
          </w:p>
        </w:tc>
        <w:tc>
          <w:tcPr>
            <w:tcW w:w="1418" w:type="dxa"/>
          </w:tcPr>
          <w:p w14:paraId="3F5FC207" w14:textId="07B03BFB" w:rsidR="00CB7873" w:rsidDel="00C23E95" w:rsidRDefault="00CB7873" w:rsidP="00001C08">
            <w:pPr>
              <w:pStyle w:val="Prrafodelista"/>
              <w:ind w:left="0"/>
              <w:jc w:val="both"/>
              <w:rPr>
                <w:del w:id="199" w:author="Aneli Sofia Ugalde Vargas" w:date="2017-03-02T19:39:00Z"/>
              </w:rPr>
            </w:pPr>
          </w:p>
        </w:tc>
        <w:tc>
          <w:tcPr>
            <w:tcW w:w="2976" w:type="dxa"/>
          </w:tcPr>
          <w:p w14:paraId="57A36075" w14:textId="0EF9D1F2" w:rsidR="00CB7873" w:rsidDel="00C23E95" w:rsidRDefault="00CB7873" w:rsidP="00001C08">
            <w:pPr>
              <w:pStyle w:val="Prrafodelista"/>
              <w:ind w:left="0"/>
              <w:jc w:val="both"/>
              <w:rPr>
                <w:del w:id="200" w:author="Aneli Sofia Ugalde Vargas" w:date="2017-03-02T19:39:00Z"/>
              </w:rPr>
            </w:pPr>
          </w:p>
        </w:tc>
      </w:tr>
      <w:tr w:rsidR="00CB7873" w:rsidDel="00C23E95" w14:paraId="5D8BF7DA" w14:textId="115F2633" w:rsidTr="002A776B">
        <w:trPr>
          <w:del w:id="201" w:author="Aneli Sofia Ugalde Vargas" w:date="2017-03-02T19:39:00Z"/>
        </w:trPr>
        <w:tc>
          <w:tcPr>
            <w:tcW w:w="1620" w:type="dxa"/>
            <w:vAlign w:val="center"/>
          </w:tcPr>
          <w:p w14:paraId="04A7FDB7" w14:textId="47D17360" w:rsidR="00CB7873" w:rsidRPr="00CB7873" w:rsidDel="00C23E95" w:rsidRDefault="00CB7873" w:rsidP="00E675CE">
            <w:pPr>
              <w:pStyle w:val="Prrafodelista"/>
              <w:ind w:left="0"/>
              <w:jc w:val="center"/>
              <w:rPr>
                <w:del w:id="202" w:author="Aneli Sofia Ugalde Vargas" w:date="2017-03-02T19:39:00Z"/>
                <w:b/>
              </w:rPr>
            </w:pPr>
            <w:del w:id="203" w:author="Aneli Sofia Ugalde Vargas" w:date="2017-03-02T19:39:00Z">
              <w:r w:rsidRPr="00CB7873" w:rsidDel="00C23E95">
                <w:rPr>
                  <w:b/>
                </w:rPr>
                <w:delText>Revisado por:</w:delText>
              </w:r>
            </w:del>
          </w:p>
        </w:tc>
        <w:tc>
          <w:tcPr>
            <w:tcW w:w="3260" w:type="dxa"/>
          </w:tcPr>
          <w:p w14:paraId="3BBCFDB8" w14:textId="52A845A2" w:rsidR="00CB7873" w:rsidDel="00C23E95" w:rsidRDefault="007C0087" w:rsidP="00001C08">
            <w:pPr>
              <w:pStyle w:val="Prrafodelista"/>
              <w:ind w:left="0"/>
              <w:jc w:val="both"/>
              <w:rPr>
                <w:del w:id="204" w:author="Aneli Sofia Ugalde Vargas" w:date="2017-03-02T19:39:00Z"/>
              </w:rPr>
            </w:pPr>
            <w:del w:id="205" w:author="Aneli Sofia Ugalde Vargas" w:date="2017-03-02T19:39:00Z">
              <w:r w:rsidDel="00C23E95">
                <w:delText>Martha García</w:delText>
              </w:r>
            </w:del>
          </w:p>
          <w:p w14:paraId="27666AA4" w14:textId="1C843571" w:rsidR="00E675CE" w:rsidDel="00C23E95" w:rsidRDefault="00E675CE" w:rsidP="00646D5A">
            <w:pPr>
              <w:pStyle w:val="Prrafodelista"/>
              <w:ind w:left="0"/>
              <w:jc w:val="center"/>
              <w:rPr>
                <w:del w:id="206" w:author="Aneli Sofia Ugalde Vargas" w:date="2017-03-02T19:39:00Z"/>
              </w:rPr>
            </w:pPr>
          </w:p>
        </w:tc>
        <w:tc>
          <w:tcPr>
            <w:tcW w:w="1418" w:type="dxa"/>
          </w:tcPr>
          <w:p w14:paraId="1F15D1F9" w14:textId="1702DE82" w:rsidR="00CB7873" w:rsidDel="00C23E95" w:rsidRDefault="00CB7873" w:rsidP="00001C08">
            <w:pPr>
              <w:pStyle w:val="Prrafodelista"/>
              <w:ind w:left="0"/>
              <w:jc w:val="both"/>
              <w:rPr>
                <w:del w:id="207" w:author="Aneli Sofia Ugalde Vargas" w:date="2017-03-02T19:39:00Z"/>
              </w:rPr>
            </w:pPr>
          </w:p>
        </w:tc>
        <w:tc>
          <w:tcPr>
            <w:tcW w:w="2976" w:type="dxa"/>
          </w:tcPr>
          <w:p w14:paraId="2325005F" w14:textId="641EEC61" w:rsidR="00CB7873" w:rsidDel="00C23E95" w:rsidRDefault="00CB7873" w:rsidP="00001C08">
            <w:pPr>
              <w:pStyle w:val="Prrafodelista"/>
              <w:ind w:left="0"/>
              <w:jc w:val="both"/>
              <w:rPr>
                <w:del w:id="208" w:author="Aneli Sofia Ugalde Vargas" w:date="2017-03-02T19:39:00Z"/>
              </w:rPr>
            </w:pPr>
          </w:p>
        </w:tc>
      </w:tr>
      <w:tr w:rsidR="00646D5A" w:rsidDel="00C23E95" w14:paraId="60B232C0" w14:textId="13150DA0" w:rsidTr="002A776B">
        <w:trPr>
          <w:del w:id="209" w:author="Aneli Sofia Ugalde Vargas" w:date="2017-03-02T19:39:00Z"/>
        </w:trPr>
        <w:tc>
          <w:tcPr>
            <w:tcW w:w="1620" w:type="dxa"/>
            <w:vAlign w:val="center"/>
          </w:tcPr>
          <w:p w14:paraId="0957E20B" w14:textId="441E3A41" w:rsidR="00646D5A" w:rsidDel="00C23E95" w:rsidRDefault="00646D5A" w:rsidP="00646D5A">
            <w:pPr>
              <w:pStyle w:val="Prrafodelista"/>
              <w:ind w:left="0"/>
              <w:jc w:val="center"/>
              <w:rPr>
                <w:del w:id="210" w:author="Aneli Sofia Ugalde Vargas" w:date="2017-03-02T19:39:00Z"/>
              </w:rPr>
            </w:pPr>
            <w:del w:id="211" w:author="Aneli Sofia Ugalde Vargas" w:date="2017-03-02T19:39:00Z">
              <w:r w:rsidDel="00C23E95">
                <w:rPr>
                  <w:b/>
                </w:rPr>
                <w:delText>Aprob</w:delText>
              </w:r>
              <w:r w:rsidRPr="00CB7873" w:rsidDel="00C23E95">
                <w:rPr>
                  <w:b/>
                </w:rPr>
                <w:delText>ado por:</w:delText>
              </w:r>
            </w:del>
          </w:p>
        </w:tc>
        <w:tc>
          <w:tcPr>
            <w:tcW w:w="3260" w:type="dxa"/>
          </w:tcPr>
          <w:p w14:paraId="0B876623" w14:textId="69749FDF" w:rsidR="00646D5A" w:rsidDel="00C23E95" w:rsidRDefault="007C0087" w:rsidP="00646D5A">
            <w:pPr>
              <w:pStyle w:val="Prrafodelista"/>
              <w:ind w:left="0"/>
              <w:jc w:val="both"/>
              <w:rPr>
                <w:del w:id="212" w:author="Aneli Sofia Ugalde Vargas" w:date="2017-03-02T19:39:00Z"/>
              </w:rPr>
            </w:pPr>
            <w:del w:id="213" w:author="Aneli Sofia Ugalde Vargas" w:date="2017-03-02T19:39:00Z">
              <w:r w:rsidDel="00C23E95">
                <w:delText xml:space="preserve">Rodrigo </w:delText>
              </w:r>
              <w:r w:rsidR="000B7352" w:rsidDel="00C23E95">
                <w:delText>Gutiérrez</w:delText>
              </w:r>
            </w:del>
          </w:p>
          <w:p w14:paraId="3ABFEB57" w14:textId="3A2611BE" w:rsidR="00646D5A" w:rsidDel="00C23E95" w:rsidRDefault="00646D5A" w:rsidP="00646D5A">
            <w:pPr>
              <w:pStyle w:val="Prrafodelista"/>
              <w:ind w:left="0"/>
              <w:jc w:val="center"/>
              <w:rPr>
                <w:del w:id="214" w:author="Aneli Sofia Ugalde Vargas" w:date="2017-03-02T19:39:00Z"/>
              </w:rPr>
            </w:pPr>
          </w:p>
        </w:tc>
        <w:tc>
          <w:tcPr>
            <w:tcW w:w="1418" w:type="dxa"/>
          </w:tcPr>
          <w:p w14:paraId="6FB440DE" w14:textId="618376CB" w:rsidR="00646D5A" w:rsidDel="00C23E95" w:rsidRDefault="00646D5A" w:rsidP="00646D5A">
            <w:pPr>
              <w:pStyle w:val="Prrafodelista"/>
              <w:ind w:left="0"/>
              <w:jc w:val="both"/>
              <w:rPr>
                <w:del w:id="215" w:author="Aneli Sofia Ugalde Vargas" w:date="2017-03-02T19:39:00Z"/>
              </w:rPr>
            </w:pPr>
          </w:p>
        </w:tc>
        <w:tc>
          <w:tcPr>
            <w:tcW w:w="2976" w:type="dxa"/>
          </w:tcPr>
          <w:p w14:paraId="712983CD" w14:textId="0B71429C" w:rsidR="00646D5A" w:rsidDel="00C23E95" w:rsidRDefault="00646D5A" w:rsidP="00646D5A">
            <w:pPr>
              <w:pStyle w:val="Prrafodelista"/>
              <w:ind w:left="0"/>
              <w:jc w:val="both"/>
              <w:rPr>
                <w:del w:id="216" w:author="Aneli Sofia Ugalde Vargas" w:date="2017-03-02T19:39:00Z"/>
              </w:rPr>
            </w:pPr>
          </w:p>
        </w:tc>
      </w:tr>
    </w:tbl>
    <w:p w14:paraId="2F51E384" w14:textId="77777777" w:rsidR="00BD482C" w:rsidRDefault="00BD482C" w:rsidP="00E84464">
      <w:pPr>
        <w:jc w:val="both"/>
      </w:pPr>
    </w:p>
    <w:sectPr w:rsidR="00BD482C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254F5" w14:textId="77777777" w:rsidR="006333D2" w:rsidRDefault="006333D2" w:rsidP="008A36DB">
      <w:pPr>
        <w:spacing w:after="0" w:line="240" w:lineRule="auto"/>
      </w:pPr>
      <w:r>
        <w:separator/>
      </w:r>
    </w:p>
  </w:endnote>
  <w:endnote w:type="continuationSeparator" w:id="0">
    <w:p w14:paraId="140DC3FA" w14:textId="77777777" w:rsidR="006333D2" w:rsidRDefault="006333D2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D16CB" w14:textId="77777777" w:rsidR="006333D2" w:rsidRDefault="006333D2" w:rsidP="008A36DB">
      <w:pPr>
        <w:spacing w:after="0" w:line="240" w:lineRule="auto"/>
      </w:pPr>
      <w:r>
        <w:separator/>
      </w:r>
    </w:p>
  </w:footnote>
  <w:footnote w:type="continuationSeparator" w:id="0">
    <w:p w14:paraId="075BA740" w14:textId="77777777" w:rsidR="006333D2" w:rsidRDefault="006333D2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56" w:type="dxa"/>
      <w:tblLook w:val="04A0" w:firstRow="1" w:lastRow="0" w:firstColumn="1" w:lastColumn="0" w:noHBand="0" w:noVBand="1"/>
    </w:tblPr>
    <w:tblGrid>
      <w:gridCol w:w="2942"/>
      <w:gridCol w:w="5558"/>
      <w:gridCol w:w="2274"/>
    </w:tblGrid>
    <w:tr w:rsidR="00C23E95" w14:paraId="6709D8CE" w14:textId="77777777" w:rsidTr="007E1993">
      <w:trPr>
        <w:trHeight w:val="416"/>
      </w:trPr>
      <w:tc>
        <w:tcPr>
          <w:tcW w:w="2942" w:type="dxa"/>
          <w:vMerge w:val="restart"/>
        </w:tcPr>
        <w:p w14:paraId="33C64B5C" w14:textId="77777777" w:rsidR="00C23E95" w:rsidRDefault="00C23E95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6432" behindDoc="0" locked="0" layoutInCell="1" allowOverlap="1" wp14:anchorId="2204A053" wp14:editId="268743A1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5945DA18" w14:textId="77777777" w:rsidR="00C23E95" w:rsidRPr="008A36DB" w:rsidRDefault="00C23E9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115D849" w14:textId="30E2FC23" w:rsidR="00C23E95" w:rsidRPr="008A36DB" w:rsidRDefault="00C23E9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MANUAL DE PROCEDIMIENTOS DE</w:t>
          </w:r>
          <w:r>
            <w:rPr>
              <w:rFonts w:ascii="Arial" w:hAnsi="Arial" w:cs="Arial"/>
              <w:b/>
              <w:sz w:val="20"/>
              <w:szCs w:val="20"/>
            </w:rPr>
            <w:t>L ÁREA DE FINANZAS</w:t>
          </w:r>
        </w:p>
        <w:p w14:paraId="7E174B1F" w14:textId="77777777" w:rsidR="00C23E95" w:rsidRPr="00E05065" w:rsidRDefault="00C23E95">
          <w:pPr>
            <w:pStyle w:val="Encabezado"/>
            <w:jc w:val="center"/>
            <w:rPr>
              <w:rFonts w:ascii="Arial" w:hAnsi="Arial" w:cs="Arial"/>
              <w:b/>
              <w:sz w:val="10"/>
              <w:szCs w:val="20"/>
            </w:rPr>
          </w:pPr>
        </w:p>
        <w:p w14:paraId="67CCA41B" w14:textId="16F2F5E3" w:rsidR="00C23E95" w:rsidRPr="008A36DB" w:rsidRDefault="00C23E9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0C09466" w14:textId="253BD17A" w:rsidR="00C23E95" w:rsidRDefault="00C23E95">
          <w:pPr>
            <w:pStyle w:val="Encabezado"/>
          </w:pPr>
          <w:ins w:id="217" w:author="Aneli Sofia Ugalde Vargas" w:date="2017-03-02T19:39:00Z">
            <w:r>
              <w:t>Versión:</w:t>
            </w:r>
          </w:ins>
        </w:p>
      </w:tc>
    </w:tr>
    <w:tr w:rsidR="00C23E95" w14:paraId="2454A928" w14:textId="77777777" w:rsidTr="00C23E95">
      <w:trPr>
        <w:trHeight w:val="480"/>
      </w:trPr>
      <w:tc>
        <w:tcPr>
          <w:tcW w:w="2942" w:type="dxa"/>
          <w:vMerge/>
        </w:tcPr>
        <w:p w14:paraId="7FCF492C" w14:textId="77777777" w:rsidR="00C23E95" w:rsidRDefault="00C23E95">
          <w:pPr>
            <w:pStyle w:val="Encabezado"/>
          </w:pPr>
        </w:p>
      </w:tc>
      <w:tc>
        <w:tcPr>
          <w:tcW w:w="5558" w:type="dxa"/>
          <w:vMerge/>
        </w:tcPr>
        <w:p w14:paraId="4E37243B" w14:textId="4D7CA013" w:rsidR="00C23E95" w:rsidRPr="008A36DB" w:rsidRDefault="00C23E95" w:rsidP="000C45C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475C007" w14:textId="77777777" w:rsidR="00C23E95" w:rsidRPr="009D6C2E" w:rsidRDefault="00C23E95" w:rsidP="009D6C2E">
          <w:pPr>
            <w:pStyle w:val="Encabezado"/>
            <w:jc w:val="center"/>
            <w:rPr>
              <w:b/>
              <w:i/>
            </w:rPr>
          </w:pPr>
          <w:r w:rsidRPr="009D6C2E">
            <w:rPr>
              <w:b/>
              <w:i/>
              <w:lang w:val="es-ES"/>
            </w:rPr>
            <w:t xml:space="preserve">Página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PAGE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98782F" w:rsidRPr="0098782F">
            <w:rPr>
              <w:b/>
              <w:bCs/>
              <w:i/>
              <w:noProof/>
              <w:lang w:val="es-ES"/>
            </w:rPr>
            <w:t>1</w:t>
          </w:r>
          <w:r w:rsidRPr="009D6C2E">
            <w:rPr>
              <w:b/>
              <w:bCs/>
              <w:i/>
            </w:rPr>
            <w:fldChar w:fldCharType="end"/>
          </w:r>
          <w:r w:rsidRPr="009D6C2E">
            <w:rPr>
              <w:b/>
              <w:i/>
              <w:lang w:val="es-ES"/>
            </w:rPr>
            <w:t xml:space="preserve"> de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NUMPAGES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98782F" w:rsidRPr="0098782F">
            <w:rPr>
              <w:b/>
              <w:bCs/>
              <w:i/>
              <w:noProof/>
              <w:lang w:val="es-ES"/>
            </w:rPr>
            <w:t>2</w:t>
          </w:r>
          <w:r w:rsidRPr="009D6C2E">
            <w:rPr>
              <w:b/>
              <w:bCs/>
              <w:i/>
            </w:rPr>
            <w:fldChar w:fldCharType="end"/>
          </w:r>
        </w:p>
      </w:tc>
    </w:tr>
    <w:tr w:rsidR="00C23E95" w14:paraId="3C5FF799" w14:textId="77777777" w:rsidTr="00E05065">
      <w:trPr>
        <w:trHeight w:val="480"/>
      </w:trPr>
      <w:tc>
        <w:tcPr>
          <w:tcW w:w="2942" w:type="dxa"/>
          <w:vMerge/>
        </w:tcPr>
        <w:p w14:paraId="1CB5955B" w14:textId="77777777" w:rsidR="00C23E95" w:rsidRDefault="00C23E95">
          <w:pPr>
            <w:pStyle w:val="Encabezado"/>
          </w:pPr>
        </w:p>
      </w:tc>
      <w:tc>
        <w:tcPr>
          <w:tcW w:w="5558" w:type="dxa"/>
          <w:vMerge/>
        </w:tcPr>
        <w:p w14:paraId="7D2F85EB" w14:textId="77777777" w:rsidR="00C23E95" w:rsidRPr="008A36DB" w:rsidRDefault="00C23E95" w:rsidP="000C45C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23317B9D" w14:textId="07850AA2" w:rsidR="00C23E95" w:rsidRPr="009D6C2E" w:rsidRDefault="00C23E95" w:rsidP="009D6C2E">
          <w:pPr>
            <w:pStyle w:val="Encabezado"/>
            <w:jc w:val="center"/>
            <w:rPr>
              <w:b/>
              <w:i/>
              <w:lang w:val="es-ES"/>
            </w:rPr>
          </w:pPr>
          <w:ins w:id="218" w:author="Aneli Sofia Ugalde Vargas" w:date="2017-03-02T19:39:00Z">
            <w:r>
              <w:rPr>
                <w:b/>
                <w:i/>
                <w:lang w:val="es-ES"/>
              </w:rPr>
              <w:t>Fecha de emisión:</w:t>
            </w:r>
          </w:ins>
        </w:p>
      </w:tc>
    </w:tr>
  </w:tbl>
  <w:p w14:paraId="5230AD9B" w14:textId="77777777" w:rsidR="0001203D" w:rsidRDefault="0001203D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A4929" wp14:editId="0D15834A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062F37F" id="Rectángulo 2" o:spid="_x0000_s1026" style="position:absolute;margin-left:-48.3pt;margin-top:8.55pt;width:546.75pt;height:6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374"/>
    <w:multiLevelType w:val="hybridMultilevel"/>
    <w:tmpl w:val="6A64DA2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3C6308"/>
    <w:multiLevelType w:val="hybridMultilevel"/>
    <w:tmpl w:val="D750CCC4"/>
    <w:lvl w:ilvl="0" w:tplc="F8EAD9C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80E38AB"/>
    <w:multiLevelType w:val="multilevel"/>
    <w:tmpl w:val="49E2C0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873"/>
    <w:multiLevelType w:val="hybridMultilevel"/>
    <w:tmpl w:val="E1F61836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5B79C4"/>
    <w:multiLevelType w:val="hybridMultilevel"/>
    <w:tmpl w:val="5774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32DA9"/>
    <w:multiLevelType w:val="hybridMultilevel"/>
    <w:tmpl w:val="CD26E5C4"/>
    <w:lvl w:ilvl="0" w:tplc="40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6">
    <w:nsid w:val="1A502908"/>
    <w:multiLevelType w:val="hybridMultilevel"/>
    <w:tmpl w:val="A370771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526F4C"/>
    <w:multiLevelType w:val="hybridMultilevel"/>
    <w:tmpl w:val="38709156"/>
    <w:lvl w:ilvl="0" w:tplc="8868A15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83F95"/>
    <w:multiLevelType w:val="hybridMultilevel"/>
    <w:tmpl w:val="000E7820"/>
    <w:lvl w:ilvl="0" w:tplc="400A0015">
      <w:start w:val="1"/>
      <w:numFmt w:val="upperLetter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24CAF"/>
    <w:multiLevelType w:val="hybridMultilevel"/>
    <w:tmpl w:val="31CE2CE8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1">
    <w:nsid w:val="26D73C0D"/>
    <w:multiLevelType w:val="hybridMultilevel"/>
    <w:tmpl w:val="065EBF0E"/>
    <w:lvl w:ilvl="0" w:tplc="40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A53652E"/>
    <w:multiLevelType w:val="multilevel"/>
    <w:tmpl w:val="A9280F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125A5A"/>
    <w:multiLevelType w:val="hybridMultilevel"/>
    <w:tmpl w:val="CD70B63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380C19"/>
    <w:multiLevelType w:val="hybridMultilevel"/>
    <w:tmpl w:val="B6429E7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0445DB1"/>
    <w:multiLevelType w:val="hybridMultilevel"/>
    <w:tmpl w:val="1CC88E1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646122"/>
    <w:multiLevelType w:val="multilevel"/>
    <w:tmpl w:val="43E65E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024830"/>
    <w:multiLevelType w:val="hybridMultilevel"/>
    <w:tmpl w:val="41A81892"/>
    <w:lvl w:ilvl="0" w:tplc="FF54EC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D920B4"/>
    <w:multiLevelType w:val="hybridMultilevel"/>
    <w:tmpl w:val="AD3691D0"/>
    <w:lvl w:ilvl="0" w:tplc="727A55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E4F21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2273EA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7C138B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456BA5"/>
    <w:multiLevelType w:val="hybridMultilevel"/>
    <w:tmpl w:val="A9A8256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54C42405"/>
    <w:multiLevelType w:val="hybridMultilevel"/>
    <w:tmpl w:val="04AEFBC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B360250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6F136E"/>
    <w:multiLevelType w:val="hybridMultilevel"/>
    <w:tmpl w:val="40FC8F5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64C0647B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F73194"/>
    <w:multiLevelType w:val="hybridMultilevel"/>
    <w:tmpl w:val="74321BC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3E44A6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9E2B98"/>
    <w:multiLevelType w:val="hybridMultilevel"/>
    <w:tmpl w:val="3B20A9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A716B5"/>
    <w:multiLevelType w:val="hybridMultilevel"/>
    <w:tmpl w:val="88AA5E2A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7C5C3B09"/>
    <w:multiLevelType w:val="hybridMultilevel"/>
    <w:tmpl w:val="04383FDC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0"/>
  </w:num>
  <w:num w:numId="4">
    <w:abstractNumId w:val="9"/>
  </w:num>
  <w:num w:numId="5">
    <w:abstractNumId w:val="26"/>
  </w:num>
  <w:num w:numId="6">
    <w:abstractNumId w:val="22"/>
  </w:num>
  <w:num w:numId="7">
    <w:abstractNumId w:val="2"/>
  </w:num>
  <w:num w:numId="8">
    <w:abstractNumId w:val="12"/>
  </w:num>
  <w:num w:numId="9">
    <w:abstractNumId w:val="33"/>
  </w:num>
  <w:num w:numId="10">
    <w:abstractNumId w:val="8"/>
  </w:num>
  <w:num w:numId="11">
    <w:abstractNumId w:val="17"/>
  </w:num>
  <w:num w:numId="12">
    <w:abstractNumId w:val="21"/>
  </w:num>
  <w:num w:numId="13">
    <w:abstractNumId w:val="14"/>
  </w:num>
  <w:num w:numId="14">
    <w:abstractNumId w:val="20"/>
  </w:num>
  <w:num w:numId="15">
    <w:abstractNumId w:val="18"/>
  </w:num>
  <w:num w:numId="16">
    <w:abstractNumId w:val="31"/>
  </w:num>
  <w:num w:numId="17">
    <w:abstractNumId w:val="32"/>
  </w:num>
  <w:num w:numId="18">
    <w:abstractNumId w:val="16"/>
  </w:num>
  <w:num w:numId="19">
    <w:abstractNumId w:val="23"/>
  </w:num>
  <w:num w:numId="20">
    <w:abstractNumId w:val="0"/>
  </w:num>
  <w:num w:numId="21">
    <w:abstractNumId w:val="1"/>
  </w:num>
  <w:num w:numId="22">
    <w:abstractNumId w:val="5"/>
  </w:num>
  <w:num w:numId="23">
    <w:abstractNumId w:val="11"/>
  </w:num>
  <w:num w:numId="24">
    <w:abstractNumId w:val="15"/>
  </w:num>
  <w:num w:numId="25">
    <w:abstractNumId w:val="13"/>
  </w:num>
  <w:num w:numId="26">
    <w:abstractNumId w:val="27"/>
  </w:num>
  <w:num w:numId="27">
    <w:abstractNumId w:val="6"/>
  </w:num>
  <w:num w:numId="28">
    <w:abstractNumId w:val="29"/>
  </w:num>
  <w:num w:numId="29">
    <w:abstractNumId w:val="4"/>
  </w:num>
  <w:num w:numId="30">
    <w:abstractNumId w:val="7"/>
  </w:num>
  <w:num w:numId="31">
    <w:abstractNumId w:val="19"/>
  </w:num>
  <w:num w:numId="32">
    <w:abstractNumId w:val="3"/>
  </w:num>
  <w:num w:numId="33">
    <w:abstractNumId w:val="25"/>
  </w:num>
  <w:num w:numId="34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165"/>
    <w:rsid w:val="00001C08"/>
    <w:rsid w:val="00002CA9"/>
    <w:rsid w:val="0001203D"/>
    <w:rsid w:val="00027CA8"/>
    <w:rsid w:val="000301CB"/>
    <w:rsid w:val="00032B37"/>
    <w:rsid w:val="00035044"/>
    <w:rsid w:val="00035068"/>
    <w:rsid w:val="0004202A"/>
    <w:rsid w:val="00045AEF"/>
    <w:rsid w:val="00046787"/>
    <w:rsid w:val="00060E2D"/>
    <w:rsid w:val="000611B9"/>
    <w:rsid w:val="00063D3E"/>
    <w:rsid w:val="000663CD"/>
    <w:rsid w:val="0006726F"/>
    <w:rsid w:val="0007226A"/>
    <w:rsid w:val="0007239D"/>
    <w:rsid w:val="000778B6"/>
    <w:rsid w:val="00081608"/>
    <w:rsid w:val="00084C6A"/>
    <w:rsid w:val="00086746"/>
    <w:rsid w:val="000A202F"/>
    <w:rsid w:val="000A3F65"/>
    <w:rsid w:val="000A6D9F"/>
    <w:rsid w:val="000A7BB9"/>
    <w:rsid w:val="000B1F00"/>
    <w:rsid w:val="000B4126"/>
    <w:rsid w:val="000B7352"/>
    <w:rsid w:val="000C004E"/>
    <w:rsid w:val="000C7098"/>
    <w:rsid w:val="000D16A9"/>
    <w:rsid w:val="000D46AA"/>
    <w:rsid w:val="000D511D"/>
    <w:rsid w:val="000D58EA"/>
    <w:rsid w:val="000E6035"/>
    <w:rsid w:val="000E745B"/>
    <w:rsid w:val="000E7A28"/>
    <w:rsid w:val="000F32FC"/>
    <w:rsid w:val="000F3D41"/>
    <w:rsid w:val="000F6449"/>
    <w:rsid w:val="000F6C45"/>
    <w:rsid w:val="00104931"/>
    <w:rsid w:val="001062AE"/>
    <w:rsid w:val="001065A9"/>
    <w:rsid w:val="00107FF6"/>
    <w:rsid w:val="00116068"/>
    <w:rsid w:val="00117783"/>
    <w:rsid w:val="00122892"/>
    <w:rsid w:val="00124556"/>
    <w:rsid w:val="001306D6"/>
    <w:rsid w:val="0013079A"/>
    <w:rsid w:val="0013652E"/>
    <w:rsid w:val="00140082"/>
    <w:rsid w:val="00140925"/>
    <w:rsid w:val="00143A94"/>
    <w:rsid w:val="0015157C"/>
    <w:rsid w:val="00154357"/>
    <w:rsid w:val="00156CE7"/>
    <w:rsid w:val="00162F03"/>
    <w:rsid w:val="001670CE"/>
    <w:rsid w:val="0017799A"/>
    <w:rsid w:val="00184FB0"/>
    <w:rsid w:val="0018559C"/>
    <w:rsid w:val="001872E1"/>
    <w:rsid w:val="0019458F"/>
    <w:rsid w:val="001A37AD"/>
    <w:rsid w:val="001A5F5A"/>
    <w:rsid w:val="001A6884"/>
    <w:rsid w:val="001A6B13"/>
    <w:rsid w:val="001A7A66"/>
    <w:rsid w:val="001A7D42"/>
    <w:rsid w:val="001B2543"/>
    <w:rsid w:val="001B4D35"/>
    <w:rsid w:val="001C0A2B"/>
    <w:rsid w:val="001C1209"/>
    <w:rsid w:val="001C3356"/>
    <w:rsid w:val="001C54AC"/>
    <w:rsid w:val="001D555D"/>
    <w:rsid w:val="001E0D14"/>
    <w:rsid w:val="001F4142"/>
    <w:rsid w:val="001F538B"/>
    <w:rsid w:val="00206722"/>
    <w:rsid w:val="00207E61"/>
    <w:rsid w:val="00210C7E"/>
    <w:rsid w:val="00212065"/>
    <w:rsid w:val="00231174"/>
    <w:rsid w:val="00236D2F"/>
    <w:rsid w:val="00237061"/>
    <w:rsid w:val="002414D2"/>
    <w:rsid w:val="00242137"/>
    <w:rsid w:val="00242A52"/>
    <w:rsid w:val="002468F4"/>
    <w:rsid w:val="002500F6"/>
    <w:rsid w:val="002519F4"/>
    <w:rsid w:val="00253E45"/>
    <w:rsid w:val="0025479F"/>
    <w:rsid w:val="0025486E"/>
    <w:rsid w:val="00256917"/>
    <w:rsid w:val="002569DB"/>
    <w:rsid w:val="00264C95"/>
    <w:rsid w:val="002760AF"/>
    <w:rsid w:val="00276F74"/>
    <w:rsid w:val="002871D7"/>
    <w:rsid w:val="002966AD"/>
    <w:rsid w:val="00296730"/>
    <w:rsid w:val="002A0135"/>
    <w:rsid w:val="002A776B"/>
    <w:rsid w:val="002B1310"/>
    <w:rsid w:val="002C0E34"/>
    <w:rsid w:val="002D0C83"/>
    <w:rsid w:val="002D3A7E"/>
    <w:rsid w:val="002D7D1A"/>
    <w:rsid w:val="002F145F"/>
    <w:rsid w:val="002F15CC"/>
    <w:rsid w:val="002F28A4"/>
    <w:rsid w:val="002F3623"/>
    <w:rsid w:val="003020F5"/>
    <w:rsid w:val="003048D7"/>
    <w:rsid w:val="00312F7E"/>
    <w:rsid w:val="00316712"/>
    <w:rsid w:val="00331DBF"/>
    <w:rsid w:val="00332CE4"/>
    <w:rsid w:val="00336040"/>
    <w:rsid w:val="0034162E"/>
    <w:rsid w:val="00346152"/>
    <w:rsid w:val="00353974"/>
    <w:rsid w:val="003547BA"/>
    <w:rsid w:val="00355301"/>
    <w:rsid w:val="00362965"/>
    <w:rsid w:val="00367829"/>
    <w:rsid w:val="003732B2"/>
    <w:rsid w:val="0037340C"/>
    <w:rsid w:val="00377569"/>
    <w:rsid w:val="003800D3"/>
    <w:rsid w:val="003809B4"/>
    <w:rsid w:val="00384908"/>
    <w:rsid w:val="003865B9"/>
    <w:rsid w:val="003925BD"/>
    <w:rsid w:val="00392687"/>
    <w:rsid w:val="00394060"/>
    <w:rsid w:val="00397676"/>
    <w:rsid w:val="00397959"/>
    <w:rsid w:val="00397DDC"/>
    <w:rsid w:val="003A01A8"/>
    <w:rsid w:val="003A27F2"/>
    <w:rsid w:val="003A34C3"/>
    <w:rsid w:val="003B4DA2"/>
    <w:rsid w:val="003C18FE"/>
    <w:rsid w:val="003C2577"/>
    <w:rsid w:val="003C3E97"/>
    <w:rsid w:val="003C7014"/>
    <w:rsid w:val="003C7153"/>
    <w:rsid w:val="003C73C1"/>
    <w:rsid w:val="003D5360"/>
    <w:rsid w:val="003E1B22"/>
    <w:rsid w:val="003E1B4E"/>
    <w:rsid w:val="003E353A"/>
    <w:rsid w:val="003F6046"/>
    <w:rsid w:val="00400CA9"/>
    <w:rsid w:val="00401F8E"/>
    <w:rsid w:val="00405476"/>
    <w:rsid w:val="0040718B"/>
    <w:rsid w:val="00411186"/>
    <w:rsid w:val="00411717"/>
    <w:rsid w:val="0041192F"/>
    <w:rsid w:val="00412322"/>
    <w:rsid w:val="00422833"/>
    <w:rsid w:val="004304DB"/>
    <w:rsid w:val="00430A88"/>
    <w:rsid w:val="00435A49"/>
    <w:rsid w:val="00437AB9"/>
    <w:rsid w:val="004406CA"/>
    <w:rsid w:val="0044453A"/>
    <w:rsid w:val="00445F38"/>
    <w:rsid w:val="00446592"/>
    <w:rsid w:val="00453ADE"/>
    <w:rsid w:val="004563F0"/>
    <w:rsid w:val="00470E69"/>
    <w:rsid w:val="00473C1C"/>
    <w:rsid w:val="0048747C"/>
    <w:rsid w:val="004953ED"/>
    <w:rsid w:val="00496A65"/>
    <w:rsid w:val="004A36D4"/>
    <w:rsid w:val="004B22D7"/>
    <w:rsid w:val="004B51D9"/>
    <w:rsid w:val="004D0746"/>
    <w:rsid w:val="004D1058"/>
    <w:rsid w:val="004D79B0"/>
    <w:rsid w:val="004E3B26"/>
    <w:rsid w:val="004E4E67"/>
    <w:rsid w:val="004E5412"/>
    <w:rsid w:val="004F1FD2"/>
    <w:rsid w:val="004F676A"/>
    <w:rsid w:val="004F7EB4"/>
    <w:rsid w:val="005003FF"/>
    <w:rsid w:val="00500F50"/>
    <w:rsid w:val="0050184E"/>
    <w:rsid w:val="005028DF"/>
    <w:rsid w:val="00510070"/>
    <w:rsid w:val="00515697"/>
    <w:rsid w:val="0052026B"/>
    <w:rsid w:val="005241AE"/>
    <w:rsid w:val="0052553A"/>
    <w:rsid w:val="005420DE"/>
    <w:rsid w:val="00544DAD"/>
    <w:rsid w:val="00545324"/>
    <w:rsid w:val="005457DA"/>
    <w:rsid w:val="005459FE"/>
    <w:rsid w:val="00552B46"/>
    <w:rsid w:val="00553E90"/>
    <w:rsid w:val="00556F46"/>
    <w:rsid w:val="00562876"/>
    <w:rsid w:val="005647EA"/>
    <w:rsid w:val="00565ADC"/>
    <w:rsid w:val="005679A2"/>
    <w:rsid w:val="00572B7A"/>
    <w:rsid w:val="005806E6"/>
    <w:rsid w:val="00580920"/>
    <w:rsid w:val="00594B49"/>
    <w:rsid w:val="005A4AFC"/>
    <w:rsid w:val="005A6B66"/>
    <w:rsid w:val="005B0BB1"/>
    <w:rsid w:val="005B1B83"/>
    <w:rsid w:val="005B2CCC"/>
    <w:rsid w:val="005C1B99"/>
    <w:rsid w:val="005C1E4A"/>
    <w:rsid w:val="005C33D1"/>
    <w:rsid w:val="005C3B63"/>
    <w:rsid w:val="005D1003"/>
    <w:rsid w:val="005E1CE7"/>
    <w:rsid w:val="005E4772"/>
    <w:rsid w:val="005E5F3E"/>
    <w:rsid w:val="00600015"/>
    <w:rsid w:val="00600799"/>
    <w:rsid w:val="00600893"/>
    <w:rsid w:val="0060405C"/>
    <w:rsid w:val="006051C7"/>
    <w:rsid w:val="006104A4"/>
    <w:rsid w:val="00621470"/>
    <w:rsid w:val="00623424"/>
    <w:rsid w:val="00631277"/>
    <w:rsid w:val="00632056"/>
    <w:rsid w:val="006333D2"/>
    <w:rsid w:val="00646D5A"/>
    <w:rsid w:val="00654AF2"/>
    <w:rsid w:val="00663E2C"/>
    <w:rsid w:val="00664043"/>
    <w:rsid w:val="0067467C"/>
    <w:rsid w:val="00674B0D"/>
    <w:rsid w:val="00680075"/>
    <w:rsid w:val="00686D34"/>
    <w:rsid w:val="006A3837"/>
    <w:rsid w:val="006A4846"/>
    <w:rsid w:val="006A7348"/>
    <w:rsid w:val="006B15BC"/>
    <w:rsid w:val="006C3254"/>
    <w:rsid w:val="006C5610"/>
    <w:rsid w:val="006C57C0"/>
    <w:rsid w:val="006D0432"/>
    <w:rsid w:val="006D0BF3"/>
    <w:rsid w:val="006D1DB1"/>
    <w:rsid w:val="006D4054"/>
    <w:rsid w:val="006E12DD"/>
    <w:rsid w:val="006E5262"/>
    <w:rsid w:val="006F451F"/>
    <w:rsid w:val="006F519E"/>
    <w:rsid w:val="00701026"/>
    <w:rsid w:val="00705A79"/>
    <w:rsid w:val="00712355"/>
    <w:rsid w:val="007123BC"/>
    <w:rsid w:val="007124AC"/>
    <w:rsid w:val="00722A61"/>
    <w:rsid w:val="00724848"/>
    <w:rsid w:val="0072506B"/>
    <w:rsid w:val="00725EED"/>
    <w:rsid w:val="0072798E"/>
    <w:rsid w:val="0073157B"/>
    <w:rsid w:val="00731616"/>
    <w:rsid w:val="0075174D"/>
    <w:rsid w:val="0075322F"/>
    <w:rsid w:val="00766A18"/>
    <w:rsid w:val="007671D3"/>
    <w:rsid w:val="00767208"/>
    <w:rsid w:val="00771A9A"/>
    <w:rsid w:val="00773620"/>
    <w:rsid w:val="007738DC"/>
    <w:rsid w:val="007855AC"/>
    <w:rsid w:val="0078687C"/>
    <w:rsid w:val="007876C4"/>
    <w:rsid w:val="00787A92"/>
    <w:rsid w:val="00791B46"/>
    <w:rsid w:val="007941BE"/>
    <w:rsid w:val="007A042E"/>
    <w:rsid w:val="007A46F0"/>
    <w:rsid w:val="007A4E71"/>
    <w:rsid w:val="007A7FB6"/>
    <w:rsid w:val="007B07D1"/>
    <w:rsid w:val="007B0ACF"/>
    <w:rsid w:val="007B38C6"/>
    <w:rsid w:val="007B7C3F"/>
    <w:rsid w:val="007C0087"/>
    <w:rsid w:val="007D2AE5"/>
    <w:rsid w:val="007D413E"/>
    <w:rsid w:val="007D72D1"/>
    <w:rsid w:val="007E11C2"/>
    <w:rsid w:val="007E652A"/>
    <w:rsid w:val="007E7B5E"/>
    <w:rsid w:val="007F4A00"/>
    <w:rsid w:val="008027EF"/>
    <w:rsid w:val="00813520"/>
    <w:rsid w:val="00816F92"/>
    <w:rsid w:val="00840F96"/>
    <w:rsid w:val="008433C3"/>
    <w:rsid w:val="00846E39"/>
    <w:rsid w:val="00854AC2"/>
    <w:rsid w:val="00867190"/>
    <w:rsid w:val="00872343"/>
    <w:rsid w:val="00873F66"/>
    <w:rsid w:val="00875E65"/>
    <w:rsid w:val="00884B91"/>
    <w:rsid w:val="00885883"/>
    <w:rsid w:val="0089028C"/>
    <w:rsid w:val="008A36DB"/>
    <w:rsid w:val="008B1823"/>
    <w:rsid w:val="008B1AFD"/>
    <w:rsid w:val="008B50E7"/>
    <w:rsid w:val="008C2987"/>
    <w:rsid w:val="008C2E99"/>
    <w:rsid w:val="008C6520"/>
    <w:rsid w:val="008D7ABF"/>
    <w:rsid w:val="008E22DC"/>
    <w:rsid w:val="008E4E47"/>
    <w:rsid w:val="008E6711"/>
    <w:rsid w:val="008E744A"/>
    <w:rsid w:val="008F00D9"/>
    <w:rsid w:val="008F321B"/>
    <w:rsid w:val="008F3A59"/>
    <w:rsid w:val="008F3C4A"/>
    <w:rsid w:val="00905111"/>
    <w:rsid w:val="00910829"/>
    <w:rsid w:val="00913165"/>
    <w:rsid w:val="00915F77"/>
    <w:rsid w:val="0092273B"/>
    <w:rsid w:val="009269E6"/>
    <w:rsid w:val="00932DEE"/>
    <w:rsid w:val="009332F0"/>
    <w:rsid w:val="0093580A"/>
    <w:rsid w:val="00937983"/>
    <w:rsid w:val="00937FA2"/>
    <w:rsid w:val="00953A79"/>
    <w:rsid w:val="00956348"/>
    <w:rsid w:val="009569F7"/>
    <w:rsid w:val="009702D5"/>
    <w:rsid w:val="00973D6E"/>
    <w:rsid w:val="009810D6"/>
    <w:rsid w:val="00986A17"/>
    <w:rsid w:val="0098782F"/>
    <w:rsid w:val="00990195"/>
    <w:rsid w:val="009928C5"/>
    <w:rsid w:val="00993531"/>
    <w:rsid w:val="009A1540"/>
    <w:rsid w:val="009A6A12"/>
    <w:rsid w:val="009B0475"/>
    <w:rsid w:val="009B2A45"/>
    <w:rsid w:val="009B3836"/>
    <w:rsid w:val="009B4D40"/>
    <w:rsid w:val="009B51EC"/>
    <w:rsid w:val="009D6AC0"/>
    <w:rsid w:val="009D6C2E"/>
    <w:rsid w:val="009E617B"/>
    <w:rsid w:val="009F17D9"/>
    <w:rsid w:val="009F432E"/>
    <w:rsid w:val="00A004B6"/>
    <w:rsid w:val="00A13055"/>
    <w:rsid w:val="00A14FEA"/>
    <w:rsid w:val="00A16D1A"/>
    <w:rsid w:val="00A23E78"/>
    <w:rsid w:val="00A300CD"/>
    <w:rsid w:val="00A32931"/>
    <w:rsid w:val="00A329C0"/>
    <w:rsid w:val="00A33846"/>
    <w:rsid w:val="00A375EE"/>
    <w:rsid w:val="00A37BF0"/>
    <w:rsid w:val="00A44660"/>
    <w:rsid w:val="00A504E0"/>
    <w:rsid w:val="00A5374D"/>
    <w:rsid w:val="00A54A02"/>
    <w:rsid w:val="00A56B5C"/>
    <w:rsid w:val="00A60998"/>
    <w:rsid w:val="00A61DB4"/>
    <w:rsid w:val="00A667AC"/>
    <w:rsid w:val="00A70F17"/>
    <w:rsid w:val="00A72E6C"/>
    <w:rsid w:val="00A7324F"/>
    <w:rsid w:val="00A73C3B"/>
    <w:rsid w:val="00A760AC"/>
    <w:rsid w:val="00A8098F"/>
    <w:rsid w:val="00A80EBB"/>
    <w:rsid w:val="00A82062"/>
    <w:rsid w:val="00A849B7"/>
    <w:rsid w:val="00A87726"/>
    <w:rsid w:val="00A91060"/>
    <w:rsid w:val="00AA3E73"/>
    <w:rsid w:val="00AB2EA7"/>
    <w:rsid w:val="00AC0A23"/>
    <w:rsid w:val="00AC160D"/>
    <w:rsid w:val="00AD0238"/>
    <w:rsid w:val="00AD0AED"/>
    <w:rsid w:val="00AD774B"/>
    <w:rsid w:val="00AE31C3"/>
    <w:rsid w:val="00AE5173"/>
    <w:rsid w:val="00AF5791"/>
    <w:rsid w:val="00AF7677"/>
    <w:rsid w:val="00B019DD"/>
    <w:rsid w:val="00B114DA"/>
    <w:rsid w:val="00B15758"/>
    <w:rsid w:val="00B15BF4"/>
    <w:rsid w:val="00B161BB"/>
    <w:rsid w:val="00B21A40"/>
    <w:rsid w:val="00B221D6"/>
    <w:rsid w:val="00B32000"/>
    <w:rsid w:val="00B32CC8"/>
    <w:rsid w:val="00B42897"/>
    <w:rsid w:val="00B55A8B"/>
    <w:rsid w:val="00B620D2"/>
    <w:rsid w:val="00B774CA"/>
    <w:rsid w:val="00B83A7F"/>
    <w:rsid w:val="00B84B97"/>
    <w:rsid w:val="00BA185F"/>
    <w:rsid w:val="00BA656A"/>
    <w:rsid w:val="00BB0CA5"/>
    <w:rsid w:val="00BB2E59"/>
    <w:rsid w:val="00BC19D9"/>
    <w:rsid w:val="00BC7D04"/>
    <w:rsid w:val="00BD2823"/>
    <w:rsid w:val="00BD482C"/>
    <w:rsid w:val="00BD59F3"/>
    <w:rsid w:val="00BD661C"/>
    <w:rsid w:val="00BE0D71"/>
    <w:rsid w:val="00BE7A62"/>
    <w:rsid w:val="00BF5F43"/>
    <w:rsid w:val="00BF7123"/>
    <w:rsid w:val="00BF72AA"/>
    <w:rsid w:val="00BF77B5"/>
    <w:rsid w:val="00C10434"/>
    <w:rsid w:val="00C1293D"/>
    <w:rsid w:val="00C16C14"/>
    <w:rsid w:val="00C2149F"/>
    <w:rsid w:val="00C23E95"/>
    <w:rsid w:val="00C36109"/>
    <w:rsid w:val="00C5091D"/>
    <w:rsid w:val="00C50DDE"/>
    <w:rsid w:val="00C530B2"/>
    <w:rsid w:val="00C768BE"/>
    <w:rsid w:val="00C81AEB"/>
    <w:rsid w:val="00C820B0"/>
    <w:rsid w:val="00C85D45"/>
    <w:rsid w:val="00C864A2"/>
    <w:rsid w:val="00C95DE7"/>
    <w:rsid w:val="00CA7EA9"/>
    <w:rsid w:val="00CB7873"/>
    <w:rsid w:val="00CB7C63"/>
    <w:rsid w:val="00CC6DAE"/>
    <w:rsid w:val="00CC799A"/>
    <w:rsid w:val="00CD4839"/>
    <w:rsid w:val="00CD5D04"/>
    <w:rsid w:val="00CE1862"/>
    <w:rsid w:val="00CE1F6A"/>
    <w:rsid w:val="00CE7D59"/>
    <w:rsid w:val="00CF2C2D"/>
    <w:rsid w:val="00CF4350"/>
    <w:rsid w:val="00CF4DCA"/>
    <w:rsid w:val="00D05D72"/>
    <w:rsid w:val="00D147E5"/>
    <w:rsid w:val="00D15559"/>
    <w:rsid w:val="00D174D5"/>
    <w:rsid w:val="00D208DD"/>
    <w:rsid w:val="00D22FF4"/>
    <w:rsid w:val="00D24D35"/>
    <w:rsid w:val="00D30F36"/>
    <w:rsid w:val="00D31AE1"/>
    <w:rsid w:val="00D429D2"/>
    <w:rsid w:val="00D43862"/>
    <w:rsid w:val="00D50DCB"/>
    <w:rsid w:val="00D5232E"/>
    <w:rsid w:val="00D656C2"/>
    <w:rsid w:val="00D71953"/>
    <w:rsid w:val="00D75F23"/>
    <w:rsid w:val="00D7616D"/>
    <w:rsid w:val="00D83FD7"/>
    <w:rsid w:val="00D91D39"/>
    <w:rsid w:val="00D92A8E"/>
    <w:rsid w:val="00D95C4D"/>
    <w:rsid w:val="00DB362B"/>
    <w:rsid w:val="00DB365C"/>
    <w:rsid w:val="00DB4491"/>
    <w:rsid w:val="00DD151F"/>
    <w:rsid w:val="00DD4720"/>
    <w:rsid w:val="00DD61A5"/>
    <w:rsid w:val="00DD68DB"/>
    <w:rsid w:val="00DE00A6"/>
    <w:rsid w:val="00E00E9F"/>
    <w:rsid w:val="00E03646"/>
    <w:rsid w:val="00E03EE6"/>
    <w:rsid w:val="00E05065"/>
    <w:rsid w:val="00E06E09"/>
    <w:rsid w:val="00E10943"/>
    <w:rsid w:val="00E1239B"/>
    <w:rsid w:val="00E157BA"/>
    <w:rsid w:val="00E1733F"/>
    <w:rsid w:val="00E25792"/>
    <w:rsid w:val="00E2579F"/>
    <w:rsid w:val="00E2728B"/>
    <w:rsid w:val="00E275C6"/>
    <w:rsid w:val="00E327D4"/>
    <w:rsid w:val="00E33774"/>
    <w:rsid w:val="00E34D6E"/>
    <w:rsid w:val="00E37C41"/>
    <w:rsid w:val="00E450D2"/>
    <w:rsid w:val="00E575E9"/>
    <w:rsid w:val="00E675CE"/>
    <w:rsid w:val="00E67A1F"/>
    <w:rsid w:val="00E67B0D"/>
    <w:rsid w:val="00E75072"/>
    <w:rsid w:val="00E772EC"/>
    <w:rsid w:val="00E8015B"/>
    <w:rsid w:val="00E81E31"/>
    <w:rsid w:val="00E84464"/>
    <w:rsid w:val="00E86E3B"/>
    <w:rsid w:val="00E86EE0"/>
    <w:rsid w:val="00E90A34"/>
    <w:rsid w:val="00E915D7"/>
    <w:rsid w:val="00E95458"/>
    <w:rsid w:val="00EA1017"/>
    <w:rsid w:val="00EA4737"/>
    <w:rsid w:val="00EA5680"/>
    <w:rsid w:val="00EB04EC"/>
    <w:rsid w:val="00EB1087"/>
    <w:rsid w:val="00EB6B5B"/>
    <w:rsid w:val="00EB7949"/>
    <w:rsid w:val="00ED09EB"/>
    <w:rsid w:val="00ED2DDE"/>
    <w:rsid w:val="00ED7058"/>
    <w:rsid w:val="00EE6AF8"/>
    <w:rsid w:val="00EF04E5"/>
    <w:rsid w:val="00EF4036"/>
    <w:rsid w:val="00F1259B"/>
    <w:rsid w:val="00F12A1B"/>
    <w:rsid w:val="00F167DE"/>
    <w:rsid w:val="00F1710F"/>
    <w:rsid w:val="00F25295"/>
    <w:rsid w:val="00F25E5E"/>
    <w:rsid w:val="00F27F8E"/>
    <w:rsid w:val="00F35920"/>
    <w:rsid w:val="00F360C2"/>
    <w:rsid w:val="00F36F7D"/>
    <w:rsid w:val="00F4053E"/>
    <w:rsid w:val="00F43650"/>
    <w:rsid w:val="00F522A9"/>
    <w:rsid w:val="00F5239A"/>
    <w:rsid w:val="00F532C1"/>
    <w:rsid w:val="00F56760"/>
    <w:rsid w:val="00F56F55"/>
    <w:rsid w:val="00F66F55"/>
    <w:rsid w:val="00F74576"/>
    <w:rsid w:val="00F826F7"/>
    <w:rsid w:val="00F82D18"/>
    <w:rsid w:val="00F83C57"/>
    <w:rsid w:val="00F921EE"/>
    <w:rsid w:val="00F9343C"/>
    <w:rsid w:val="00FA3813"/>
    <w:rsid w:val="00FA3D63"/>
    <w:rsid w:val="00FB47D0"/>
    <w:rsid w:val="00FC7AC9"/>
    <w:rsid w:val="00FD09EA"/>
    <w:rsid w:val="00FD3142"/>
    <w:rsid w:val="00FD4368"/>
    <w:rsid w:val="00FE072E"/>
    <w:rsid w:val="00FE1E54"/>
    <w:rsid w:val="00FE725E"/>
    <w:rsid w:val="00FE7C8B"/>
    <w:rsid w:val="00FF2F6D"/>
    <w:rsid w:val="00FF48BF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84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E30B-DAC6-496E-B7B3-3F626203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Alejandra Camponovo Ochoa</cp:lastModifiedBy>
  <cp:revision>3</cp:revision>
  <cp:lastPrinted>2016-08-30T13:40:00Z</cp:lastPrinted>
  <dcterms:created xsi:type="dcterms:W3CDTF">2017-03-02T23:48:00Z</dcterms:created>
  <dcterms:modified xsi:type="dcterms:W3CDTF">2017-03-14T21:07:00Z</dcterms:modified>
</cp:coreProperties>
</file>