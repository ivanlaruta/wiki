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F8E" w:rsidRDefault="000B7F8E" w:rsidP="00BA61E0">
      <w:pPr>
        <w:ind w:right="-1085" w:hanging="851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8A36DB" w:rsidRPr="00404AEB" w:rsidRDefault="00594E0B" w:rsidP="00BA61E0">
      <w:pPr>
        <w:ind w:right="-1085" w:hanging="851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PROCEDIMIENTO </w:t>
      </w:r>
      <w:ins w:id="0" w:author="Monica Paola Havivi Sanjines" w:date="2017-02-16T16:02:00Z">
        <w:r w:rsidR="000B67F7">
          <w:rPr>
            <w:rFonts w:ascii="Arial" w:hAnsi="Arial" w:cs="Arial"/>
            <w:b/>
            <w:sz w:val="20"/>
            <w:szCs w:val="20"/>
            <w:u w:val="single"/>
          </w:rPr>
          <w:t>DE</w:t>
        </w:r>
      </w:ins>
      <w:del w:id="1" w:author="Monica Paola Havivi Sanjines" w:date="2017-02-16T16:02:00Z">
        <w:r w:rsidDel="000B67F7">
          <w:rPr>
            <w:rFonts w:ascii="Arial" w:hAnsi="Arial" w:cs="Arial"/>
            <w:b/>
            <w:sz w:val="20"/>
            <w:szCs w:val="20"/>
            <w:u w:val="single"/>
          </w:rPr>
          <w:delText>PARA</w:delText>
        </w:r>
      </w:del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AD16F0">
        <w:rPr>
          <w:rFonts w:ascii="Arial" w:hAnsi="Arial" w:cs="Arial"/>
          <w:b/>
          <w:sz w:val="20"/>
          <w:szCs w:val="20"/>
          <w:u w:val="single"/>
        </w:rPr>
        <w:t xml:space="preserve">REGISTRO Y </w:t>
      </w:r>
      <w:r w:rsidR="00376878">
        <w:rPr>
          <w:rFonts w:ascii="Arial" w:hAnsi="Arial" w:cs="Arial"/>
          <w:b/>
          <w:sz w:val="20"/>
          <w:szCs w:val="20"/>
          <w:u w:val="single"/>
        </w:rPr>
        <w:t>CONTROL DE BOLETAS DE GARANTÍA</w:t>
      </w:r>
    </w:p>
    <w:p w:rsidR="00F30CCE" w:rsidRPr="00404AEB" w:rsidRDefault="00F30CCE" w:rsidP="00BA61E0">
      <w:pPr>
        <w:pStyle w:val="Ttulo1"/>
        <w:numPr>
          <w:ilvl w:val="0"/>
          <w:numId w:val="6"/>
        </w:numPr>
        <w:ind w:left="284" w:hanging="426"/>
        <w:jc w:val="both"/>
        <w:rPr>
          <w:rFonts w:ascii="Arial" w:hAnsi="Arial" w:cs="Arial"/>
          <w:b/>
          <w:color w:val="auto"/>
          <w:sz w:val="20"/>
          <w:szCs w:val="20"/>
          <w:u w:val="single"/>
        </w:rPr>
      </w:pPr>
      <w:r w:rsidRPr="00404AEB">
        <w:rPr>
          <w:rFonts w:ascii="Arial" w:hAnsi="Arial" w:cs="Arial"/>
          <w:b/>
          <w:color w:val="auto"/>
          <w:sz w:val="20"/>
          <w:szCs w:val="20"/>
          <w:u w:val="single"/>
        </w:rPr>
        <w:t>Objetivo</w:t>
      </w:r>
      <w:del w:id="2" w:author="Monica Paola Havivi Sanjines" w:date="2017-02-16T16:02:00Z">
        <w:r w:rsidRPr="00404AEB" w:rsidDel="000B67F7">
          <w:rPr>
            <w:rFonts w:ascii="Arial" w:hAnsi="Arial" w:cs="Arial"/>
            <w:b/>
            <w:color w:val="auto"/>
            <w:sz w:val="20"/>
            <w:szCs w:val="20"/>
            <w:u w:val="single"/>
          </w:rPr>
          <w:delText>.</w:delText>
        </w:r>
      </w:del>
    </w:p>
    <w:p w:rsidR="00404AEB" w:rsidRPr="00404AEB" w:rsidRDefault="00404AEB" w:rsidP="00BA61E0">
      <w:pPr>
        <w:spacing w:after="0"/>
        <w:ind w:left="284"/>
        <w:jc w:val="both"/>
        <w:rPr>
          <w:rFonts w:ascii="Arial" w:hAnsi="Arial" w:cs="Arial"/>
          <w:sz w:val="20"/>
          <w:szCs w:val="20"/>
        </w:rPr>
      </w:pPr>
    </w:p>
    <w:p w:rsidR="00404AEB" w:rsidRPr="00404AEB" w:rsidRDefault="00404AEB">
      <w:pPr>
        <w:jc w:val="both"/>
        <w:rPr>
          <w:rFonts w:ascii="Arial" w:hAnsi="Arial" w:cs="Arial"/>
          <w:sz w:val="20"/>
          <w:szCs w:val="20"/>
        </w:rPr>
        <w:pPrChange w:id="3" w:author="Monica Paola Havivi Sanjines" w:date="2017-02-16T16:03:00Z">
          <w:pPr>
            <w:ind w:left="284"/>
            <w:jc w:val="both"/>
          </w:pPr>
        </w:pPrChange>
      </w:pPr>
      <w:r w:rsidRPr="00404AEB">
        <w:rPr>
          <w:rFonts w:ascii="Arial" w:hAnsi="Arial" w:cs="Arial"/>
          <w:sz w:val="20"/>
          <w:szCs w:val="20"/>
        </w:rPr>
        <w:t xml:space="preserve">El presente </w:t>
      </w:r>
      <w:r w:rsidR="00C9748A">
        <w:rPr>
          <w:rFonts w:ascii="Arial" w:hAnsi="Arial" w:cs="Arial"/>
          <w:sz w:val="20"/>
          <w:szCs w:val="20"/>
        </w:rPr>
        <w:t>documento</w:t>
      </w:r>
      <w:r w:rsidR="0005257A">
        <w:rPr>
          <w:rFonts w:ascii="Arial" w:hAnsi="Arial" w:cs="Arial"/>
          <w:sz w:val="20"/>
          <w:szCs w:val="20"/>
        </w:rPr>
        <w:t xml:space="preserve"> tiene por objetivo</w:t>
      </w:r>
      <w:r w:rsidR="00C9748A">
        <w:rPr>
          <w:rFonts w:ascii="Arial" w:hAnsi="Arial" w:cs="Arial"/>
          <w:sz w:val="20"/>
          <w:szCs w:val="20"/>
        </w:rPr>
        <w:t xml:space="preserve"> establecer el procedimiento</w:t>
      </w:r>
      <w:ins w:id="4" w:author="Monica Paola Havivi Sanjines" w:date="2017-02-16T15:52:00Z">
        <w:r w:rsidR="00695B00">
          <w:rPr>
            <w:rFonts w:ascii="Arial" w:hAnsi="Arial" w:cs="Arial"/>
            <w:sz w:val="20"/>
            <w:szCs w:val="20"/>
          </w:rPr>
          <w:t xml:space="preserve"> a seguir </w:t>
        </w:r>
      </w:ins>
      <w:del w:id="5" w:author="Monica Paola Havivi Sanjines" w:date="2017-02-16T15:52:00Z">
        <w:r w:rsidR="00C9748A" w:rsidDel="00695B00">
          <w:rPr>
            <w:rFonts w:ascii="Arial" w:hAnsi="Arial" w:cs="Arial"/>
            <w:sz w:val="20"/>
            <w:szCs w:val="20"/>
          </w:rPr>
          <w:delText xml:space="preserve"> </w:delText>
        </w:r>
      </w:del>
      <w:r w:rsidR="00261F0B">
        <w:rPr>
          <w:rFonts w:ascii="Arial" w:hAnsi="Arial" w:cs="Arial"/>
          <w:sz w:val="20"/>
          <w:szCs w:val="20"/>
        </w:rPr>
        <w:t>para</w:t>
      </w:r>
      <w:ins w:id="6" w:author="Monica Paola Havivi Sanjines" w:date="2017-02-16T15:52:00Z">
        <w:r w:rsidR="00695B00">
          <w:rPr>
            <w:rFonts w:ascii="Arial" w:hAnsi="Arial" w:cs="Arial"/>
            <w:sz w:val="20"/>
            <w:szCs w:val="20"/>
          </w:rPr>
          <w:t xml:space="preserve"> efectuar</w:t>
        </w:r>
      </w:ins>
      <w:r w:rsidR="00261F0B">
        <w:rPr>
          <w:rFonts w:ascii="Arial" w:hAnsi="Arial" w:cs="Arial"/>
          <w:sz w:val="20"/>
          <w:szCs w:val="20"/>
        </w:rPr>
        <w:t xml:space="preserve"> el control de las Boletas de Garantía </w:t>
      </w:r>
      <w:ins w:id="7" w:author="Alejandra Camponovo Ochoa" w:date="2017-02-15T15:41:00Z">
        <w:r w:rsidR="00926AB7">
          <w:rPr>
            <w:rFonts w:ascii="Arial" w:hAnsi="Arial" w:cs="Arial"/>
            <w:sz w:val="20"/>
            <w:szCs w:val="20"/>
          </w:rPr>
          <w:t xml:space="preserve">emitidas bajo Líneas de Crédito </w:t>
        </w:r>
      </w:ins>
      <w:del w:id="8" w:author="Alejandra Camponovo Ochoa" w:date="2017-02-15T15:41:00Z">
        <w:r w:rsidR="00261F0B" w:rsidDel="00926AB7">
          <w:rPr>
            <w:rFonts w:ascii="Arial" w:hAnsi="Arial" w:cs="Arial"/>
            <w:sz w:val="20"/>
            <w:szCs w:val="20"/>
          </w:rPr>
          <w:delText>en</w:delText>
        </w:r>
      </w:del>
      <w:ins w:id="9" w:author="Alejandra Camponovo Ochoa" w:date="2017-02-15T15:41:00Z">
        <w:r w:rsidR="00926AB7">
          <w:rPr>
            <w:rFonts w:ascii="Arial" w:hAnsi="Arial" w:cs="Arial"/>
            <w:sz w:val="20"/>
            <w:szCs w:val="20"/>
          </w:rPr>
          <w:t>de</w:t>
        </w:r>
      </w:ins>
      <w:r w:rsidR="00261F0B">
        <w:rPr>
          <w:rFonts w:ascii="Arial" w:hAnsi="Arial" w:cs="Arial"/>
          <w:sz w:val="20"/>
          <w:szCs w:val="20"/>
        </w:rPr>
        <w:t xml:space="preserve"> Toyosa S.A.</w:t>
      </w:r>
    </w:p>
    <w:p w:rsidR="00F30CCE" w:rsidRDefault="00F30CCE" w:rsidP="00BA61E0">
      <w:pPr>
        <w:pStyle w:val="Ttulo1"/>
        <w:numPr>
          <w:ilvl w:val="0"/>
          <w:numId w:val="6"/>
        </w:numPr>
        <w:ind w:left="284" w:hanging="426"/>
        <w:jc w:val="both"/>
        <w:rPr>
          <w:rFonts w:ascii="Arial" w:hAnsi="Arial" w:cs="Arial"/>
          <w:b/>
          <w:color w:val="auto"/>
          <w:sz w:val="20"/>
          <w:szCs w:val="20"/>
          <w:u w:val="single"/>
        </w:rPr>
      </w:pPr>
      <w:r w:rsidRPr="00404AEB">
        <w:rPr>
          <w:rFonts w:ascii="Arial" w:hAnsi="Arial" w:cs="Arial"/>
          <w:b/>
          <w:color w:val="auto"/>
          <w:sz w:val="20"/>
          <w:szCs w:val="20"/>
          <w:u w:val="single"/>
        </w:rPr>
        <w:t>Alcance</w:t>
      </w:r>
    </w:p>
    <w:p w:rsidR="00C9748A" w:rsidRPr="00C9748A" w:rsidRDefault="00C9748A" w:rsidP="00BA61E0">
      <w:pPr>
        <w:ind w:left="284" w:right="49"/>
        <w:jc w:val="both"/>
        <w:rPr>
          <w:rFonts w:ascii="Arial" w:hAnsi="Arial" w:cs="Arial"/>
          <w:sz w:val="8"/>
          <w:szCs w:val="20"/>
        </w:rPr>
      </w:pPr>
    </w:p>
    <w:p w:rsidR="0039503D" w:rsidRPr="0039503D" w:rsidRDefault="00C9748A">
      <w:pPr>
        <w:ind w:right="49"/>
        <w:jc w:val="both"/>
        <w:rPr>
          <w:rFonts w:ascii="Arial" w:hAnsi="Arial" w:cs="Arial"/>
          <w:sz w:val="20"/>
          <w:szCs w:val="20"/>
        </w:rPr>
        <w:pPrChange w:id="10" w:author="Monica Paola Havivi Sanjines" w:date="2017-02-16T16:03:00Z">
          <w:pPr>
            <w:ind w:left="284" w:right="49"/>
            <w:jc w:val="both"/>
          </w:pPr>
        </w:pPrChange>
      </w:pPr>
      <w:r>
        <w:rPr>
          <w:rFonts w:ascii="Arial" w:hAnsi="Arial" w:cs="Arial"/>
          <w:sz w:val="20"/>
          <w:szCs w:val="20"/>
        </w:rPr>
        <w:t>El presente procedimiento es aplicable a</w:t>
      </w:r>
      <w:r w:rsidR="00261F0B">
        <w:rPr>
          <w:rFonts w:ascii="Arial" w:hAnsi="Arial" w:cs="Arial"/>
          <w:sz w:val="20"/>
          <w:szCs w:val="20"/>
        </w:rPr>
        <w:t xml:space="preserve"> toda Boleta de Garantía</w:t>
      </w:r>
      <w:ins w:id="11" w:author="Alejandra Camponovo Ochoa" w:date="2017-02-15T15:36:00Z">
        <w:r w:rsidR="00926AB7">
          <w:rPr>
            <w:rFonts w:ascii="Arial" w:hAnsi="Arial" w:cs="Arial"/>
            <w:sz w:val="20"/>
            <w:szCs w:val="20"/>
          </w:rPr>
          <w:t xml:space="preserve"> y </w:t>
        </w:r>
      </w:ins>
      <w:r w:rsidR="009E0E94">
        <w:rPr>
          <w:rFonts w:ascii="Arial" w:hAnsi="Arial" w:cs="Arial"/>
          <w:sz w:val="20"/>
          <w:szCs w:val="20"/>
        </w:rPr>
        <w:t>Garantías</w:t>
      </w:r>
      <w:ins w:id="12" w:author="Alejandra Camponovo Ochoa" w:date="2017-02-15T15:36:00Z">
        <w:r w:rsidR="00926AB7">
          <w:rPr>
            <w:rFonts w:ascii="Arial" w:hAnsi="Arial" w:cs="Arial"/>
            <w:sz w:val="20"/>
            <w:szCs w:val="20"/>
          </w:rPr>
          <w:t xml:space="preserve"> a Primer Requerimiento</w:t>
        </w:r>
      </w:ins>
      <w:r w:rsidR="00261F0B">
        <w:rPr>
          <w:rFonts w:ascii="Arial" w:hAnsi="Arial" w:cs="Arial"/>
          <w:sz w:val="20"/>
          <w:szCs w:val="20"/>
        </w:rPr>
        <w:t xml:space="preserve"> emit</w:t>
      </w:r>
      <w:r w:rsidR="003B7C94">
        <w:rPr>
          <w:rFonts w:ascii="Arial" w:hAnsi="Arial" w:cs="Arial"/>
          <w:sz w:val="20"/>
          <w:szCs w:val="20"/>
        </w:rPr>
        <w:t>ida para las nacionalizaciones</w:t>
      </w:r>
      <w:r w:rsidR="00061ED6">
        <w:rPr>
          <w:rFonts w:ascii="Arial" w:hAnsi="Arial" w:cs="Arial"/>
          <w:sz w:val="20"/>
          <w:szCs w:val="20"/>
        </w:rPr>
        <w:t xml:space="preserve"> y licitaciones</w:t>
      </w:r>
      <w:r w:rsidR="003B7C94">
        <w:rPr>
          <w:rFonts w:ascii="Arial" w:hAnsi="Arial" w:cs="Arial"/>
          <w:sz w:val="20"/>
          <w:szCs w:val="20"/>
        </w:rPr>
        <w:t xml:space="preserve">, es aplicable desde la solicitud de </w:t>
      </w:r>
      <w:ins w:id="13" w:author="Monica Paola Havivi Sanjines" w:date="2017-02-16T15:53:00Z">
        <w:r w:rsidR="00695B00">
          <w:rPr>
            <w:rFonts w:ascii="Arial" w:hAnsi="Arial" w:cs="Arial"/>
            <w:sz w:val="20"/>
            <w:szCs w:val="20"/>
          </w:rPr>
          <w:t xml:space="preserve">la </w:t>
        </w:r>
      </w:ins>
      <w:r w:rsidR="003B7C94">
        <w:rPr>
          <w:rFonts w:ascii="Arial" w:hAnsi="Arial" w:cs="Arial"/>
          <w:sz w:val="20"/>
          <w:szCs w:val="20"/>
        </w:rPr>
        <w:t>Boleta</w:t>
      </w:r>
      <w:del w:id="14" w:author="Monica Paola Havivi Sanjines" w:date="2017-02-16T15:53:00Z">
        <w:r w:rsidR="003B7C94" w:rsidDel="00695B00">
          <w:rPr>
            <w:rFonts w:ascii="Arial" w:hAnsi="Arial" w:cs="Arial"/>
            <w:sz w:val="20"/>
            <w:szCs w:val="20"/>
          </w:rPr>
          <w:delText>s</w:delText>
        </w:r>
      </w:del>
      <w:r w:rsidR="003B7C94">
        <w:rPr>
          <w:rFonts w:ascii="Arial" w:hAnsi="Arial" w:cs="Arial"/>
          <w:sz w:val="20"/>
          <w:szCs w:val="20"/>
        </w:rPr>
        <w:t xml:space="preserve"> de Garantía hasta el registro contable de la misma.</w:t>
      </w:r>
    </w:p>
    <w:p w:rsidR="00F30CCE" w:rsidRDefault="00C9748A" w:rsidP="00BA61E0">
      <w:pPr>
        <w:pStyle w:val="Ttulo1"/>
        <w:numPr>
          <w:ilvl w:val="0"/>
          <w:numId w:val="6"/>
        </w:numPr>
        <w:ind w:left="284" w:hanging="426"/>
        <w:jc w:val="both"/>
        <w:rPr>
          <w:rFonts w:ascii="Arial" w:hAnsi="Arial" w:cs="Arial"/>
          <w:b/>
          <w:color w:val="auto"/>
          <w:sz w:val="20"/>
          <w:szCs w:val="20"/>
          <w:u w:val="single"/>
        </w:rPr>
      </w:pPr>
      <w:r>
        <w:rPr>
          <w:rFonts w:ascii="Arial" w:hAnsi="Arial" w:cs="Arial"/>
          <w:b/>
          <w:color w:val="auto"/>
          <w:sz w:val="20"/>
          <w:szCs w:val="20"/>
          <w:u w:val="single"/>
        </w:rPr>
        <w:t>Procedimiento</w:t>
      </w:r>
    </w:p>
    <w:p w:rsidR="00C9748A" w:rsidRDefault="00C9748A" w:rsidP="00BA61E0">
      <w:pPr>
        <w:jc w:val="both"/>
        <w:rPr>
          <w:sz w:val="6"/>
        </w:rPr>
      </w:pPr>
    </w:p>
    <w:p w:rsidR="00261F0B" w:rsidRDefault="00AD16F0" w:rsidP="00261F0B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</w:t>
      </w:r>
      <w:r w:rsidR="00A3623E">
        <w:rPr>
          <w:rFonts w:ascii="Arial" w:hAnsi="Arial" w:cs="Arial"/>
          <w:b/>
          <w:sz w:val="20"/>
        </w:rPr>
        <w:t>olicitud de</w:t>
      </w:r>
      <w:r>
        <w:rPr>
          <w:rFonts w:ascii="Arial" w:hAnsi="Arial" w:cs="Arial"/>
          <w:b/>
          <w:sz w:val="20"/>
        </w:rPr>
        <w:t xml:space="preserve"> B</w:t>
      </w:r>
      <w:r w:rsidR="00A3623E">
        <w:rPr>
          <w:rFonts w:ascii="Arial" w:hAnsi="Arial" w:cs="Arial"/>
          <w:b/>
          <w:sz w:val="20"/>
        </w:rPr>
        <w:t>oletas de</w:t>
      </w:r>
      <w:r>
        <w:rPr>
          <w:rFonts w:ascii="Arial" w:hAnsi="Arial" w:cs="Arial"/>
          <w:b/>
          <w:sz w:val="20"/>
        </w:rPr>
        <w:t xml:space="preserve"> G</w:t>
      </w:r>
      <w:r w:rsidR="00A3623E">
        <w:rPr>
          <w:rFonts w:ascii="Arial" w:hAnsi="Arial" w:cs="Arial"/>
          <w:b/>
          <w:sz w:val="20"/>
        </w:rPr>
        <w:t>arantía</w:t>
      </w:r>
    </w:p>
    <w:p w:rsidR="008F432A" w:rsidRDefault="00B90902">
      <w:pPr>
        <w:jc w:val="both"/>
        <w:rPr>
          <w:rFonts w:ascii="Arial" w:hAnsi="Arial" w:cs="Arial"/>
          <w:sz w:val="20"/>
        </w:rPr>
        <w:pPrChange w:id="15" w:author="Monica Paola Havivi Sanjines" w:date="2017-02-16T16:03:00Z">
          <w:pPr>
            <w:ind w:left="360"/>
            <w:jc w:val="both"/>
          </w:pPr>
        </w:pPrChange>
      </w:pPr>
      <w:r>
        <w:rPr>
          <w:rFonts w:ascii="Arial" w:hAnsi="Arial" w:cs="Arial"/>
          <w:sz w:val="20"/>
        </w:rPr>
        <w:t>El Analista</w:t>
      </w:r>
      <w:r w:rsidR="00AD16F0">
        <w:rPr>
          <w:rFonts w:ascii="Arial" w:hAnsi="Arial" w:cs="Arial"/>
          <w:sz w:val="20"/>
        </w:rPr>
        <w:t xml:space="preserve"> de Finanzas recib</w:t>
      </w:r>
      <w:r w:rsidR="006E1561">
        <w:rPr>
          <w:rFonts w:ascii="Arial" w:hAnsi="Arial" w:cs="Arial"/>
          <w:sz w:val="20"/>
        </w:rPr>
        <w:t>e</w:t>
      </w:r>
      <w:r w:rsidR="00AD16F0">
        <w:rPr>
          <w:rFonts w:ascii="Arial" w:hAnsi="Arial" w:cs="Arial"/>
          <w:sz w:val="20"/>
        </w:rPr>
        <w:t xml:space="preserve"> una solicitud de</w:t>
      </w:r>
      <w:r w:rsidR="00A3623E">
        <w:rPr>
          <w:rFonts w:ascii="Arial" w:hAnsi="Arial" w:cs="Arial"/>
          <w:sz w:val="20"/>
        </w:rPr>
        <w:t xml:space="preserve"> emisión de Boleta de Garantía</w:t>
      </w:r>
      <w:r w:rsidR="006E1561">
        <w:rPr>
          <w:rFonts w:ascii="Arial" w:hAnsi="Arial" w:cs="Arial"/>
          <w:sz w:val="20"/>
        </w:rPr>
        <w:t xml:space="preserve"> del área de Importaciones o del Encargado de Licitaciones</w:t>
      </w:r>
      <w:r w:rsidR="008F432A">
        <w:rPr>
          <w:rFonts w:ascii="Arial" w:hAnsi="Arial" w:cs="Arial"/>
          <w:sz w:val="20"/>
        </w:rPr>
        <w:t xml:space="preserve"> y </w:t>
      </w:r>
      <w:r w:rsidR="009A2206">
        <w:rPr>
          <w:rFonts w:ascii="Arial" w:hAnsi="Arial" w:cs="Arial"/>
          <w:sz w:val="20"/>
        </w:rPr>
        <w:t xml:space="preserve">adicionalmente </w:t>
      </w:r>
      <w:r w:rsidR="008F432A">
        <w:rPr>
          <w:rFonts w:ascii="Arial" w:hAnsi="Arial" w:cs="Arial"/>
          <w:sz w:val="20"/>
        </w:rPr>
        <w:t>los siguientes documentos de respaldo:</w:t>
      </w:r>
    </w:p>
    <w:p w:rsidR="008F432A" w:rsidRPr="008F432A" w:rsidRDefault="008F432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0"/>
          <w:rPrChange w:id="16" w:author="Monica Paola Havivi Sanjines" w:date="2017-02-16T10:07:00Z">
            <w:rPr/>
          </w:rPrChange>
        </w:rPr>
      </w:pPr>
      <w:r w:rsidRPr="008F432A">
        <w:rPr>
          <w:rFonts w:ascii="Arial" w:hAnsi="Arial" w:cs="Arial"/>
          <w:sz w:val="20"/>
          <w:rPrChange w:id="17" w:author="Monica Paola Havivi Sanjines" w:date="2017-02-16T10:07:00Z">
            <w:rPr/>
          </w:rPrChange>
        </w:rPr>
        <w:t xml:space="preserve">Formulario de Licitación: </w:t>
      </w:r>
      <w:r w:rsidR="00A70341">
        <w:rPr>
          <w:rFonts w:ascii="Arial" w:hAnsi="Arial" w:cs="Arial"/>
          <w:sz w:val="20"/>
        </w:rPr>
        <w:t>Como muestra de seriedad en la propuesta.</w:t>
      </w:r>
    </w:p>
    <w:p w:rsidR="008F432A" w:rsidRPr="008F432A" w:rsidRDefault="008F432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0"/>
          <w:rPrChange w:id="18" w:author="Monica Paola Havivi Sanjines" w:date="2017-02-16T10:06:00Z">
            <w:rPr/>
          </w:rPrChange>
        </w:rPr>
        <w:pPrChange w:id="19" w:author="Monica Paola Havivi Sanjines" w:date="2017-02-16T10:06:00Z">
          <w:pPr>
            <w:ind w:left="360"/>
            <w:jc w:val="both"/>
          </w:pPr>
        </w:pPrChange>
      </w:pPr>
      <w:r w:rsidRPr="008F432A">
        <w:rPr>
          <w:rFonts w:ascii="Arial" w:hAnsi="Arial" w:cs="Arial"/>
          <w:sz w:val="20"/>
          <w:rPrChange w:id="20" w:author="Monica Paola Havivi Sanjines" w:date="2017-02-16T10:06:00Z">
            <w:rPr/>
          </w:rPrChange>
        </w:rPr>
        <w:t>Carta de adjudicación</w:t>
      </w:r>
      <w:proofErr w:type="gramStart"/>
      <w:r w:rsidRPr="008F432A">
        <w:rPr>
          <w:rFonts w:ascii="Arial" w:hAnsi="Arial" w:cs="Arial"/>
          <w:sz w:val="20"/>
          <w:rPrChange w:id="21" w:author="Monica Paola Havivi Sanjines" w:date="2017-02-16T10:06:00Z">
            <w:rPr/>
          </w:rPrChange>
        </w:rPr>
        <w:t xml:space="preserve">:  </w:t>
      </w:r>
      <w:r w:rsidR="00A70341">
        <w:rPr>
          <w:rFonts w:ascii="Arial" w:hAnsi="Arial" w:cs="Arial"/>
          <w:sz w:val="20"/>
        </w:rPr>
        <w:t>Como</w:t>
      </w:r>
      <w:proofErr w:type="gramEnd"/>
      <w:r w:rsidR="00A70341">
        <w:rPr>
          <w:rFonts w:ascii="Arial" w:hAnsi="Arial" w:cs="Arial"/>
          <w:sz w:val="20"/>
        </w:rPr>
        <w:t xml:space="preserve"> muestra de cumplimiento del Contrato.</w:t>
      </w:r>
    </w:p>
    <w:p w:rsidR="00AD16F0" w:rsidRDefault="008F432A">
      <w:pPr>
        <w:jc w:val="both"/>
        <w:rPr>
          <w:rFonts w:ascii="Arial" w:hAnsi="Arial" w:cs="Arial"/>
          <w:sz w:val="20"/>
        </w:rPr>
        <w:pPrChange w:id="22" w:author="Monica Paola Havivi Sanjines" w:date="2017-02-16T16:03:00Z">
          <w:pPr>
            <w:ind w:left="360"/>
            <w:jc w:val="both"/>
          </w:pPr>
        </w:pPrChange>
      </w:pPr>
      <w:r>
        <w:rPr>
          <w:rFonts w:ascii="Arial" w:hAnsi="Arial" w:cs="Arial"/>
          <w:sz w:val="20"/>
        </w:rPr>
        <w:t>Las</w:t>
      </w:r>
      <w:r w:rsidR="00A3623E">
        <w:rPr>
          <w:rFonts w:ascii="Arial" w:hAnsi="Arial" w:cs="Arial"/>
          <w:sz w:val="20"/>
        </w:rPr>
        <w:t xml:space="preserve"> Boletas de Garantía</w:t>
      </w:r>
      <w:r>
        <w:rPr>
          <w:rFonts w:ascii="Arial" w:hAnsi="Arial" w:cs="Arial"/>
          <w:sz w:val="20"/>
        </w:rPr>
        <w:t xml:space="preserve"> solicitadas</w:t>
      </w:r>
      <w:r w:rsidR="00A3623E">
        <w:rPr>
          <w:rFonts w:ascii="Arial" w:hAnsi="Arial" w:cs="Arial"/>
          <w:sz w:val="20"/>
        </w:rPr>
        <w:t xml:space="preserve"> pueden ser de los siguientes tipos:</w:t>
      </w:r>
    </w:p>
    <w:p w:rsidR="00A3623E" w:rsidRPr="008F432A" w:rsidRDefault="00A3623E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0"/>
          <w:rPrChange w:id="23" w:author="Monica Paola Havivi Sanjines" w:date="2017-02-16T10:06:00Z">
            <w:rPr/>
          </w:rPrChange>
        </w:rPr>
        <w:pPrChange w:id="24" w:author="Monica Paola Havivi Sanjines" w:date="2017-02-16T10:06:00Z">
          <w:pPr>
            <w:pStyle w:val="Prrafodelista"/>
            <w:numPr>
              <w:numId w:val="15"/>
            </w:numPr>
            <w:ind w:left="1080" w:hanging="360"/>
            <w:jc w:val="both"/>
          </w:pPr>
        </w:pPrChange>
      </w:pPr>
      <w:r w:rsidRPr="008F432A">
        <w:rPr>
          <w:rFonts w:ascii="Arial" w:hAnsi="Arial" w:cs="Arial"/>
          <w:sz w:val="20"/>
          <w:rPrChange w:id="25" w:author="Monica Paola Havivi Sanjines" w:date="2017-02-16T10:06:00Z">
            <w:rPr/>
          </w:rPrChange>
        </w:rPr>
        <w:t>De Nacionalización</w:t>
      </w:r>
      <w:ins w:id="26" w:author="Monica Paola Havivi Sanjines" w:date="2017-02-16T09:43:00Z">
        <w:r w:rsidR="004A1BCD" w:rsidRPr="008F432A">
          <w:rPr>
            <w:rFonts w:ascii="Arial" w:hAnsi="Arial" w:cs="Arial"/>
            <w:sz w:val="20"/>
            <w:rPrChange w:id="27" w:author="Monica Paola Havivi Sanjines" w:date="2017-02-16T10:06:00Z">
              <w:rPr/>
            </w:rPrChange>
          </w:rPr>
          <w:t>,</w:t>
        </w:r>
      </w:ins>
    </w:p>
    <w:p w:rsidR="00A3623E" w:rsidRDefault="00A3623E" w:rsidP="00A3623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 Seriedad de Propuesta</w:t>
      </w:r>
      <w:ins w:id="28" w:author="Monica Paola Havivi Sanjines" w:date="2017-02-16T09:43:00Z">
        <w:r w:rsidR="004A1BCD">
          <w:rPr>
            <w:rFonts w:ascii="Arial" w:hAnsi="Arial" w:cs="Arial"/>
            <w:sz w:val="20"/>
          </w:rPr>
          <w:t>,</w:t>
        </w:r>
      </w:ins>
    </w:p>
    <w:p w:rsidR="00E00A21" w:rsidRDefault="00A3623E" w:rsidP="00A3623E">
      <w:pPr>
        <w:pStyle w:val="Prrafodelista"/>
        <w:numPr>
          <w:ilvl w:val="0"/>
          <w:numId w:val="15"/>
        </w:numPr>
        <w:jc w:val="both"/>
        <w:rPr>
          <w:ins w:id="29" w:author="Alejandra Camponovo Ochoa" w:date="2017-02-15T14:56:00Z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 Cumplimiento de Contrato</w:t>
      </w:r>
      <w:r w:rsidR="00DC47C2">
        <w:rPr>
          <w:rFonts w:ascii="Arial" w:hAnsi="Arial" w:cs="Arial"/>
          <w:sz w:val="20"/>
        </w:rPr>
        <w:t>,</w:t>
      </w:r>
    </w:p>
    <w:p w:rsidR="00926AB7" w:rsidRDefault="00E00A21" w:rsidP="00A3623E">
      <w:pPr>
        <w:pStyle w:val="Prrafodelista"/>
        <w:numPr>
          <w:ilvl w:val="0"/>
          <w:numId w:val="15"/>
        </w:numPr>
        <w:jc w:val="both"/>
        <w:rPr>
          <w:ins w:id="30" w:author="Alejandra Camponovo Ochoa" w:date="2017-02-15T15:37:00Z"/>
          <w:rFonts w:ascii="Arial" w:hAnsi="Arial" w:cs="Arial"/>
          <w:sz w:val="20"/>
        </w:rPr>
      </w:pPr>
      <w:ins w:id="31" w:author="Alejandra Camponovo Ochoa" w:date="2017-02-15T14:56:00Z">
        <w:r>
          <w:rPr>
            <w:rFonts w:ascii="Arial" w:hAnsi="Arial" w:cs="Arial"/>
            <w:sz w:val="20"/>
          </w:rPr>
          <w:t>De Buen Funcionamiento de Maquinaria,</w:t>
        </w:r>
      </w:ins>
      <w:r w:rsidR="00DC47C2">
        <w:rPr>
          <w:rFonts w:ascii="Arial" w:hAnsi="Arial" w:cs="Arial"/>
          <w:sz w:val="20"/>
        </w:rPr>
        <w:t xml:space="preserve"> </w:t>
      </w:r>
    </w:p>
    <w:p w:rsidR="00926AB7" w:rsidRDefault="00926AB7" w:rsidP="00A3623E">
      <w:pPr>
        <w:pStyle w:val="Prrafodelista"/>
        <w:numPr>
          <w:ilvl w:val="0"/>
          <w:numId w:val="15"/>
        </w:numPr>
        <w:jc w:val="both"/>
        <w:rPr>
          <w:ins w:id="32" w:author="Alejandra Camponovo Ochoa" w:date="2017-02-15T15:37:00Z"/>
          <w:rFonts w:ascii="Arial" w:hAnsi="Arial" w:cs="Arial"/>
          <w:sz w:val="20"/>
        </w:rPr>
      </w:pPr>
      <w:ins w:id="33" w:author="Alejandra Camponovo Ochoa" w:date="2017-02-15T15:37:00Z">
        <w:r>
          <w:rPr>
            <w:rFonts w:ascii="Arial" w:hAnsi="Arial" w:cs="Arial"/>
            <w:sz w:val="20"/>
          </w:rPr>
          <w:t>Pago deuda Tributaria</w:t>
        </w:r>
      </w:ins>
      <w:ins w:id="34" w:author="Monica Paola Havivi Sanjines" w:date="2017-02-16T09:43:00Z">
        <w:r w:rsidR="004A1BCD">
          <w:rPr>
            <w:rFonts w:ascii="Arial" w:hAnsi="Arial" w:cs="Arial"/>
            <w:sz w:val="20"/>
          </w:rPr>
          <w:t>,</w:t>
        </w:r>
      </w:ins>
    </w:p>
    <w:p w:rsidR="00A3623E" w:rsidRDefault="00926AB7" w:rsidP="00A3623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</w:rPr>
      </w:pPr>
      <w:ins w:id="35" w:author="Alejandra Camponovo Ochoa" w:date="2017-02-15T15:37:00Z">
        <w:r>
          <w:rPr>
            <w:rFonts w:ascii="Arial" w:hAnsi="Arial" w:cs="Arial"/>
            <w:sz w:val="20"/>
          </w:rPr>
          <w:t>Pago derechos arancelarios</w:t>
        </w:r>
      </w:ins>
      <w:ins w:id="36" w:author="Monica Paola Havivi Sanjines" w:date="2017-02-16T09:43:00Z">
        <w:r w:rsidR="004A1BCD">
          <w:rPr>
            <w:rFonts w:ascii="Arial" w:hAnsi="Arial" w:cs="Arial"/>
            <w:sz w:val="20"/>
          </w:rPr>
          <w:t>.</w:t>
        </w:r>
      </w:ins>
      <w:del w:id="37" w:author="Alejandra Camponovo Ochoa" w:date="2017-02-15T15:37:00Z">
        <w:r w:rsidR="00DC47C2" w:rsidDel="00926AB7">
          <w:rPr>
            <w:rFonts w:ascii="Arial" w:hAnsi="Arial" w:cs="Arial"/>
            <w:sz w:val="20"/>
          </w:rPr>
          <w:delText>entre otras.</w:delText>
        </w:r>
      </w:del>
    </w:p>
    <w:p w:rsidR="00A3623E" w:rsidRDefault="00A3623E" w:rsidP="00A3623E">
      <w:pPr>
        <w:pStyle w:val="Prrafodelista"/>
        <w:ind w:left="1080"/>
        <w:jc w:val="both"/>
        <w:rPr>
          <w:rFonts w:ascii="Arial" w:hAnsi="Arial" w:cs="Arial"/>
          <w:sz w:val="20"/>
        </w:rPr>
      </w:pPr>
    </w:p>
    <w:p w:rsidR="006B1DBF" w:rsidRPr="00A3623E" w:rsidRDefault="00A3623E">
      <w:pPr>
        <w:pStyle w:val="Prrafodelista"/>
        <w:numPr>
          <w:ilvl w:val="1"/>
          <w:numId w:val="6"/>
        </w:numPr>
        <w:jc w:val="both"/>
        <w:rPr>
          <w:b/>
        </w:rPr>
      </w:pPr>
      <w:r w:rsidRPr="00A3623E">
        <w:rPr>
          <w:rFonts w:ascii="Arial" w:hAnsi="Arial" w:cs="Arial"/>
          <w:b/>
          <w:sz w:val="20"/>
        </w:rPr>
        <w:t>Emisión de Formulario de Fianza Bancaria</w:t>
      </w:r>
    </w:p>
    <w:p w:rsidR="00A3623E" w:rsidRPr="00C243B4" w:rsidRDefault="00A70341">
      <w:pPr>
        <w:jc w:val="both"/>
        <w:rPr>
          <w:ins w:id="38" w:author="Alejandra Camponovo Ochoa" w:date="2017-02-15T14:58:00Z"/>
          <w:rFonts w:ascii="Arial" w:hAnsi="Arial" w:cs="Arial"/>
          <w:sz w:val="20"/>
          <w:szCs w:val="20"/>
        </w:rPr>
        <w:pPrChange w:id="39" w:author="Monica Paola Havivi Sanjines" w:date="2017-02-16T16:02:00Z">
          <w:pPr>
            <w:ind w:left="360"/>
            <w:jc w:val="both"/>
          </w:pPr>
        </w:pPrChange>
      </w:pPr>
      <w:r>
        <w:rPr>
          <w:rFonts w:ascii="Arial" w:hAnsi="Arial" w:cs="Arial"/>
          <w:sz w:val="20"/>
        </w:rPr>
        <w:t>Una vez revisados los documentos de respaldo, e</w:t>
      </w:r>
      <w:r w:rsidR="000A3831">
        <w:rPr>
          <w:rFonts w:ascii="Arial" w:hAnsi="Arial" w:cs="Arial"/>
          <w:sz w:val="20"/>
        </w:rPr>
        <w:t>l Analista de Finanzas procede</w:t>
      </w:r>
      <w:r w:rsidR="009F77FC" w:rsidRPr="009F77FC">
        <w:rPr>
          <w:rFonts w:ascii="Arial" w:hAnsi="Arial" w:cs="Arial"/>
          <w:sz w:val="20"/>
          <w:rPrChange w:id="40" w:author="Monica Paola Havivi Sanjines" w:date="2017-02-16T09:52:00Z">
            <w:rPr/>
          </w:rPrChange>
        </w:rPr>
        <w:t xml:space="preserve"> </w:t>
      </w:r>
      <w:r w:rsidR="009A2206">
        <w:rPr>
          <w:rFonts w:ascii="Arial" w:hAnsi="Arial" w:cs="Arial"/>
          <w:sz w:val="20"/>
        </w:rPr>
        <w:t>con</w:t>
      </w:r>
      <w:r w:rsidR="009F77FC" w:rsidRPr="009F77FC">
        <w:rPr>
          <w:rFonts w:ascii="Arial" w:hAnsi="Arial" w:cs="Arial"/>
          <w:sz w:val="20"/>
          <w:rPrChange w:id="41" w:author="Monica Paola Havivi Sanjines" w:date="2017-02-16T09:52:00Z">
            <w:rPr/>
          </w:rPrChange>
        </w:rPr>
        <w:t xml:space="preserve"> la emisión de la “</w:t>
      </w:r>
      <w:r w:rsidR="009F77FC" w:rsidRPr="009F77FC">
        <w:rPr>
          <w:rFonts w:ascii="Arial" w:hAnsi="Arial" w:cs="Arial"/>
          <w:i/>
          <w:sz w:val="20"/>
          <w:rPrChange w:id="42" w:author="Monica Paola Havivi Sanjines" w:date="2017-02-16T09:52:00Z">
            <w:rPr>
              <w:i/>
            </w:rPr>
          </w:rPrChange>
        </w:rPr>
        <w:t>Solicitud</w:t>
      </w:r>
      <w:r w:rsidR="009F77FC" w:rsidRPr="009F77FC">
        <w:rPr>
          <w:rFonts w:ascii="Arial" w:hAnsi="Arial" w:cs="Arial"/>
          <w:sz w:val="20"/>
          <w:rPrChange w:id="43" w:author="Monica Paola Havivi Sanjines" w:date="2017-02-16T09:52:00Z">
            <w:rPr/>
          </w:rPrChange>
        </w:rPr>
        <w:t xml:space="preserve"> </w:t>
      </w:r>
      <w:r w:rsidR="009F77FC" w:rsidRPr="009F77FC">
        <w:rPr>
          <w:rFonts w:ascii="Arial" w:hAnsi="Arial" w:cs="Arial"/>
          <w:i/>
          <w:sz w:val="20"/>
          <w:rPrChange w:id="44" w:author="Monica Paola Havivi Sanjines" w:date="2017-02-16T09:52:00Z">
            <w:rPr>
              <w:i/>
            </w:rPr>
          </w:rPrChange>
        </w:rPr>
        <w:t>de Fianza Bancaria</w:t>
      </w:r>
      <w:r w:rsidR="009F77FC" w:rsidRPr="009F77FC">
        <w:rPr>
          <w:rFonts w:ascii="Arial" w:hAnsi="Arial" w:cs="Arial"/>
          <w:sz w:val="20"/>
          <w:rPrChange w:id="45" w:author="Monica Paola Havivi Sanjines" w:date="2017-02-16T09:52:00Z">
            <w:rPr/>
          </w:rPrChange>
        </w:rPr>
        <w:t xml:space="preserve">“, </w:t>
      </w:r>
      <w:r w:rsidR="000A3831">
        <w:rPr>
          <w:rFonts w:ascii="Arial" w:hAnsi="Arial" w:cs="Arial"/>
          <w:sz w:val="20"/>
        </w:rPr>
        <w:t>la cual</w:t>
      </w:r>
      <w:r w:rsidR="009F77FC" w:rsidRPr="009F77FC">
        <w:rPr>
          <w:rFonts w:ascii="Arial" w:hAnsi="Arial" w:cs="Arial"/>
          <w:sz w:val="20"/>
          <w:rPrChange w:id="46" w:author="Monica Paola Havivi Sanjines" w:date="2017-02-16T09:52:00Z">
            <w:rPr/>
          </w:rPrChange>
        </w:rPr>
        <w:t xml:space="preserve"> es una carta tipo por Banco</w:t>
      </w:r>
      <w:r w:rsidR="009A2206">
        <w:rPr>
          <w:rFonts w:ascii="Arial" w:hAnsi="Arial" w:cs="Arial"/>
          <w:sz w:val="20"/>
        </w:rPr>
        <w:t xml:space="preserve"> que debe ser firmada por dos (2) Representantes </w:t>
      </w:r>
      <w:r w:rsidR="009A2206">
        <w:rPr>
          <w:rFonts w:ascii="Arial" w:hAnsi="Arial" w:cs="Arial"/>
          <w:sz w:val="20"/>
        </w:rPr>
        <w:lastRenderedPageBreak/>
        <w:t xml:space="preserve">Legales de la empresa. </w:t>
      </w:r>
      <w:r w:rsidR="00695B00">
        <w:rPr>
          <w:rFonts w:ascii="Arial" w:hAnsi="Arial" w:cs="Arial"/>
          <w:sz w:val="20"/>
        </w:rPr>
        <w:t>El</w:t>
      </w:r>
      <w:r w:rsidR="009A2206">
        <w:rPr>
          <w:rFonts w:ascii="Arial" w:hAnsi="Arial" w:cs="Arial"/>
          <w:sz w:val="20"/>
        </w:rPr>
        <w:t xml:space="preserve"> Analista de Finanzas</w:t>
      </w:r>
      <w:r w:rsidR="0037622B">
        <w:rPr>
          <w:rFonts w:ascii="Arial" w:hAnsi="Arial" w:cs="Arial"/>
          <w:sz w:val="20"/>
        </w:rPr>
        <w:t xml:space="preserve"> gestiona las firmas correspondientes en la carta y la entrega</w:t>
      </w:r>
      <w:r w:rsidR="009A2206">
        <w:rPr>
          <w:rFonts w:ascii="Arial" w:hAnsi="Arial" w:cs="Arial"/>
          <w:sz w:val="20"/>
        </w:rPr>
        <w:t xml:space="preserve">, más los documentos de respaldo, </w:t>
      </w:r>
      <w:r w:rsidR="008F432A">
        <w:rPr>
          <w:rFonts w:ascii="Arial" w:hAnsi="Arial" w:cs="Arial"/>
          <w:sz w:val="20"/>
        </w:rPr>
        <w:t xml:space="preserve">al Mensajero de la empresa, </w:t>
      </w:r>
      <w:r w:rsidR="008F432A" w:rsidRPr="00C243B4">
        <w:rPr>
          <w:rFonts w:ascii="Arial" w:hAnsi="Arial" w:cs="Arial"/>
          <w:sz w:val="20"/>
          <w:szCs w:val="20"/>
        </w:rPr>
        <w:t>quien</w:t>
      </w:r>
      <w:r w:rsidR="00A3623E" w:rsidRPr="00C243B4">
        <w:rPr>
          <w:rFonts w:ascii="Arial" w:hAnsi="Arial" w:cs="Arial"/>
          <w:sz w:val="20"/>
          <w:szCs w:val="20"/>
        </w:rPr>
        <w:t xml:space="preserve"> </w:t>
      </w:r>
      <w:ins w:id="47" w:author="Monica Paola Havivi Sanjines" w:date="2017-02-16T15:49:00Z">
        <w:r w:rsidR="009A2206" w:rsidRPr="00C243B4">
          <w:rPr>
            <w:rFonts w:ascii="Arial" w:hAnsi="Arial" w:cs="Arial"/>
            <w:sz w:val="20"/>
            <w:szCs w:val="20"/>
          </w:rPr>
          <w:t xml:space="preserve">los </w:t>
        </w:r>
      </w:ins>
      <w:r w:rsidR="00A3623E" w:rsidRPr="00C243B4">
        <w:rPr>
          <w:rFonts w:ascii="Arial" w:hAnsi="Arial" w:cs="Arial"/>
          <w:sz w:val="20"/>
          <w:szCs w:val="20"/>
        </w:rPr>
        <w:t>lleva</w:t>
      </w:r>
      <w:r w:rsidR="00DC47C2" w:rsidRPr="00C243B4">
        <w:rPr>
          <w:rFonts w:ascii="Arial" w:hAnsi="Arial" w:cs="Arial"/>
          <w:sz w:val="20"/>
          <w:szCs w:val="20"/>
        </w:rPr>
        <w:t xml:space="preserve"> personalmente</w:t>
      </w:r>
      <w:r w:rsidR="00A3623E" w:rsidRPr="00C243B4">
        <w:rPr>
          <w:rFonts w:ascii="Arial" w:hAnsi="Arial" w:cs="Arial"/>
          <w:sz w:val="20"/>
          <w:szCs w:val="20"/>
        </w:rPr>
        <w:t xml:space="preserve"> al Banco correspondiente para </w:t>
      </w:r>
      <w:del w:id="48" w:author="Alejandra Camponovo Ochoa" w:date="2017-02-15T15:37:00Z">
        <w:r w:rsidR="00A3623E" w:rsidRPr="00C243B4" w:rsidDel="00926AB7">
          <w:rPr>
            <w:rFonts w:ascii="Arial" w:hAnsi="Arial" w:cs="Arial"/>
            <w:sz w:val="20"/>
            <w:szCs w:val="20"/>
          </w:rPr>
          <w:delText>la emisión</w:delText>
        </w:r>
      </w:del>
      <w:ins w:id="49" w:author="Alejandra Camponovo Ochoa" w:date="2017-02-15T15:37:00Z">
        <w:r w:rsidR="00926AB7" w:rsidRPr="00C243B4">
          <w:rPr>
            <w:rFonts w:ascii="Arial" w:hAnsi="Arial" w:cs="Arial"/>
            <w:sz w:val="20"/>
            <w:szCs w:val="20"/>
          </w:rPr>
          <w:t>el tr</w:t>
        </w:r>
      </w:ins>
      <w:r w:rsidR="004A1BCD" w:rsidRPr="00C243B4">
        <w:rPr>
          <w:rFonts w:ascii="Arial" w:hAnsi="Arial" w:cs="Arial"/>
          <w:sz w:val="20"/>
          <w:szCs w:val="20"/>
        </w:rPr>
        <w:t>á</w:t>
      </w:r>
      <w:r w:rsidR="00926AB7" w:rsidRPr="00C243B4">
        <w:rPr>
          <w:rFonts w:ascii="Arial" w:hAnsi="Arial" w:cs="Arial"/>
          <w:sz w:val="20"/>
          <w:szCs w:val="20"/>
        </w:rPr>
        <w:t>mite</w:t>
      </w:r>
      <w:r w:rsidR="00A3623E" w:rsidRPr="00C243B4">
        <w:rPr>
          <w:rFonts w:ascii="Arial" w:hAnsi="Arial" w:cs="Arial"/>
          <w:sz w:val="20"/>
          <w:szCs w:val="20"/>
        </w:rPr>
        <w:t xml:space="preserve"> de la Boleta </w:t>
      </w:r>
      <w:del w:id="50" w:author="Alejandra Camponovo Ochoa" w:date="2017-02-15T15:01:00Z">
        <w:r w:rsidR="00A3623E" w:rsidRPr="00C243B4" w:rsidDel="007C4EB4">
          <w:rPr>
            <w:rFonts w:ascii="Arial" w:hAnsi="Arial" w:cs="Arial"/>
            <w:sz w:val="20"/>
            <w:szCs w:val="20"/>
          </w:rPr>
          <w:delText>correspondiente.</w:delText>
        </w:r>
      </w:del>
      <w:ins w:id="51" w:author="Alejandra Camponovo Ochoa" w:date="2017-02-15T15:01:00Z">
        <w:r w:rsidR="007C4EB4" w:rsidRPr="00C243B4">
          <w:rPr>
            <w:rFonts w:ascii="Arial" w:hAnsi="Arial" w:cs="Arial"/>
            <w:sz w:val="20"/>
            <w:szCs w:val="20"/>
          </w:rPr>
          <w:t xml:space="preserve">de </w:t>
        </w:r>
      </w:ins>
      <w:r w:rsidR="004A1BCD" w:rsidRPr="00C243B4">
        <w:rPr>
          <w:rFonts w:ascii="Arial" w:hAnsi="Arial" w:cs="Arial"/>
          <w:sz w:val="20"/>
          <w:szCs w:val="20"/>
        </w:rPr>
        <w:t>Garantía</w:t>
      </w:r>
      <w:r w:rsidR="00A3623E" w:rsidRPr="00C243B4">
        <w:rPr>
          <w:rFonts w:ascii="Arial" w:hAnsi="Arial" w:cs="Arial"/>
          <w:sz w:val="20"/>
          <w:szCs w:val="20"/>
        </w:rPr>
        <w:t xml:space="preserve"> </w:t>
      </w:r>
    </w:p>
    <w:p w:rsidR="007C4EB4" w:rsidRDefault="006F35B4">
      <w:pPr>
        <w:jc w:val="both"/>
        <w:rPr>
          <w:rFonts w:ascii="Arial" w:hAnsi="Arial" w:cs="Arial"/>
          <w:sz w:val="20"/>
        </w:rPr>
        <w:pPrChange w:id="52" w:author="Monica Paola Havivi Sanjines" w:date="2017-02-16T10:02:00Z">
          <w:pPr>
            <w:ind w:left="360"/>
            <w:jc w:val="both"/>
          </w:pPr>
        </w:pPrChange>
      </w:pPr>
      <w:r>
        <w:rPr>
          <w:rFonts w:ascii="Arial" w:hAnsi="Arial" w:cs="Arial"/>
          <w:sz w:val="20"/>
        </w:rPr>
        <w:t>E</w:t>
      </w:r>
      <w:r w:rsidR="000A3831">
        <w:rPr>
          <w:rFonts w:ascii="Arial" w:hAnsi="Arial" w:cs="Arial"/>
          <w:sz w:val="20"/>
        </w:rPr>
        <w:t xml:space="preserve">n el banco, el mensajero entrega todos los documentos </w:t>
      </w:r>
      <w:r w:rsidR="009A2206">
        <w:rPr>
          <w:rFonts w:ascii="Arial" w:hAnsi="Arial" w:cs="Arial"/>
          <w:sz w:val="20"/>
        </w:rPr>
        <w:t xml:space="preserve">al operario designado quien los revisa y </w:t>
      </w:r>
      <w:ins w:id="53" w:author="Alejandra Camponovo Ochoa" w:date="2017-02-15T14:58:00Z">
        <w:r w:rsidR="007C4EB4" w:rsidRPr="008F432A">
          <w:rPr>
            <w:rFonts w:ascii="Arial" w:hAnsi="Arial" w:cs="Arial"/>
            <w:sz w:val="20"/>
            <w:rPrChange w:id="54" w:author="Monica Paola Havivi Sanjines" w:date="2017-02-16T10:02:00Z">
              <w:rPr/>
            </w:rPrChange>
          </w:rPr>
          <w:t xml:space="preserve">emite un contrato </w:t>
        </w:r>
      </w:ins>
      <w:r w:rsidR="000A3831">
        <w:rPr>
          <w:rFonts w:ascii="Arial" w:hAnsi="Arial" w:cs="Arial"/>
          <w:sz w:val="20"/>
        </w:rPr>
        <w:t xml:space="preserve">que </w:t>
      </w:r>
      <w:r w:rsidR="00695B00">
        <w:rPr>
          <w:rFonts w:ascii="Arial" w:hAnsi="Arial" w:cs="Arial"/>
          <w:sz w:val="20"/>
        </w:rPr>
        <w:t>será enviado a Toyosa S.A. El Analista de Finanzas recibe dicho contrato y gestiona las firmas de</w:t>
      </w:r>
      <w:r w:rsidR="008F432A">
        <w:rPr>
          <w:rFonts w:ascii="Arial" w:hAnsi="Arial" w:cs="Arial"/>
          <w:sz w:val="20"/>
        </w:rPr>
        <w:t xml:space="preserve"> los representantes legales </w:t>
      </w:r>
      <w:r w:rsidR="00695B00">
        <w:rPr>
          <w:rFonts w:ascii="Arial" w:hAnsi="Arial" w:cs="Arial"/>
          <w:sz w:val="20"/>
        </w:rPr>
        <w:t>en el mismo</w:t>
      </w:r>
      <w:r w:rsidR="000A3831">
        <w:rPr>
          <w:rFonts w:ascii="Arial" w:hAnsi="Arial" w:cs="Arial"/>
          <w:sz w:val="20"/>
        </w:rPr>
        <w:t>, acompañado del reconocimiento de firmas correspondiente. El mensajero lleva el contrato firmado al banco y a partir de éste el banco emite la Boleta de Garantía, la cual enviarán posteriormente al área de Finanzas de Toyosa S.A.</w:t>
      </w:r>
    </w:p>
    <w:p w:rsidR="000A3831" w:rsidRPr="008F432A" w:rsidRDefault="000A3831">
      <w:pPr>
        <w:jc w:val="both"/>
        <w:rPr>
          <w:ins w:id="55" w:author="Alejandra Camponovo Ochoa" w:date="2017-02-15T14:59:00Z"/>
          <w:rFonts w:ascii="Arial" w:hAnsi="Arial" w:cs="Arial"/>
          <w:sz w:val="20"/>
          <w:rPrChange w:id="56" w:author="Monica Paola Havivi Sanjines" w:date="2017-02-16T10:02:00Z">
            <w:rPr>
              <w:ins w:id="57" w:author="Alejandra Camponovo Ochoa" w:date="2017-02-15T14:59:00Z"/>
            </w:rPr>
          </w:rPrChange>
        </w:rPr>
        <w:pPrChange w:id="58" w:author="Monica Paola Havivi Sanjines" w:date="2017-02-16T10:02:00Z">
          <w:pPr>
            <w:ind w:left="360"/>
            <w:jc w:val="both"/>
          </w:pPr>
        </w:pPrChange>
      </w:pPr>
    </w:p>
    <w:p w:rsidR="006B1DBF" w:rsidRDefault="003B7C94">
      <w:pPr>
        <w:pStyle w:val="Prrafodelista"/>
        <w:numPr>
          <w:ilvl w:val="1"/>
          <w:numId w:val="6"/>
        </w:numPr>
        <w:jc w:val="both"/>
        <w:rPr>
          <w:ins w:id="59" w:author="Alejandra Camponovo Ochoa" w:date="2017-02-15T15:46:00Z"/>
        </w:rPr>
        <w:pPrChange w:id="60" w:author="Monica Paola Havivi Sanjines" w:date="2017-02-16T15:39:00Z">
          <w:pPr>
            <w:ind w:left="426"/>
            <w:jc w:val="both"/>
          </w:pPr>
        </w:pPrChange>
      </w:pPr>
      <w:r>
        <w:rPr>
          <w:rFonts w:ascii="Arial" w:hAnsi="Arial" w:cs="Arial"/>
          <w:b/>
          <w:sz w:val="20"/>
        </w:rPr>
        <w:t>Registro Contable</w:t>
      </w:r>
      <w:bookmarkStart w:id="61" w:name="_GoBack"/>
      <w:bookmarkEnd w:id="61"/>
    </w:p>
    <w:p w:rsidR="00A3623E" w:rsidRPr="00A3623E" w:rsidRDefault="00DD243B">
      <w:pPr>
        <w:jc w:val="both"/>
        <w:rPr>
          <w:rFonts w:ascii="Arial" w:hAnsi="Arial" w:cs="Arial"/>
          <w:sz w:val="20"/>
        </w:rPr>
        <w:pPrChange w:id="62" w:author="Monica Paola Havivi Sanjines" w:date="2017-02-16T16:03:00Z">
          <w:pPr>
            <w:ind w:left="426"/>
            <w:jc w:val="both"/>
          </w:pPr>
        </w:pPrChange>
      </w:pPr>
      <w:r>
        <w:rPr>
          <w:rFonts w:ascii="Arial" w:hAnsi="Arial" w:cs="Arial"/>
          <w:sz w:val="20"/>
        </w:rPr>
        <w:t>El área de Finanzas efectúa</w:t>
      </w:r>
      <w:del w:id="63" w:author="Monica Paola Havivi Sanjines" w:date="2017-02-16T15:38:00Z">
        <w:r w:rsidDel="000A3831">
          <w:rPr>
            <w:rFonts w:ascii="Arial" w:hAnsi="Arial" w:cs="Arial"/>
            <w:sz w:val="20"/>
          </w:rPr>
          <w:delText xml:space="preserve"> el</w:delText>
        </w:r>
      </w:del>
      <w:ins w:id="64" w:author="Monica Paola Havivi Sanjines" w:date="2017-02-16T15:38:00Z">
        <w:r w:rsidR="000A3831">
          <w:rPr>
            <w:rFonts w:ascii="Arial" w:hAnsi="Arial" w:cs="Arial"/>
            <w:sz w:val="20"/>
          </w:rPr>
          <w:t xml:space="preserve"> dos</w:t>
        </w:r>
      </w:ins>
      <w:r>
        <w:rPr>
          <w:rFonts w:ascii="Arial" w:hAnsi="Arial" w:cs="Arial"/>
          <w:sz w:val="20"/>
        </w:rPr>
        <w:t xml:space="preserve"> registro</w:t>
      </w:r>
      <w:ins w:id="65" w:author="Monica Paola Havivi Sanjines" w:date="2017-02-16T15:38:00Z">
        <w:r w:rsidR="000A3831">
          <w:rPr>
            <w:rFonts w:ascii="Arial" w:hAnsi="Arial" w:cs="Arial"/>
            <w:sz w:val="20"/>
          </w:rPr>
          <w:t>s;</w:t>
        </w:r>
      </w:ins>
      <w:r>
        <w:rPr>
          <w:rFonts w:ascii="Arial" w:hAnsi="Arial" w:cs="Arial"/>
          <w:sz w:val="20"/>
        </w:rPr>
        <w:t xml:space="preserve"> </w:t>
      </w:r>
      <w:ins w:id="66" w:author="Monica Paola Havivi Sanjines" w:date="2017-02-16T15:38:00Z">
        <w:r w:rsidR="000A3831">
          <w:rPr>
            <w:rFonts w:ascii="Arial" w:hAnsi="Arial" w:cs="Arial"/>
            <w:sz w:val="20"/>
          </w:rPr>
          <w:t>el de</w:t>
        </w:r>
      </w:ins>
      <w:del w:id="67" w:author="Monica Paola Havivi Sanjines" w:date="2017-02-16T15:38:00Z">
        <w:r w:rsidDel="000A3831">
          <w:rPr>
            <w:rFonts w:ascii="Arial" w:hAnsi="Arial" w:cs="Arial"/>
            <w:sz w:val="20"/>
          </w:rPr>
          <w:delText>de</w:delText>
        </w:r>
      </w:del>
      <w:r>
        <w:rPr>
          <w:rFonts w:ascii="Arial" w:hAnsi="Arial" w:cs="Arial"/>
          <w:sz w:val="20"/>
        </w:rPr>
        <w:t xml:space="preserve"> la Boleta</w:t>
      </w:r>
      <w:ins w:id="68" w:author="Monica Paola Havivi Sanjines" w:date="2017-02-16T15:50:00Z">
        <w:r w:rsidR="009A2206">
          <w:rPr>
            <w:rFonts w:ascii="Arial" w:hAnsi="Arial" w:cs="Arial"/>
            <w:sz w:val="20"/>
          </w:rPr>
          <w:t>,</w:t>
        </w:r>
      </w:ins>
      <w:r>
        <w:rPr>
          <w:rFonts w:ascii="Arial" w:hAnsi="Arial" w:cs="Arial"/>
          <w:sz w:val="20"/>
        </w:rPr>
        <w:t xml:space="preserve"> en Cuentas de Orden</w:t>
      </w:r>
      <w:ins w:id="69" w:author="Monica Paola Havivi Sanjines" w:date="2017-02-16T15:51:00Z">
        <w:r w:rsidR="009A2206">
          <w:rPr>
            <w:rFonts w:ascii="Arial" w:hAnsi="Arial" w:cs="Arial"/>
            <w:sz w:val="20"/>
          </w:rPr>
          <w:t>,</w:t>
        </w:r>
      </w:ins>
      <w:r>
        <w:rPr>
          <w:rFonts w:ascii="Arial" w:hAnsi="Arial" w:cs="Arial"/>
          <w:sz w:val="20"/>
        </w:rPr>
        <w:t xml:space="preserve"> y el </w:t>
      </w:r>
      <w:ins w:id="70" w:author="Monica Paola Havivi Sanjines" w:date="2017-02-16T15:41:00Z">
        <w:r w:rsidR="009A2206">
          <w:rPr>
            <w:rFonts w:ascii="Arial" w:hAnsi="Arial" w:cs="Arial"/>
            <w:sz w:val="20"/>
          </w:rPr>
          <w:t xml:space="preserve">del </w:t>
        </w:r>
      </w:ins>
      <w:r>
        <w:rPr>
          <w:rFonts w:ascii="Arial" w:hAnsi="Arial" w:cs="Arial"/>
          <w:sz w:val="20"/>
        </w:rPr>
        <w:t>Comprobante de Pago de Comisión</w:t>
      </w:r>
      <w:ins w:id="71" w:author="Monica Paola Havivi Sanjines" w:date="2017-02-16T15:51:00Z">
        <w:r w:rsidR="009A2206">
          <w:rPr>
            <w:rFonts w:ascii="Arial" w:hAnsi="Arial" w:cs="Arial"/>
            <w:sz w:val="20"/>
          </w:rPr>
          <w:t>,</w:t>
        </w:r>
      </w:ins>
      <w:r>
        <w:rPr>
          <w:rFonts w:ascii="Arial" w:hAnsi="Arial" w:cs="Arial"/>
          <w:sz w:val="20"/>
        </w:rPr>
        <w:t xml:space="preserve"> en el Sistema contable de la empresa</w:t>
      </w:r>
      <w:ins w:id="72" w:author="Monica Paola Havivi Sanjines" w:date="2017-02-16T15:42:00Z">
        <w:r w:rsidR="009A2206">
          <w:rPr>
            <w:rFonts w:ascii="Arial" w:hAnsi="Arial" w:cs="Arial"/>
            <w:sz w:val="20"/>
          </w:rPr>
          <w:t>, asimismo</w:t>
        </w:r>
      </w:ins>
      <w:del w:id="73" w:author="Monica Paola Havivi Sanjines" w:date="2017-02-16T15:42:00Z">
        <w:r w:rsidR="00B90902" w:rsidDel="009A2206">
          <w:rPr>
            <w:rFonts w:ascii="Arial" w:hAnsi="Arial" w:cs="Arial"/>
            <w:sz w:val="20"/>
          </w:rPr>
          <w:delText xml:space="preserve"> y</w:delText>
        </w:r>
      </w:del>
      <w:r w:rsidR="00B90902">
        <w:rPr>
          <w:rFonts w:ascii="Arial" w:hAnsi="Arial" w:cs="Arial"/>
          <w:sz w:val="20"/>
        </w:rPr>
        <w:t xml:space="preserve"> el Analista </w:t>
      </w:r>
      <w:r w:rsidR="00B43A42">
        <w:rPr>
          <w:rFonts w:ascii="Arial" w:hAnsi="Arial" w:cs="Arial"/>
          <w:sz w:val="20"/>
        </w:rPr>
        <w:t>de Finanzas</w:t>
      </w:r>
      <w:r w:rsidR="00F966AC">
        <w:rPr>
          <w:rFonts w:ascii="Arial" w:hAnsi="Arial" w:cs="Arial"/>
          <w:sz w:val="20"/>
        </w:rPr>
        <w:t xml:space="preserve"> lleva el control de la fecha de emisión en una Planilla Excel.</w:t>
      </w:r>
    </w:p>
    <w:sectPr w:rsidR="00A3623E" w:rsidRPr="00A3623E" w:rsidSect="008A36DB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45E" w:rsidRDefault="00C7545E" w:rsidP="008A36DB">
      <w:pPr>
        <w:spacing w:after="0" w:line="240" w:lineRule="auto"/>
      </w:pPr>
      <w:r>
        <w:separator/>
      </w:r>
    </w:p>
  </w:endnote>
  <w:endnote w:type="continuationSeparator" w:id="0">
    <w:p w:rsidR="00C7545E" w:rsidRDefault="00C7545E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45E" w:rsidRDefault="00C7545E" w:rsidP="008A36DB">
      <w:pPr>
        <w:spacing w:after="0" w:line="240" w:lineRule="auto"/>
      </w:pPr>
      <w:r>
        <w:separator/>
      </w:r>
    </w:p>
  </w:footnote>
  <w:footnote w:type="continuationSeparator" w:id="0">
    <w:p w:rsidR="00C7545E" w:rsidRDefault="00C7545E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998" w:type="dxa"/>
      <w:jc w:val="center"/>
      <w:tblLook w:val="04A0" w:firstRow="1" w:lastRow="0" w:firstColumn="1" w:lastColumn="0" w:noHBand="0" w:noVBand="1"/>
      <w:tblPrChange w:id="74" w:author="Monica Paola Havivi Sanjines" w:date="2017-02-16T16:00:00Z">
        <w:tblPr>
          <w:tblStyle w:val="Tablaconcuadrcula"/>
          <w:tblW w:w="10998" w:type="dxa"/>
          <w:jc w:val="center"/>
          <w:tblLook w:val="04A0" w:firstRow="1" w:lastRow="0" w:firstColumn="1" w:lastColumn="0" w:noHBand="0" w:noVBand="1"/>
        </w:tblPr>
      </w:tblPrChange>
    </w:tblPr>
    <w:tblGrid>
      <w:gridCol w:w="3005"/>
      <w:gridCol w:w="5677"/>
      <w:gridCol w:w="2316"/>
      <w:tblGridChange w:id="75">
        <w:tblGrid>
          <w:gridCol w:w="3005"/>
          <w:gridCol w:w="5677"/>
          <w:gridCol w:w="2316"/>
        </w:tblGrid>
      </w:tblGridChange>
    </w:tblGrid>
    <w:tr w:rsidR="00E00A21" w:rsidTr="00695B00">
      <w:trPr>
        <w:trHeight w:val="699"/>
        <w:jc w:val="center"/>
        <w:trPrChange w:id="76" w:author="Monica Paola Havivi Sanjines" w:date="2017-02-16T16:00:00Z">
          <w:trPr>
            <w:trHeight w:val="701"/>
            <w:jc w:val="center"/>
          </w:trPr>
        </w:trPrChange>
      </w:trPr>
      <w:tc>
        <w:tcPr>
          <w:tcW w:w="3005" w:type="dxa"/>
          <w:vMerge w:val="restart"/>
          <w:tcPrChange w:id="77" w:author="Monica Paola Havivi Sanjines" w:date="2017-02-16T16:00:00Z">
            <w:tcPr>
              <w:tcW w:w="3005" w:type="dxa"/>
              <w:vMerge w:val="restart"/>
            </w:tcPr>
          </w:tcPrChange>
        </w:tcPr>
        <w:p w:rsidR="00E00A21" w:rsidRDefault="00E00A21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58752" behindDoc="0" locked="0" layoutInCell="1" allowOverlap="1" wp14:anchorId="745237AF" wp14:editId="112F1A08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7" w:type="dxa"/>
          <w:vAlign w:val="center"/>
          <w:tcPrChange w:id="78" w:author="Monica Paola Havivi Sanjines" w:date="2017-02-16T16:00:00Z">
            <w:tcPr>
              <w:tcW w:w="5677" w:type="dxa"/>
              <w:vAlign w:val="center"/>
            </w:tcPr>
          </w:tcPrChange>
        </w:tcPr>
        <w:p w:rsidR="00E00A21" w:rsidRPr="008A36DB" w:rsidRDefault="00E00A21" w:rsidP="00B43A4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E00A21" w:rsidRPr="008A36DB" w:rsidRDefault="00E00A21" w:rsidP="00B43A4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A36DB">
            <w:rPr>
              <w:rFonts w:ascii="Arial" w:hAnsi="Arial" w:cs="Arial"/>
              <w:b/>
              <w:sz w:val="20"/>
              <w:szCs w:val="20"/>
            </w:rPr>
            <w:t xml:space="preserve">MANUAL DE </w:t>
          </w:r>
          <w:r>
            <w:rPr>
              <w:rFonts w:ascii="Arial" w:hAnsi="Arial" w:cs="Arial"/>
              <w:b/>
              <w:sz w:val="20"/>
              <w:szCs w:val="20"/>
            </w:rPr>
            <w:t>PROCEDIMIENTOS DE FINANZAS</w:t>
          </w:r>
        </w:p>
        <w:p w:rsidR="00E00A21" w:rsidDel="000B67F7" w:rsidRDefault="00E00A21" w:rsidP="00B43A42">
          <w:pPr>
            <w:pStyle w:val="Encabezado"/>
            <w:jc w:val="center"/>
            <w:rPr>
              <w:del w:id="79" w:author="Monica Paola Havivi Sanjines" w:date="2017-02-16T16:01:00Z"/>
              <w:rFonts w:ascii="Arial" w:hAnsi="Arial" w:cs="Arial"/>
              <w:b/>
              <w:sz w:val="20"/>
              <w:szCs w:val="20"/>
            </w:rPr>
          </w:pPr>
        </w:p>
        <w:p w:rsidR="00E00A21" w:rsidRPr="008A36DB" w:rsidRDefault="00E00A21">
          <w:pPr>
            <w:pStyle w:val="Encabezado"/>
            <w:rPr>
              <w:rFonts w:ascii="Arial" w:hAnsi="Arial" w:cs="Arial"/>
              <w:b/>
              <w:sz w:val="20"/>
              <w:szCs w:val="20"/>
            </w:rPr>
            <w:pPrChange w:id="80" w:author="Monica Paola Havivi Sanjines" w:date="2017-02-16T16:01:00Z">
              <w:pPr>
                <w:pStyle w:val="Encabezado"/>
                <w:jc w:val="center"/>
              </w:pPr>
            </w:pPrChange>
          </w:pPr>
        </w:p>
      </w:tc>
      <w:tc>
        <w:tcPr>
          <w:tcW w:w="2316" w:type="dxa"/>
          <w:tcPrChange w:id="81" w:author="Monica Paola Havivi Sanjines" w:date="2017-02-16T16:00:00Z">
            <w:tcPr>
              <w:tcW w:w="2316" w:type="dxa"/>
            </w:tcPr>
          </w:tcPrChange>
        </w:tcPr>
        <w:p w:rsidR="00E00A21" w:rsidRDefault="00E00A21">
          <w:pPr>
            <w:pStyle w:val="Encabezado"/>
          </w:pPr>
        </w:p>
      </w:tc>
    </w:tr>
    <w:tr w:rsidR="00E00A21" w:rsidTr="000B67F7">
      <w:trPr>
        <w:trHeight w:val="574"/>
        <w:jc w:val="center"/>
        <w:trPrChange w:id="82" w:author="Monica Paola Havivi Sanjines" w:date="2017-02-16T16:01:00Z">
          <w:trPr>
            <w:trHeight w:val="574"/>
            <w:jc w:val="center"/>
          </w:trPr>
        </w:trPrChange>
      </w:trPr>
      <w:tc>
        <w:tcPr>
          <w:tcW w:w="3005" w:type="dxa"/>
          <w:vMerge/>
          <w:tcPrChange w:id="83" w:author="Monica Paola Havivi Sanjines" w:date="2017-02-16T16:01:00Z">
            <w:tcPr>
              <w:tcW w:w="3005" w:type="dxa"/>
              <w:vMerge/>
            </w:tcPr>
          </w:tcPrChange>
        </w:tcPr>
        <w:p w:rsidR="00E00A21" w:rsidRDefault="00E00A21">
          <w:pPr>
            <w:pStyle w:val="Encabezado"/>
          </w:pPr>
        </w:p>
      </w:tc>
      <w:tc>
        <w:tcPr>
          <w:tcW w:w="5677" w:type="dxa"/>
          <w:vAlign w:val="center"/>
          <w:tcPrChange w:id="84" w:author="Monica Paola Havivi Sanjines" w:date="2017-02-16T16:01:00Z">
            <w:tcPr>
              <w:tcW w:w="5677" w:type="dxa"/>
            </w:tcPr>
          </w:tcPrChange>
        </w:tcPr>
        <w:p w:rsidR="00E00A21" w:rsidRPr="008A36DB" w:rsidRDefault="00695B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ins w:id="85" w:author="Monica Paola Havivi Sanjines" w:date="2017-02-16T16:00:00Z">
            <w:r>
              <w:rPr>
                <w:rFonts w:ascii="Arial" w:hAnsi="Arial" w:cs="Arial"/>
                <w:b/>
                <w:sz w:val="20"/>
                <w:szCs w:val="20"/>
              </w:rPr>
              <w:t>PROCEDIMIENTO PARA EL REGISTRO Y CONTROL DE BOLETAS DE GARANTÍA</w:t>
            </w:r>
          </w:ins>
        </w:p>
      </w:tc>
      <w:tc>
        <w:tcPr>
          <w:tcW w:w="2316" w:type="dxa"/>
          <w:tcPrChange w:id="86" w:author="Monica Paola Havivi Sanjines" w:date="2017-02-16T16:01:00Z">
            <w:tcPr>
              <w:tcW w:w="2316" w:type="dxa"/>
            </w:tcPr>
          </w:tcPrChange>
        </w:tcPr>
        <w:p w:rsidR="00E00A21" w:rsidRDefault="00E00A21">
          <w:pPr>
            <w:pStyle w:val="Encabezado"/>
          </w:pPr>
          <w:r>
            <w:t>Fecha de emisión:</w:t>
          </w:r>
        </w:p>
      </w:tc>
    </w:tr>
  </w:tbl>
  <w:p w:rsidR="00E00A21" w:rsidRDefault="00E00A21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522DA6" wp14:editId="5BAE1145">
              <wp:simplePos x="0" y="0"/>
              <wp:positionH relativeFrom="column">
                <wp:posOffset>-613410</wp:posOffset>
              </wp:positionH>
              <wp:positionV relativeFrom="paragraph">
                <wp:posOffset>108585</wp:posOffset>
              </wp:positionV>
              <wp:extent cx="6943725" cy="7924800"/>
              <wp:effectExtent l="0" t="0" r="28575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3725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67F5D920" id="Rectángulo 2" o:spid="_x0000_s1026" style="position:absolute;margin-left:-48.3pt;margin-top:8.55pt;width:546.75pt;height:6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" fillcolor="white [3201]" strokecolor="black [3200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41A3B"/>
    <w:multiLevelType w:val="hybridMultilevel"/>
    <w:tmpl w:val="661A9414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C053C3"/>
    <w:multiLevelType w:val="hybridMultilevel"/>
    <w:tmpl w:val="3578CD6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56A9A"/>
    <w:multiLevelType w:val="hybridMultilevel"/>
    <w:tmpl w:val="FC2A8444"/>
    <w:lvl w:ilvl="0" w:tplc="FC12E3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E3B72"/>
    <w:multiLevelType w:val="hybridMultilevel"/>
    <w:tmpl w:val="7EB8D932"/>
    <w:lvl w:ilvl="0" w:tplc="400A0015">
      <w:start w:val="1"/>
      <w:numFmt w:val="upperLetter"/>
      <w:lvlText w:val="%1."/>
      <w:lvlJc w:val="left"/>
      <w:pPr>
        <w:ind w:left="589" w:hanging="360"/>
      </w:pPr>
    </w:lvl>
    <w:lvl w:ilvl="1" w:tplc="400A0019" w:tentative="1">
      <w:start w:val="1"/>
      <w:numFmt w:val="lowerLetter"/>
      <w:lvlText w:val="%2."/>
      <w:lvlJc w:val="left"/>
      <w:pPr>
        <w:ind w:left="1309" w:hanging="360"/>
      </w:pPr>
    </w:lvl>
    <w:lvl w:ilvl="2" w:tplc="400A001B" w:tentative="1">
      <w:start w:val="1"/>
      <w:numFmt w:val="lowerRoman"/>
      <w:lvlText w:val="%3."/>
      <w:lvlJc w:val="right"/>
      <w:pPr>
        <w:ind w:left="2029" w:hanging="180"/>
      </w:pPr>
    </w:lvl>
    <w:lvl w:ilvl="3" w:tplc="400A000F" w:tentative="1">
      <w:start w:val="1"/>
      <w:numFmt w:val="decimal"/>
      <w:lvlText w:val="%4."/>
      <w:lvlJc w:val="left"/>
      <w:pPr>
        <w:ind w:left="2749" w:hanging="360"/>
      </w:pPr>
    </w:lvl>
    <w:lvl w:ilvl="4" w:tplc="400A0019" w:tentative="1">
      <w:start w:val="1"/>
      <w:numFmt w:val="lowerLetter"/>
      <w:lvlText w:val="%5."/>
      <w:lvlJc w:val="left"/>
      <w:pPr>
        <w:ind w:left="3469" w:hanging="360"/>
      </w:pPr>
    </w:lvl>
    <w:lvl w:ilvl="5" w:tplc="400A001B" w:tentative="1">
      <w:start w:val="1"/>
      <w:numFmt w:val="lowerRoman"/>
      <w:lvlText w:val="%6."/>
      <w:lvlJc w:val="right"/>
      <w:pPr>
        <w:ind w:left="4189" w:hanging="180"/>
      </w:pPr>
    </w:lvl>
    <w:lvl w:ilvl="6" w:tplc="400A000F" w:tentative="1">
      <w:start w:val="1"/>
      <w:numFmt w:val="decimal"/>
      <w:lvlText w:val="%7."/>
      <w:lvlJc w:val="left"/>
      <w:pPr>
        <w:ind w:left="4909" w:hanging="360"/>
      </w:pPr>
    </w:lvl>
    <w:lvl w:ilvl="7" w:tplc="400A0019" w:tentative="1">
      <w:start w:val="1"/>
      <w:numFmt w:val="lowerLetter"/>
      <w:lvlText w:val="%8."/>
      <w:lvlJc w:val="left"/>
      <w:pPr>
        <w:ind w:left="5629" w:hanging="360"/>
      </w:pPr>
    </w:lvl>
    <w:lvl w:ilvl="8" w:tplc="400A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4">
    <w:nsid w:val="20E94B77"/>
    <w:multiLevelType w:val="hybridMultilevel"/>
    <w:tmpl w:val="AC5E089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709EA"/>
    <w:multiLevelType w:val="hybridMultilevel"/>
    <w:tmpl w:val="109A3B1C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A54F95"/>
    <w:multiLevelType w:val="hybridMultilevel"/>
    <w:tmpl w:val="974E2D44"/>
    <w:lvl w:ilvl="0" w:tplc="400A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7">
    <w:nsid w:val="32A103B2"/>
    <w:multiLevelType w:val="hybridMultilevel"/>
    <w:tmpl w:val="02863E4A"/>
    <w:lvl w:ilvl="0" w:tplc="400A000D">
      <w:start w:val="1"/>
      <w:numFmt w:val="bullet"/>
      <w:lvlText w:val=""/>
      <w:lvlJc w:val="left"/>
      <w:pPr>
        <w:ind w:left="589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8">
    <w:nsid w:val="34990A72"/>
    <w:multiLevelType w:val="hybridMultilevel"/>
    <w:tmpl w:val="CA9AECC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BC1E4E"/>
    <w:multiLevelType w:val="hybridMultilevel"/>
    <w:tmpl w:val="10A4EA5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4D6766"/>
    <w:multiLevelType w:val="multilevel"/>
    <w:tmpl w:val="8A5669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2">
    <w:nsid w:val="500D4D91"/>
    <w:multiLevelType w:val="hybridMultilevel"/>
    <w:tmpl w:val="03FAD764"/>
    <w:lvl w:ilvl="0" w:tplc="4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5AC345AC"/>
    <w:multiLevelType w:val="hybridMultilevel"/>
    <w:tmpl w:val="1480CE86"/>
    <w:lvl w:ilvl="0" w:tplc="400A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4">
    <w:nsid w:val="5FF46AA9"/>
    <w:multiLevelType w:val="hybridMultilevel"/>
    <w:tmpl w:val="3A5C2DE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3717B8"/>
    <w:multiLevelType w:val="hybridMultilevel"/>
    <w:tmpl w:val="2E38843E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3C96707"/>
    <w:multiLevelType w:val="hybridMultilevel"/>
    <w:tmpl w:val="1FEE3870"/>
    <w:lvl w:ilvl="0" w:tplc="F738E27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8">
    <w:nsid w:val="6FD46404"/>
    <w:multiLevelType w:val="hybridMultilevel"/>
    <w:tmpl w:val="78A25E9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304C49"/>
    <w:multiLevelType w:val="hybridMultilevel"/>
    <w:tmpl w:val="9ABCB94E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3"/>
  </w:num>
  <w:num w:numId="4">
    <w:abstractNumId w:val="7"/>
  </w:num>
  <w:num w:numId="5">
    <w:abstractNumId w:val="13"/>
  </w:num>
  <w:num w:numId="6">
    <w:abstractNumId w:val="10"/>
  </w:num>
  <w:num w:numId="7">
    <w:abstractNumId w:val="6"/>
  </w:num>
  <w:num w:numId="8">
    <w:abstractNumId w:val="14"/>
  </w:num>
  <w:num w:numId="9">
    <w:abstractNumId w:val="12"/>
  </w:num>
  <w:num w:numId="10">
    <w:abstractNumId w:val="4"/>
  </w:num>
  <w:num w:numId="11">
    <w:abstractNumId w:val="1"/>
  </w:num>
  <w:num w:numId="12">
    <w:abstractNumId w:val="8"/>
  </w:num>
  <w:num w:numId="13">
    <w:abstractNumId w:val="9"/>
  </w:num>
  <w:num w:numId="14">
    <w:abstractNumId w:val="16"/>
  </w:num>
  <w:num w:numId="15">
    <w:abstractNumId w:val="5"/>
  </w:num>
  <w:num w:numId="16">
    <w:abstractNumId w:val="19"/>
  </w:num>
  <w:num w:numId="17">
    <w:abstractNumId w:val="2"/>
  </w:num>
  <w:num w:numId="18">
    <w:abstractNumId w:val="18"/>
  </w:num>
  <w:num w:numId="19">
    <w:abstractNumId w:val="0"/>
  </w:num>
  <w:num w:numId="20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ca Paola Havivi Sanjines">
    <w15:presenceInfo w15:providerId="AD" w15:userId="S-1-5-21-3931221150-1360399807-195138339-75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07B6"/>
    <w:rsid w:val="000014FC"/>
    <w:rsid w:val="00021E56"/>
    <w:rsid w:val="00035068"/>
    <w:rsid w:val="00042DF9"/>
    <w:rsid w:val="00046B4D"/>
    <w:rsid w:val="0005257A"/>
    <w:rsid w:val="00057F28"/>
    <w:rsid w:val="00060E2D"/>
    <w:rsid w:val="00061ED6"/>
    <w:rsid w:val="00073993"/>
    <w:rsid w:val="000A202F"/>
    <w:rsid w:val="000A3831"/>
    <w:rsid w:val="000A604B"/>
    <w:rsid w:val="000A6D9F"/>
    <w:rsid w:val="000B3D87"/>
    <w:rsid w:val="000B67F7"/>
    <w:rsid w:val="000B7F8E"/>
    <w:rsid w:val="000C004E"/>
    <w:rsid w:val="000C7098"/>
    <w:rsid w:val="000C73D2"/>
    <w:rsid w:val="000D0B10"/>
    <w:rsid w:val="000D1550"/>
    <w:rsid w:val="000D46AA"/>
    <w:rsid w:val="000D511D"/>
    <w:rsid w:val="000D58EA"/>
    <w:rsid w:val="000E157E"/>
    <w:rsid w:val="000E3F1E"/>
    <w:rsid w:val="000E52EF"/>
    <w:rsid w:val="000E6035"/>
    <w:rsid w:val="000F6F1F"/>
    <w:rsid w:val="00104931"/>
    <w:rsid w:val="00107CD2"/>
    <w:rsid w:val="00116734"/>
    <w:rsid w:val="00117783"/>
    <w:rsid w:val="001269AA"/>
    <w:rsid w:val="0013354E"/>
    <w:rsid w:val="00140082"/>
    <w:rsid w:val="00141AEE"/>
    <w:rsid w:val="00141B8C"/>
    <w:rsid w:val="00156CE7"/>
    <w:rsid w:val="001670CE"/>
    <w:rsid w:val="00170474"/>
    <w:rsid w:val="00174E9E"/>
    <w:rsid w:val="00177DBF"/>
    <w:rsid w:val="00190267"/>
    <w:rsid w:val="001A1941"/>
    <w:rsid w:val="001A6884"/>
    <w:rsid w:val="001B03D8"/>
    <w:rsid w:val="001B1047"/>
    <w:rsid w:val="001B2DCA"/>
    <w:rsid w:val="001B5722"/>
    <w:rsid w:val="001C0A2B"/>
    <w:rsid w:val="001C1209"/>
    <w:rsid w:val="001E0D14"/>
    <w:rsid w:val="001E62FA"/>
    <w:rsid w:val="002051E2"/>
    <w:rsid w:val="00236D2F"/>
    <w:rsid w:val="00237340"/>
    <w:rsid w:val="002468F4"/>
    <w:rsid w:val="00247F24"/>
    <w:rsid w:val="00253E45"/>
    <w:rsid w:val="0025479F"/>
    <w:rsid w:val="00256917"/>
    <w:rsid w:val="00261F0B"/>
    <w:rsid w:val="00264C95"/>
    <w:rsid w:val="00265A3B"/>
    <w:rsid w:val="00276BE2"/>
    <w:rsid w:val="002A6EBE"/>
    <w:rsid w:val="002B1310"/>
    <w:rsid w:val="002B3CA9"/>
    <w:rsid w:val="002B7184"/>
    <w:rsid w:val="002C6511"/>
    <w:rsid w:val="002C702E"/>
    <w:rsid w:val="002F3623"/>
    <w:rsid w:val="003100E0"/>
    <w:rsid w:val="00312F7E"/>
    <w:rsid w:val="00320D7F"/>
    <w:rsid w:val="00323EEA"/>
    <w:rsid w:val="003547BA"/>
    <w:rsid w:val="003629AD"/>
    <w:rsid w:val="003732B2"/>
    <w:rsid w:val="0037622B"/>
    <w:rsid w:val="00376878"/>
    <w:rsid w:val="003800D3"/>
    <w:rsid w:val="003809B4"/>
    <w:rsid w:val="00380FFB"/>
    <w:rsid w:val="003925BD"/>
    <w:rsid w:val="0039360B"/>
    <w:rsid w:val="00394BE8"/>
    <w:rsid w:val="0039503D"/>
    <w:rsid w:val="00397676"/>
    <w:rsid w:val="003A01A8"/>
    <w:rsid w:val="003B7C94"/>
    <w:rsid w:val="003C73C1"/>
    <w:rsid w:val="003C7E08"/>
    <w:rsid w:val="003D3CD0"/>
    <w:rsid w:val="003E1B22"/>
    <w:rsid w:val="003F2C8C"/>
    <w:rsid w:val="003F3DE7"/>
    <w:rsid w:val="003F6046"/>
    <w:rsid w:val="00400CA9"/>
    <w:rsid w:val="00404AEB"/>
    <w:rsid w:val="00405476"/>
    <w:rsid w:val="004076B2"/>
    <w:rsid w:val="00411717"/>
    <w:rsid w:val="00412322"/>
    <w:rsid w:val="00422833"/>
    <w:rsid w:val="00430A88"/>
    <w:rsid w:val="00431286"/>
    <w:rsid w:val="00435A49"/>
    <w:rsid w:val="00450FEF"/>
    <w:rsid w:val="00452683"/>
    <w:rsid w:val="004656EE"/>
    <w:rsid w:val="00465AC7"/>
    <w:rsid w:val="00466007"/>
    <w:rsid w:val="00470E69"/>
    <w:rsid w:val="004711DF"/>
    <w:rsid w:val="00473C1C"/>
    <w:rsid w:val="0048747C"/>
    <w:rsid w:val="00496A65"/>
    <w:rsid w:val="004A1BCD"/>
    <w:rsid w:val="004B22D7"/>
    <w:rsid w:val="004B51D9"/>
    <w:rsid w:val="004D004A"/>
    <w:rsid w:val="004D0746"/>
    <w:rsid w:val="004E1A1B"/>
    <w:rsid w:val="004E5412"/>
    <w:rsid w:val="004F676A"/>
    <w:rsid w:val="005003FF"/>
    <w:rsid w:val="00500C4F"/>
    <w:rsid w:val="00500F50"/>
    <w:rsid w:val="0050184E"/>
    <w:rsid w:val="00503136"/>
    <w:rsid w:val="00515697"/>
    <w:rsid w:val="0052698F"/>
    <w:rsid w:val="00531F8C"/>
    <w:rsid w:val="0053413F"/>
    <w:rsid w:val="005420DE"/>
    <w:rsid w:val="00546C2D"/>
    <w:rsid w:val="00552B46"/>
    <w:rsid w:val="0056281E"/>
    <w:rsid w:val="00562876"/>
    <w:rsid w:val="00565ADC"/>
    <w:rsid w:val="00566AF1"/>
    <w:rsid w:val="00572249"/>
    <w:rsid w:val="00584727"/>
    <w:rsid w:val="00594E0B"/>
    <w:rsid w:val="005967B1"/>
    <w:rsid w:val="005A44BE"/>
    <w:rsid w:val="005B2CCC"/>
    <w:rsid w:val="005C1E4A"/>
    <w:rsid w:val="005C33D1"/>
    <w:rsid w:val="005C3B63"/>
    <w:rsid w:val="005D1003"/>
    <w:rsid w:val="005D3FC6"/>
    <w:rsid w:val="005D4721"/>
    <w:rsid w:val="005E4A79"/>
    <w:rsid w:val="005F5A30"/>
    <w:rsid w:val="005F6C95"/>
    <w:rsid w:val="006104A4"/>
    <w:rsid w:val="00614E1D"/>
    <w:rsid w:val="00615EB2"/>
    <w:rsid w:val="00664043"/>
    <w:rsid w:val="00665FC6"/>
    <w:rsid w:val="00675BF2"/>
    <w:rsid w:val="00676C5D"/>
    <w:rsid w:val="00684026"/>
    <w:rsid w:val="0068764E"/>
    <w:rsid w:val="00695B00"/>
    <w:rsid w:val="006973AB"/>
    <w:rsid w:val="006A4846"/>
    <w:rsid w:val="006A7348"/>
    <w:rsid w:val="006B1DBF"/>
    <w:rsid w:val="006B5CE7"/>
    <w:rsid w:val="006C3254"/>
    <w:rsid w:val="006C39CA"/>
    <w:rsid w:val="006D0BF3"/>
    <w:rsid w:val="006E0754"/>
    <w:rsid w:val="006E1561"/>
    <w:rsid w:val="006E6FEC"/>
    <w:rsid w:val="006F35B4"/>
    <w:rsid w:val="006F451F"/>
    <w:rsid w:val="006F519E"/>
    <w:rsid w:val="00705A79"/>
    <w:rsid w:val="00722A61"/>
    <w:rsid w:val="00724FA8"/>
    <w:rsid w:val="0073157B"/>
    <w:rsid w:val="00744A7D"/>
    <w:rsid w:val="0074517B"/>
    <w:rsid w:val="0075322F"/>
    <w:rsid w:val="00755A5F"/>
    <w:rsid w:val="0076595B"/>
    <w:rsid w:val="007671D3"/>
    <w:rsid w:val="00771A9A"/>
    <w:rsid w:val="00773620"/>
    <w:rsid w:val="007826DE"/>
    <w:rsid w:val="00787EE1"/>
    <w:rsid w:val="0079470D"/>
    <w:rsid w:val="007A042E"/>
    <w:rsid w:val="007A0A33"/>
    <w:rsid w:val="007A46F0"/>
    <w:rsid w:val="007B07D1"/>
    <w:rsid w:val="007B4BD4"/>
    <w:rsid w:val="007B7C3F"/>
    <w:rsid w:val="007C4EB4"/>
    <w:rsid w:val="007E605E"/>
    <w:rsid w:val="007E652A"/>
    <w:rsid w:val="007F4A00"/>
    <w:rsid w:val="007F5465"/>
    <w:rsid w:val="007F709E"/>
    <w:rsid w:val="008027EF"/>
    <w:rsid w:val="0081280F"/>
    <w:rsid w:val="00813520"/>
    <w:rsid w:val="00817798"/>
    <w:rsid w:val="008222F9"/>
    <w:rsid w:val="00836DCE"/>
    <w:rsid w:val="00840F96"/>
    <w:rsid w:val="008433C3"/>
    <w:rsid w:val="00846E39"/>
    <w:rsid w:val="00860157"/>
    <w:rsid w:val="00860C78"/>
    <w:rsid w:val="008617C5"/>
    <w:rsid w:val="008672E2"/>
    <w:rsid w:val="008713F7"/>
    <w:rsid w:val="00872343"/>
    <w:rsid w:val="00872478"/>
    <w:rsid w:val="0088339F"/>
    <w:rsid w:val="00884B91"/>
    <w:rsid w:val="00885883"/>
    <w:rsid w:val="0089028C"/>
    <w:rsid w:val="00892973"/>
    <w:rsid w:val="008A0CAD"/>
    <w:rsid w:val="008A36DB"/>
    <w:rsid w:val="008B1823"/>
    <w:rsid w:val="008B7D90"/>
    <w:rsid w:val="008C2987"/>
    <w:rsid w:val="008C2E99"/>
    <w:rsid w:val="008C6520"/>
    <w:rsid w:val="008C704D"/>
    <w:rsid w:val="008E0A75"/>
    <w:rsid w:val="008E744A"/>
    <w:rsid w:val="008F0A3B"/>
    <w:rsid w:val="008F432A"/>
    <w:rsid w:val="008F7061"/>
    <w:rsid w:val="00905111"/>
    <w:rsid w:val="00910829"/>
    <w:rsid w:val="00915237"/>
    <w:rsid w:val="009169F8"/>
    <w:rsid w:val="00926AB7"/>
    <w:rsid w:val="00937983"/>
    <w:rsid w:val="00937FA2"/>
    <w:rsid w:val="00946387"/>
    <w:rsid w:val="00946ACC"/>
    <w:rsid w:val="00960BBF"/>
    <w:rsid w:val="00985CBB"/>
    <w:rsid w:val="00990195"/>
    <w:rsid w:val="009915D1"/>
    <w:rsid w:val="009A0A7F"/>
    <w:rsid w:val="009A2206"/>
    <w:rsid w:val="009A772C"/>
    <w:rsid w:val="009B1A3A"/>
    <w:rsid w:val="009B40F7"/>
    <w:rsid w:val="009B4D40"/>
    <w:rsid w:val="009E0E94"/>
    <w:rsid w:val="009E7591"/>
    <w:rsid w:val="009F44A1"/>
    <w:rsid w:val="009F77FC"/>
    <w:rsid w:val="00A05EFB"/>
    <w:rsid w:val="00A300CD"/>
    <w:rsid w:val="00A3259B"/>
    <w:rsid w:val="00A3623E"/>
    <w:rsid w:val="00A37F38"/>
    <w:rsid w:val="00A43646"/>
    <w:rsid w:val="00A44660"/>
    <w:rsid w:val="00A4698F"/>
    <w:rsid w:val="00A54A02"/>
    <w:rsid w:val="00A573CD"/>
    <w:rsid w:val="00A60998"/>
    <w:rsid w:val="00A61DB4"/>
    <w:rsid w:val="00A70341"/>
    <w:rsid w:val="00A72E6C"/>
    <w:rsid w:val="00A7324F"/>
    <w:rsid w:val="00A80420"/>
    <w:rsid w:val="00A849B7"/>
    <w:rsid w:val="00AA3E73"/>
    <w:rsid w:val="00AB6832"/>
    <w:rsid w:val="00AC3314"/>
    <w:rsid w:val="00AD16F0"/>
    <w:rsid w:val="00AE3055"/>
    <w:rsid w:val="00AE5173"/>
    <w:rsid w:val="00AE51FE"/>
    <w:rsid w:val="00AF0C1E"/>
    <w:rsid w:val="00AF7677"/>
    <w:rsid w:val="00B06E35"/>
    <w:rsid w:val="00B071B3"/>
    <w:rsid w:val="00B114DA"/>
    <w:rsid w:val="00B15F5E"/>
    <w:rsid w:val="00B17902"/>
    <w:rsid w:val="00B20384"/>
    <w:rsid w:val="00B21A40"/>
    <w:rsid w:val="00B32000"/>
    <w:rsid w:val="00B32CC8"/>
    <w:rsid w:val="00B34CDC"/>
    <w:rsid w:val="00B42823"/>
    <w:rsid w:val="00B43A42"/>
    <w:rsid w:val="00B545B3"/>
    <w:rsid w:val="00B6647C"/>
    <w:rsid w:val="00B83A7F"/>
    <w:rsid w:val="00B84B97"/>
    <w:rsid w:val="00B90902"/>
    <w:rsid w:val="00BA185F"/>
    <w:rsid w:val="00BA61E0"/>
    <w:rsid w:val="00BA696C"/>
    <w:rsid w:val="00BB2E59"/>
    <w:rsid w:val="00BC52E6"/>
    <w:rsid w:val="00BC7D04"/>
    <w:rsid w:val="00BD7CC7"/>
    <w:rsid w:val="00BE3F2E"/>
    <w:rsid w:val="00BF5F43"/>
    <w:rsid w:val="00C0326A"/>
    <w:rsid w:val="00C06CCA"/>
    <w:rsid w:val="00C07F94"/>
    <w:rsid w:val="00C10434"/>
    <w:rsid w:val="00C15045"/>
    <w:rsid w:val="00C152E6"/>
    <w:rsid w:val="00C2149F"/>
    <w:rsid w:val="00C243B4"/>
    <w:rsid w:val="00C26FC9"/>
    <w:rsid w:val="00C314B4"/>
    <w:rsid w:val="00C45BD7"/>
    <w:rsid w:val="00C50DDE"/>
    <w:rsid w:val="00C7545E"/>
    <w:rsid w:val="00C853FC"/>
    <w:rsid w:val="00C864A2"/>
    <w:rsid w:val="00C95DE7"/>
    <w:rsid w:val="00C9748A"/>
    <w:rsid w:val="00CA7EA9"/>
    <w:rsid w:val="00CB7D87"/>
    <w:rsid w:val="00CE1B14"/>
    <w:rsid w:val="00CE7D59"/>
    <w:rsid w:val="00CF4350"/>
    <w:rsid w:val="00D023F7"/>
    <w:rsid w:val="00D05D72"/>
    <w:rsid w:val="00D0668C"/>
    <w:rsid w:val="00D20945"/>
    <w:rsid w:val="00D22FF4"/>
    <w:rsid w:val="00D31EEB"/>
    <w:rsid w:val="00D34AA1"/>
    <w:rsid w:val="00D5232E"/>
    <w:rsid w:val="00D62793"/>
    <w:rsid w:val="00D6336D"/>
    <w:rsid w:val="00D755AB"/>
    <w:rsid w:val="00D91D39"/>
    <w:rsid w:val="00D95C4D"/>
    <w:rsid w:val="00DC47C2"/>
    <w:rsid w:val="00DD243B"/>
    <w:rsid w:val="00DD3BBB"/>
    <w:rsid w:val="00DD4720"/>
    <w:rsid w:val="00DE2C59"/>
    <w:rsid w:val="00DF601F"/>
    <w:rsid w:val="00E00A21"/>
    <w:rsid w:val="00E00AF7"/>
    <w:rsid w:val="00E03646"/>
    <w:rsid w:val="00E05E68"/>
    <w:rsid w:val="00E157BA"/>
    <w:rsid w:val="00E23129"/>
    <w:rsid w:val="00E25792"/>
    <w:rsid w:val="00E3301F"/>
    <w:rsid w:val="00E34D6E"/>
    <w:rsid w:val="00E75072"/>
    <w:rsid w:val="00E8015B"/>
    <w:rsid w:val="00E86E3B"/>
    <w:rsid w:val="00EA2566"/>
    <w:rsid w:val="00EB04EC"/>
    <w:rsid w:val="00EB6B5B"/>
    <w:rsid w:val="00EC2D73"/>
    <w:rsid w:val="00EC2DAE"/>
    <w:rsid w:val="00EF08CB"/>
    <w:rsid w:val="00F12A1B"/>
    <w:rsid w:val="00F154F5"/>
    <w:rsid w:val="00F167DE"/>
    <w:rsid w:val="00F17EC4"/>
    <w:rsid w:val="00F21014"/>
    <w:rsid w:val="00F25295"/>
    <w:rsid w:val="00F30CCE"/>
    <w:rsid w:val="00F36F7D"/>
    <w:rsid w:val="00F378F2"/>
    <w:rsid w:val="00F5239A"/>
    <w:rsid w:val="00F532C1"/>
    <w:rsid w:val="00F55AB1"/>
    <w:rsid w:val="00F80406"/>
    <w:rsid w:val="00F85AE2"/>
    <w:rsid w:val="00F9343C"/>
    <w:rsid w:val="00F966AC"/>
    <w:rsid w:val="00FA2DF0"/>
    <w:rsid w:val="00FA3D63"/>
    <w:rsid w:val="00FA4B9D"/>
    <w:rsid w:val="00FB1C91"/>
    <w:rsid w:val="00FD3142"/>
    <w:rsid w:val="00FE0911"/>
    <w:rsid w:val="00FF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0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F30C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222F9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276BE2"/>
  </w:style>
  <w:style w:type="character" w:styleId="Textoennegrita">
    <w:name w:val="Strong"/>
    <w:basedOn w:val="Fuentedeprrafopredeter"/>
    <w:uiPriority w:val="22"/>
    <w:qFormat/>
    <w:rsid w:val="006E0754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C6511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15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156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0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F30C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222F9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276BE2"/>
  </w:style>
  <w:style w:type="character" w:styleId="Textoennegrita">
    <w:name w:val="Strong"/>
    <w:basedOn w:val="Fuentedeprrafopredeter"/>
    <w:uiPriority w:val="22"/>
    <w:qFormat/>
    <w:rsid w:val="006E0754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C6511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15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15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90A8B-2479-4FD9-AC8A-114BFC72C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Ivonne Marina Siles</dc:creator>
  <cp:lastModifiedBy>Aneli Sofia Ugalde Vargas</cp:lastModifiedBy>
  <cp:revision>5</cp:revision>
  <cp:lastPrinted>2017-02-15T19:02:00Z</cp:lastPrinted>
  <dcterms:created xsi:type="dcterms:W3CDTF">2017-02-16T20:04:00Z</dcterms:created>
  <dcterms:modified xsi:type="dcterms:W3CDTF">2018-08-16T21:05:00Z</dcterms:modified>
</cp:coreProperties>
</file>