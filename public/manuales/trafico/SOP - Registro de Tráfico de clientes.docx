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449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1"/>
        <w:gridCol w:w="1136"/>
        <w:gridCol w:w="1341"/>
        <w:gridCol w:w="1407"/>
        <w:gridCol w:w="512"/>
        <w:gridCol w:w="1701"/>
        <w:gridCol w:w="946"/>
        <w:gridCol w:w="709"/>
        <w:gridCol w:w="1380"/>
        <w:gridCol w:w="500"/>
        <w:gridCol w:w="4316"/>
      </w:tblGrid>
      <w:tr w:rsidR="005A4627" w:rsidRPr="00357391" w:rsidTr="00592175">
        <w:trPr>
          <w:trHeight w:val="259"/>
          <w:tblHeader/>
          <w:jc w:val="center"/>
        </w:trPr>
        <w:tc>
          <w:tcPr>
            <w:tcW w:w="163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627" w:rsidRPr="00357391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Número de proceso</w:t>
            </w:r>
          </w:p>
        </w:tc>
        <w:tc>
          <w:tcPr>
            <w:tcW w:w="13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4627" w:rsidRPr="00357391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Proceso:</w:t>
            </w:r>
          </w:p>
        </w:tc>
        <w:tc>
          <w:tcPr>
            <w:tcW w:w="191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4627" w:rsidRPr="00357391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BO"/>
              </w:rPr>
            </w:pPr>
          </w:p>
        </w:tc>
        <w:tc>
          <w:tcPr>
            <w:tcW w:w="2647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4627" w:rsidRPr="00357391" w:rsidRDefault="005A4627" w:rsidP="005921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Procedimiento de Operación Estándar SOP</w:t>
            </w:r>
          </w:p>
        </w:tc>
        <w:tc>
          <w:tcPr>
            <w:tcW w:w="208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627" w:rsidRPr="00357391" w:rsidRDefault="005A4627" w:rsidP="005921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TOYOSA S.A.</w:t>
            </w:r>
          </w:p>
        </w:tc>
        <w:tc>
          <w:tcPr>
            <w:tcW w:w="5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4627" w:rsidRPr="00357391" w:rsidRDefault="005A4627" w:rsidP="005921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</w:pPr>
          </w:p>
        </w:tc>
        <w:tc>
          <w:tcPr>
            <w:tcW w:w="431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4627" w:rsidRPr="00357391" w:rsidRDefault="005A4627" w:rsidP="005921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Método: Actual</w:t>
            </w:r>
          </w:p>
        </w:tc>
      </w:tr>
      <w:tr w:rsidR="005A4627" w:rsidRPr="00357391" w:rsidTr="00592175">
        <w:trPr>
          <w:trHeight w:val="439"/>
          <w:tblHeader/>
          <w:jc w:val="center"/>
        </w:trPr>
        <w:tc>
          <w:tcPr>
            <w:tcW w:w="1637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627" w:rsidRPr="00357391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Operación No.1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4627" w:rsidRPr="00357391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Operación:</w:t>
            </w:r>
          </w:p>
        </w:tc>
        <w:tc>
          <w:tcPr>
            <w:tcW w:w="19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A4627" w:rsidRPr="00357391" w:rsidRDefault="00BA5B8F" w:rsidP="0059217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BO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BO"/>
              </w:rPr>
              <w:t xml:space="preserve">Registro de </w:t>
            </w:r>
            <w:r w:rsidR="00C43C5E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BO"/>
              </w:rPr>
              <w:t>Tráfico de clientes</w:t>
            </w:r>
          </w:p>
        </w:tc>
        <w:tc>
          <w:tcPr>
            <w:tcW w:w="2647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5A4627" w:rsidRPr="00357391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627" w:rsidRPr="00357391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 </w:t>
            </w:r>
          </w:p>
        </w:tc>
        <w:tc>
          <w:tcPr>
            <w:tcW w:w="61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4627" w:rsidRPr="00357391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 Fecha de emisión : </w:t>
            </w:r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BO"/>
              </w:rPr>
              <w:t>24 de Abril de 2018</w:t>
            </w:r>
          </w:p>
        </w:tc>
      </w:tr>
      <w:tr w:rsidR="005A4627" w:rsidRPr="00357391" w:rsidTr="00592175">
        <w:trPr>
          <w:trHeight w:val="600"/>
          <w:tblHeader/>
          <w:jc w:val="center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627" w:rsidRPr="00357391" w:rsidRDefault="005A4627" w:rsidP="005921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N°</w:t>
            </w:r>
          </w:p>
        </w:tc>
        <w:tc>
          <w:tcPr>
            <w:tcW w:w="38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627" w:rsidRPr="00357391" w:rsidRDefault="005A4627" w:rsidP="005921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rocedimiento de la Operación</w:t>
            </w:r>
          </w:p>
        </w:tc>
        <w:tc>
          <w:tcPr>
            <w:tcW w:w="2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4627" w:rsidRPr="00357391" w:rsidRDefault="005A4627" w:rsidP="005921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Puntos Clave</w:t>
            </w:r>
          </w:p>
        </w:tc>
        <w:tc>
          <w:tcPr>
            <w:tcW w:w="165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4627" w:rsidRPr="00357391" w:rsidRDefault="005A4627" w:rsidP="005921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 xml:space="preserve">Precaución de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S</w:t>
            </w:r>
            <w:r w:rsidRPr="003573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eguridad/</w:t>
            </w:r>
          </w:p>
          <w:p w:rsidR="005A4627" w:rsidRPr="00357391" w:rsidRDefault="005A4627" w:rsidP="005921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Observaciones</w:t>
            </w:r>
          </w:p>
        </w:tc>
        <w:tc>
          <w:tcPr>
            <w:tcW w:w="619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4627" w:rsidRPr="00357391" w:rsidRDefault="005A4627" w:rsidP="005921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BO"/>
              </w:rPr>
              <w:t>Ilustraciones - Puntos clave</w:t>
            </w:r>
          </w:p>
        </w:tc>
      </w:tr>
      <w:tr w:rsidR="005A4627" w:rsidRPr="00357391" w:rsidTr="00592175">
        <w:trPr>
          <w:trHeight w:val="300"/>
          <w:tblHeader/>
          <w:jc w:val="center"/>
        </w:trPr>
        <w:tc>
          <w:tcPr>
            <w:tcW w:w="8253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EEAF6" w:themeFill="accent1" w:themeFillTint="33"/>
            <w:noWrap/>
            <w:vAlign w:val="center"/>
          </w:tcPr>
          <w:p w:rsidR="005A4627" w:rsidRPr="00357391" w:rsidRDefault="00C43C5E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BO"/>
              </w:rPr>
              <w:t>ANFITRIONA -</w:t>
            </w:r>
            <w:r w:rsidR="005A4627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BO"/>
              </w:rPr>
              <w:t xml:space="preserve"> RECEPCIÓN</w:t>
            </w:r>
          </w:p>
        </w:tc>
        <w:tc>
          <w:tcPr>
            <w:tcW w:w="61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A4627" w:rsidRPr="00357391" w:rsidRDefault="005A4627" w:rsidP="005921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</w:tc>
      </w:tr>
      <w:tr w:rsidR="005A4627" w:rsidRPr="00357391" w:rsidTr="00592175">
        <w:trPr>
          <w:trHeight w:val="300"/>
          <w:tblHeader/>
          <w:jc w:val="center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627" w:rsidRPr="00357391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1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4627" w:rsidRDefault="005A4627" w:rsidP="005A4627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Ingrese a la página siguiente: </w:t>
            </w:r>
          </w:p>
          <w:p w:rsidR="00F32600" w:rsidRDefault="00814739" w:rsidP="005A4627">
            <w:pPr>
              <w:spacing w:after="0" w:line="240" w:lineRule="auto"/>
              <w:jc w:val="both"/>
              <w:rPr>
                <w:rStyle w:val="Hipervnculo"/>
                <w:rFonts w:ascii="Arial" w:hAnsi="Arial" w:cs="Arial"/>
                <w:sz w:val="18"/>
              </w:rPr>
            </w:pPr>
            <w:hyperlink r:id="rId6" w:history="1">
              <w:r w:rsidR="005A4627" w:rsidRPr="000A3B2C">
                <w:rPr>
                  <w:rStyle w:val="Hipervnculo"/>
                  <w:rFonts w:ascii="Arial" w:hAnsi="Arial" w:cs="Arial"/>
                  <w:sz w:val="18"/>
                </w:rPr>
                <w:t>http://192.168.10.152/stock/public/</w:t>
              </w:r>
            </w:hyperlink>
          </w:p>
          <w:p w:rsidR="005A4627" w:rsidRPr="00BB07F3" w:rsidRDefault="005716D2" w:rsidP="00755926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Style w:val="Hipervnculo"/>
                <w:rFonts w:ascii="Arial" w:hAnsi="Arial" w:cs="Arial"/>
                <w:color w:val="auto"/>
                <w:sz w:val="18"/>
                <w:u w:val="none"/>
              </w:rPr>
              <w:t>en</w:t>
            </w:r>
            <w:proofErr w:type="gramEnd"/>
            <w:r>
              <w:rPr>
                <w:rStyle w:val="Hipervnculo"/>
                <w:rFonts w:ascii="Arial" w:hAnsi="Arial" w:cs="Arial"/>
                <w:color w:val="auto"/>
                <w:sz w:val="18"/>
                <w:u w:val="none"/>
              </w:rPr>
              <w:t xml:space="preserve"> el</w:t>
            </w:r>
            <w:r w:rsidR="002C1CA7" w:rsidRPr="007B51E5">
              <w:rPr>
                <w:rStyle w:val="Hipervnculo"/>
                <w:rFonts w:ascii="Arial" w:hAnsi="Arial" w:cs="Arial"/>
                <w:color w:val="auto"/>
                <w:sz w:val="18"/>
                <w:u w:val="none"/>
              </w:rPr>
              <w:t xml:space="preserve"> navegador Google </w:t>
            </w:r>
            <w:proofErr w:type="spellStart"/>
            <w:r w:rsidR="002C1CA7" w:rsidRPr="007B51E5">
              <w:rPr>
                <w:rStyle w:val="Hipervnculo"/>
                <w:rFonts w:ascii="Arial" w:hAnsi="Arial" w:cs="Arial"/>
                <w:color w:val="auto"/>
                <w:sz w:val="18"/>
                <w:u w:val="none"/>
              </w:rPr>
              <w:t>Chrome</w:t>
            </w:r>
            <w:proofErr w:type="spellEnd"/>
            <w:r w:rsidR="00755926">
              <w:t xml:space="preserve"> e introduzca</w:t>
            </w:r>
            <w:r w:rsidR="00C43C5E">
              <w:rPr>
                <w:rFonts w:ascii="Arial" w:hAnsi="Arial" w:cs="Arial"/>
                <w:sz w:val="18"/>
              </w:rPr>
              <w:t xml:space="preserve"> el nombre de</w:t>
            </w:r>
            <w:r w:rsidR="005A4627">
              <w:rPr>
                <w:rFonts w:ascii="Arial" w:hAnsi="Arial" w:cs="Arial"/>
                <w:sz w:val="18"/>
              </w:rPr>
              <w:t xml:space="preserve"> usuario y contraseña correspondiente</w:t>
            </w:r>
            <w:r w:rsidR="00755926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4627" w:rsidRPr="00357391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A4627" w:rsidRPr="00357391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</w:tc>
        <w:tc>
          <w:tcPr>
            <w:tcW w:w="61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A4627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Figura 1</w:t>
            </w:r>
          </w:p>
          <w:p w:rsidR="005A4627" w:rsidRDefault="00286CEE" w:rsidP="00286CEE">
            <w:pPr>
              <w:spacing w:after="0" w:line="240" w:lineRule="auto"/>
              <w:jc w:val="center"/>
            </w:pPr>
            <w:r>
              <w:object w:dxaOrig="5715" w:dyaOrig="53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2pt;height:87pt" o:ole="">
                  <v:imagedata r:id="rId7" o:title="" cropbottom="9224f" cropright="-455f"/>
                </v:shape>
                <o:OLEObject Type="Embed" ProgID="PBrush" ShapeID="_x0000_i1025" DrawAspect="Content" ObjectID="_1586360273" r:id="rId8"/>
              </w:object>
            </w:r>
          </w:p>
          <w:p w:rsidR="005A4627" w:rsidRPr="00357391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</w:tc>
      </w:tr>
      <w:tr w:rsidR="004B23EE" w:rsidRPr="00357391" w:rsidTr="00FF25FD">
        <w:trPr>
          <w:trHeight w:val="300"/>
          <w:tblHeader/>
          <w:jc w:val="center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23EE" w:rsidRPr="00357391" w:rsidRDefault="004B23EE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2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B23EE" w:rsidRDefault="004B23EE" w:rsidP="004B23EE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 ingresar al sistema</w:t>
            </w:r>
            <w:r w:rsidR="00755926">
              <w:rPr>
                <w:rFonts w:ascii="Arial" w:hAnsi="Arial" w:cs="Arial"/>
                <w:sz w:val="18"/>
              </w:rPr>
              <w:t>,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687493">
              <w:rPr>
                <w:rFonts w:ascii="Arial" w:hAnsi="Arial" w:cs="Arial"/>
                <w:sz w:val="18"/>
              </w:rPr>
              <w:t>en el</w:t>
            </w:r>
            <w:r>
              <w:rPr>
                <w:rFonts w:ascii="Arial" w:hAnsi="Arial" w:cs="Arial"/>
                <w:sz w:val="18"/>
              </w:rPr>
              <w:t xml:space="preserve"> menú que se </w:t>
            </w:r>
            <w:r w:rsidR="00687493">
              <w:rPr>
                <w:rFonts w:ascii="Arial" w:hAnsi="Arial" w:cs="Arial"/>
                <w:sz w:val="18"/>
              </w:rPr>
              <w:t>encuentra al costado izquierdo,</w:t>
            </w:r>
            <w:r>
              <w:rPr>
                <w:rFonts w:ascii="Arial" w:hAnsi="Arial" w:cs="Arial"/>
                <w:sz w:val="18"/>
              </w:rPr>
              <w:t xml:space="preserve"> seleccionar la opción </w:t>
            </w:r>
            <w:r>
              <w:rPr>
                <w:rFonts w:ascii="Arial" w:hAnsi="Arial" w:cs="Arial"/>
                <w:b/>
                <w:sz w:val="18"/>
              </w:rPr>
              <w:t>Nuevo Tráfico.</w:t>
            </w:r>
            <w:r>
              <w:rPr>
                <w:rFonts w:ascii="Arial" w:hAnsi="Arial" w:cs="Arial"/>
                <w:sz w:val="18"/>
              </w:rPr>
              <w:t xml:space="preserve"> (Figura 2) </w:t>
            </w:r>
          </w:p>
          <w:p w:rsidR="004B23EE" w:rsidDel="004B23EE" w:rsidRDefault="004B23EE" w:rsidP="00FF25FD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B23EE" w:rsidRDefault="004B23EE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B23EE" w:rsidRPr="00357391" w:rsidRDefault="004B23EE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</w:tc>
        <w:tc>
          <w:tcPr>
            <w:tcW w:w="61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B23EE" w:rsidRDefault="004B23EE" w:rsidP="00592175">
            <w:pPr>
              <w:spacing w:after="0" w:line="240" w:lineRule="auto"/>
              <w:rPr>
                <w:rFonts w:ascii="Arial" w:hAnsi="Arial" w:cs="Arial"/>
                <w:noProof/>
                <w:sz w:val="18"/>
                <w:lang w:eastAsia="es-BO"/>
              </w:rPr>
            </w:pPr>
            <w:r>
              <w:rPr>
                <w:rFonts w:ascii="Arial" w:hAnsi="Arial" w:cs="Arial"/>
                <w:noProof/>
                <w:sz w:val="18"/>
                <w:lang w:eastAsia="es-BO"/>
              </w:rPr>
              <w:t>Figura 2</w:t>
            </w:r>
          </w:p>
          <w:p w:rsidR="004B23EE" w:rsidRDefault="004B23EE" w:rsidP="00592175">
            <w:pPr>
              <w:spacing w:after="0" w:line="240" w:lineRule="auto"/>
              <w:rPr>
                <w:rFonts w:ascii="Arial" w:hAnsi="Arial" w:cs="Arial"/>
                <w:noProof/>
                <w:sz w:val="18"/>
                <w:lang w:eastAsia="es-BO"/>
              </w:rPr>
            </w:pPr>
            <w:r>
              <w:object w:dxaOrig="7020" w:dyaOrig="2910">
                <v:shape id="_x0000_i1026" type="#_x0000_t75" style="width:230.4pt;height:95.4pt" o:ole="">
                  <v:imagedata r:id="rId9" o:title=""/>
                </v:shape>
                <o:OLEObject Type="Embed" ProgID="PBrush" ShapeID="_x0000_i1026" DrawAspect="Content" ObjectID="_1586360274" r:id="rId10"/>
              </w:object>
            </w:r>
          </w:p>
        </w:tc>
      </w:tr>
      <w:tr w:rsidR="005A4627" w:rsidRPr="00357391" w:rsidTr="007B51E5">
        <w:trPr>
          <w:trHeight w:val="300"/>
          <w:tblHeader/>
          <w:jc w:val="center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4627" w:rsidRPr="00357391" w:rsidRDefault="004B23EE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3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B23EE" w:rsidRDefault="004B23EE" w:rsidP="00FF25FD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</w:p>
          <w:p w:rsidR="005A4627" w:rsidRPr="00C95712" w:rsidRDefault="00281521" w:rsidP="00FF25FD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</w:t>
            </w:r>
            <w:r w:rsidR="00286CEE">
              <w:rPr>
                <w:rFonts w:ascii="Arial" w:hAnsi="Arial" w:cs="Arial"/>
                <w:sz w:val="18"/>
              </w:rPr>
              <w:t xml:space="preserve"> la ventana</w:t>
            </w:r>
            <w:r>
              <w:rPr>
                <w:rFonts w:ascii="Arial" w:hAnsi="Arial" w:cs="Arial"/>
                <w:sz w:val="18"/>
              </w:rPr>
              <w:t xml:space="preserve"> desplegada, para llenar un nuevo tráfico, marque </w:t>
            </w:r>
            <w:r w:rsidR="00286CEE">
              <w:rPr>
                <w:rFonts w:ascii="Arial" w:hAnsi="Arial" w:cs="Arial"/>
                <w:sz w:val="18"/>
              </w:rPr>
              <w:t>la opción de cliente nuevo/antiguo</w:t>
            </w:r>
            <w:r w:rsidR="00755926">
              <w:rPr>
                <w:rFonts w:ascii="Arial" w:hAnsi="Arial" w:cs="Arial"/>
                <w:sz w:val="18"/>
              </w:rPr>
              <w:t>,</w:t>
            </w:r>
            <w:r w:rsidR="00286CEE">
              <w:rPr>
                <w:rFonts w:ascii="Arial" w:hAnsi="Arial" w:cs="Arial"/>
                <w:sz w:val="18"/>
              </w:rPr>
              <w:t xml:space="preserve"> según corresponda</w:t>
            </w:r>
            <w:r w:rsidR="00755926">
              <w:rPr>
                <w:rFonts w:ascii="Arial" w:hAnsi="Arial" w:cs="Arial"/>
                <w:sz w:val="18"/>
              </w:rPr>
              <w:t>,</w:t>
            </w:r>
            <w:r w:rsidR="00286CEE">
              <w:rPr>
                <w:rFonts w:ascii="Arial" w:hAnsi="Arial" w:cs="Arial"/>
                <w:sz w:val="18"/>
              </w:rPr>
              <w:t xml:space="preserve"> como se muestra en la figura </w:t>
            </w:r>
            <w:r w:rsidR="004B23EE">
              <w:rPr>
                <w:rFonts w:ascii="Arial" w:hAnsi="Arial" w:cs="Arial"/>
                <w:sz w:val="18"/>
              </w:rPr>
              <w:t>3</w:t>
            </w:r>
            <w:r w:rsidR="00286CEE">
              <w:rPr>
                <w:rFonts w:ascii="Arial" w:hAnsi="Arial" w:cs="Arial"/>
                <w:sz w:val="18"/>
              </w:rPr>
              <w:t>.</w:t>
            </w:r>
          </w:p>
          <w:p w:rsidR="005A4627" w:rsidRPr="00357391" w:rsidRDefault="005A4627" w:rsidP="00FF25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4627" w:rsidRPr="00357391" w:rsidRDefault="00281521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Esto debe realizarse en el momento que ingresa en Cliente.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4627" w:rsidRPr="00357391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</w:tc>
        <w:tc>
          <w:tcPr>
            <w:tcW w:w="61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A4627" w:rsidRDefault="005A4627" w:rsidP="00592175">
            <w:pPr>
              <w:spacing w:after="0" w:line="240" w:lineRule="auto"/>
              <w:rPr>
                <w:rFonts w:ascii="Arial" w:hAnsi="Arial" w:cs="Arial"/>
                <w:noProof/>
                <w:sz w:val="18"/>
                <w:lang w:eastAsia="es-BO"/>
              </w:rPr>
            </w:pPr>
          </w:p>
          <w:p w:rsidR="005A4627" w:rsidRPr="002874FD" w:rsidRDefault="005A4627" w:rsidP="00592175">
            <w:pPr>
              <w:spacing w:after="0" w:line="240" w:lineRule="auto"/>
              <w:rPr>
                <w:rFonts w:ascii="Arial" w:hAnsi="Arial" w:cs="Arial"/>
                <w:noProof/>
                <w:sz w:val="18"/>
                <w:lang w:eastAsia="es-BO"/>
              </w:rPr>
            </w:pPr>
            <w:r>
              <w:rPr>
                <w:rFonts w:ascii="Arial" w:hAnsi="Arial" w:cs="Arial"/>
                <w:noProof/>
                <w:sz w:val="18"/>
                <w:lang w:eastAsia="es-BO"/>
              </w:rPr>
              <w:t xml:space="preserve">Figura </w:t>
            </w:r>
            <w:r w:rsidR="002C1CA7">
              <w:rPr>
                <w:rFonts w:ascii="Arial" w:hAnsi="Arial" w:cs="Arial"/>
                <w:noProof/>
                <w:sz w:val="18"/>
                <w:lang w:eastAsia="es-BO"/>
              </w:rPr>
              <w:t>3</w:t>
            </w:r>
          </w:p>
          <w:p w:rsidR="005A4627" w:rsidRDefault="002C1CA7" w:rsidP="00592175">
            <w:pPr>
              <w:spacing w:after="0" w:line="240" w:lineRule="auto"/>
            </w:pPr>
            <w:r>
              <w:object w:dxaOrig="9945" w:dyaOrig="2445">
                <v:shape id="_x0000_i1027" type="#_x0000_t75" style="width:273pt;height:67.2pt" o:ole="">
                  <v:imagedata r:id="rId11" o:title=""/>
                </v:shape>
                <o:OLEObject Type="Embed" ProgID="PBrush" ShapeID="_x0000_i1027" DrawAspect="Content" ObjectID="_1586360275" r:id="rId12"/>
              </w:object>
            </w:r>
          </w:p>
          <w:p w:rsidR="005A4627" w:rsidRPr="00066AD0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</w:tc>
      </w:tr>
      <w:tr w:rsidR="005A4627" w:rsidRPr="00357391" w:rsidTr="007B51E5">
        <w:trPr>
          <w:trHeight w:val="300"/>
          <w:tblHeader/>
          <w:jc w:val="center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627" w:rsidRPr="00357391" w:rsidRDefault="004B23EE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lastRenderedPageBreak/>
              <w:t>4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4627" w:rsidRDefault="00281521" w:rsidP="00FF25FD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Hacer</w:t>
            </w:r>
            <w:r w:rsidR="00FF25FD">
              <w:rPr>
                <w:rFonts w:ascii="Arial" w:hAnsi="Arial" w:cs="Arial"/>
                <w:sz w:val="18"/>
              </w:rPr>
              <w:t xml:space="preserve"> clic en el botón que se encuentra al costado derecho para llenar los datos del cliente. 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4627" w:rsidRPr="00357391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4627" w:rsidRPr="00357391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</w:tc>
        <w:tc>
          <w:tcPr>
            <w:tcW w:w="61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5A4627" w:rsidRDefault="005A4627" w:rsidP="00592175">
            <w:pPr>
              <w:spacing w:after="0" w:line="240" w:lineRule="auto"/>
              <w:rPr>
                <w:rFonts w:ascii="Arial" w:hAnsi="Arial" w:cs="Arial"/>
                <w:noProof/>
                <w:sz w:val="18"/>
                <w:lang w:eastAsia="es-BO"/>
              </w:rPr>
            </w:pPr>
            <w:r>
              <w:rPr>
                <w:rFonts w:ascii="Arial" w:hAnsi="Arial" w:cs="Arial"/>
                <w:noProof/>
                <w:sz w:val="18"/>
                <w:lang w:eastAsia="es-BO"/>
              </w:rPr>
              <w:t xml:space="preserve">Figura </w:t>
            </w:r>
            <w:r w:rsidR="002C1CA7">
              <w:rPr>
                <w:rFonts w:ascii="Arial" w:hAnsi="Arial" w:cs="Arial"/>
                <w:noProof/>
                <w:sz w:val="18"/>
                <w:lang w:eastAsia="es-BO"/>
              </w:rPr>
              <w:t>4</w:t>
            </w:r>
          </w:p>
          <w:p w:rsidR="005A4627" w:rsidRDefault="005A4627" w:rsidP="00592175">
            <w:pPr>
              <w:spacing w:after="0" w:line="240" w:lineRule="auto"/>
              <w:rPr>
                <w:rFonts w:ascii="Arial" w:hAnsi="Arial" w:cs="Arial"/>
                <w:noProof/>
                <w:sz w:val="18"/>
                <w:lang w:eastAsia="es-BO"/>
              </w:rPr>
            </w:pPr>
          </w:p>
          <w:p w:rsidR="005A4627" w:rsidRDefault="00FF25FD" w:rsidP="00592175">
            <w:pPr>
              <w:spacing w:after="0" w:line="240" w:lineRule="auto"/>
              <w:rPr>
                <w:rFonts w:ascii="Arial" w:hAnsi="Arial" w:cs="Arial"/>
                <w:noProof/>
                <w:sz w:val="18"/>
                <w:lang w:eastAsia="es-BO"/>
              </w:rPr>
            </w:pPr>
            <w:r>
              <w:object w:dxaOrig="4380" w:dyaOrig="1365">
                <v:shape id="_x0000_i1028" type="#_x0000_t75" style="width:219pt;height:68.4pt" o:ole="">
                  <v:imagedata r:id="rId13" o:title=""/>
                </v:shape>
                <o:OLEObject Type="Embed" ProgID="PBrush" ShapeID="_x0000_i1028" DrawAspect="Content" ObjectID="_1586360276" r:id="rId14"/>
              </w:object>
            </w:r>
          </w:p>
        </w:tc>
      </w:tr>
      <w:tr w:rsidR="005A4627" w:rsidRPr="00357391" w:rsidTr="007B51E5">
        <w:trPr>
          <w:trHeight w:val="300"/>
          <w:tblHeader/>
          <w:jc w:val="center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627" w:rsidRDefault="004B23EE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5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4627" w:rsidRDefault="005A4627" w:rsidP="00592175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</w:p>
          <w:p w:rsidR="00814739" w:rsidRDefault="00FF25FD" w:rsidP="00592175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 el cliente es </w:t>
            </w:r>
            <w:r w:rsidRPr="007B51E5">
              <w:rPr>
                <w:rFonts w:ascii="Arial" w:hAnsi="Arial" w:cs="Arial"/>
                <w:b/>
                <w:sz w:val="18"/>
              </w:rPr>
              <w:t>nuevo</w:t>
            </w:r>
            <w:r w:rsidR="00281521">
              <w:rPr>
                <w:rFonts w:ascii="Arial" w:hAnsi="Arial" w:cs="Arial"/>
                <w:b/>
                <w:sz w:val="18"/>
              </w:rPr>
              <w:t>,</w:t>
            </w:r>
            <w:r>
              <w:rPr>
                <w:rFonts w:ascii="Arial" w:hAnsi="Arial" w:cs="Arial"/>
                <w:sz w:val="18"/>
              </w:rPr>
              <w:t xml:space="preserve"> se abrirá una ventana como se muestra en la figura </w:t>
            </w:r>
            <w:r w:rsidR="002C1CA7"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 xml:space="preserve">. En ella se deben llenar de manera obligatoria todos los </w:t>
            </w:r>
            <w:r w:rsidR="00B57974">
              <w:rPr>
                <w:rFonts w:ascii="Arial" w:hAnsi="Arial" w:cs="Arial"/>
                <w:sz w:val="18"/>
              </w:rPr>
              <w:t xml:space="preserve">campos de color </w:t>
            </w:r>
            <w:r w:rsidR="00B57974" w:rsidRPr="00814739">
              <w:rPr>
                <w:rFonts w:ascii="Arial" w:hAnsi="Arial" w:cs="Arial"/>
                <w:sz w:val="18"/>
                <w:highlight w:val="cyan"/>
              </w:rPr>
              <w:t>celeste</w:t>
            </w:r>
            <w:r w:rsidR="00B57974">
              <w:rPr>
                <w:rFonts w:ascii="Arial" w:hAnsi="Arial" w:cs="Arial"/>
                <w:sz w:val="18"/>
              </w:rPr>
              <w:t xml:space="preserve">. </w:t>
            </w:r>
          </w:p>
          <w:p w:rsidR="00814739" w:rsidRDefault="00814739" w:rsidP="00592175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</w:p>
          <w:p w:rsidR="00BB2028" w:rsidRDefault="00BB2028" w:rsidP="00592175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El </w:t>
            </w:r>
            <w:r w:rsidRPr="00814739">
              <w:rPr>
                <w:rFonts w:ascii="Arial" w:hAnsi="Arial" w:cs="Arial"/>
                <w:b/>
                <w:sz w:val="18"/>
              </w:rPr>
              <w:t>resto de los campos</w:t>
            </w:r>
            <w:r>
              <w:rPr>
                <w:rFonts w:ascii="Arial" w:hAnsi="Arial" w:cs="Arial"/>
                <w:sz w:val="18"/>
              </w:rPr>
              <w:t xml:space="preserve"> son </w:t>
            </w:r>
            <w:r w:rsidRPr="00814739">
              <w:rPr>
                <w:rFonts w:ascii="Arial" w:hAnsi="Arial" w:cs="Arial"/>
                <w:sz w:val="18"/>
                <w:u w:val="single"/>
              </w:rPr>
              <w:t>opcionales</w:t>
            </w:r>
            <w:r>
              <w:rPr>
                <w:rFonts w:ascii="Arial" w:hAnsi="Arial" w:cs="Arial"/>
                <w:sz w:val="18"/>
              </w:rPr>
              <w:t>, en caso que el Cliente los otorgue.</w:t>
            </w:r>
          </w:p>
          <w:p w:rsidR="005A4627" w:rsidRDefault="005A4627" w:rsidP="00592175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</w:p>
          <w:p w:rsidR="00A92E3D" w:rsidRPr="004A640E" w:rsidRDefault="00BB2028" w:rsidP="00BA5B8F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Finalmente,</w:t>
            </w:r>
            <w:r w:rsidR="00A92E3D">
              <w:rPr>
                <w:rFonts w:ascii="Arial" w:hAnsi="Arial" w:cs="Arial"/>
                <w:sz w:val="18"/>
              </w:rPr>
              <w:t xml:space="preserve"> hacer clic en el botón Aceptar</w:t>
            </w:r>
            <w:r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4627" w:rsidRPr="00357391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bookmarkStart w:id="0" w:name="_GoBack"/>
            <w:bookmarkEnd w:id="0"/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4627" w:rsidRPr="00357391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</w:tc>
        <w:tc>
          <w:tcPr>
            <w:tcW w:w="61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4627" w:rsidRDefault="005A4627" w:rsidP="00592175">
            <w:pPr>
              <w:spacing w:after="0" w:line="240" w:lineRule="auto"/>
              <w:rPr>
                <w:rFonts w:ascii="Arial" w:hAnsi="Arial" w:cs="Arial"/>
                <w:noProof/>
                <w:sz w:val="18"/>
                <w:lang w:eastAsia="es-BO"/>
              </w:rPr>
            </w:pPr>
            <w:r>
              <w:rPr>
                <w:rFonts w:ascii="Arial" w:hAnsi="Arial" w:cs="Arial"/>
                <w:noProof/>
                <w:sz w:val="18"/>
                <w:lang w:eastAsia="es-BO"/>
              </w:rPr>
              <w:t xml:space="preserve">Figura </w:t>
            </w:r>
            <w:r w:rsidR="002C1CA7">
              <w:rPr>
                <w:rFonts w:ascii="Arial" w:hAnsi="Arial" w:cs="Arial"/>
                <w:noProof/>
                <w:sz w:val="18"/>
                <w:lang w:eastAsia="es-BO"/>
              </w:rPr>
              <w:t>5</w:t>
            </w:r>
          </w:p>
          <w:p w:rsidR="005A4627" w:rsidRDefault="00814739" w:rsidP="00592175">
            <w:pPr>
              <w:spacing w:after="0" w:line="240" w:lineRule="auto"/>
            </w:pPr>
            <w:r>
              <w:object w:dxaOrig="5292" w:dyaOrig="5868">
                <v:shape id="_x0000_i1038" type="#_x0000_t75" style="width:264.6pt;height:293.4pt" o:ole="">
                  <v:imagedata r:id="rId15" o:title=""/>
                </v:shape>
                <o:OLEObject Type="Embed" ProgID="PBrush" ShapeID="_x0000_i1038" DrawAspect="Content" ObjectID="_1586360277" r:id="rId16"/>
              </w:object>
            </w:r>
          </w:p>
          <w:p w:rsidR="00F57B23" w:rsidRDefault="00F57B23" w:rsidP="00592175">
            <w:pPr>
              <w:spacing w:after="0" w:line="240" w:lineRule="auto"/>
              <w:rPr>
                <w:rFonts w:ascii="Arial" w:hAnsi="Arial" w:cs="Arial"/>
                <w:noProof/>
                <w:sz w:val="18"/>
                <w:lang w:eastAsia="es-BO"/>
              </w:rPr>
            </w:pPr>
          </w:p>
        </w:tc>
      </w:tr>
      <w:tr w:rsidR="005A4627" w:rsidRPr="00357391" w:rsidTr="007B51E5">
        <w:trPr>
          <w:trHeight w:val="300"/>
          <w:tblHeader/>
          <w:jc w:val="center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627" w:rsidRDefault="004B23EE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6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4627" w:rsidRDefault="00A92E3D" w:rsidP="00F46375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 el cliente es </w:t>
            </w:r>
            <w:r w:rsidRPr="007B51E5">
              <w:rPr>
                <w:rFonts w:ascii="Arial" w:hAnsi="Arial" w:cs="Arial"/>
                <w:b/>
                <w:sz w:val="18"/>
              </w:rPr>
              <w:t>Antiguo</w:t>
            </w:r>
            <w:r w:rsidR="00E66C99">
              <w:rPr>
                <w:rFonts w:ascii="Arial" w:hAnsi="Arial" w:cs="Arial"/>
                <w:b/>
                <w:sz w:val="18"/>
              </w:rPr>
              <w:t>,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E66C99">
              <w:rPr>
                <w:rFonts w:ascii="Arial" w:hAnsi="Arial" w:cs="Arial"/>
                <w:sz w:val="18"/>
              </w:rPr>
              <w:t>e</w:t>
            </w:r>
            <w:r w:rsidR="004B23EE">
              <w:rPr>
                <w:rFonts w:ascii="Arial" w:hAnsi="Arial" w:cs="Arial"/>
                <w:sz w:val="18"/>
              </w:rPr>
              <w:t>scrib</w:t>
            </w:r>
            <w:r w:rsidR="00E66C99">
              <w:rPr>
                <w:rFonts w:ascii="Arial" w:hAnsi="Arial" w:cs="Arial"/>
                <w:sz w:val="18"/>
              </w:rPr>
              <w:t>a</w:t>
            </w:r>
            <w:r w:rsidR="004B23EE">
              <w:rPr>
                <w:rFonts w:ascii="Arial" w:hAnsi="Arial" w:cs="Arial"/>
                <w:sz w:val="18"/>
              </w:rPr>
              <w:t xml:space="preserve"> directamente el nombre </w:t>
            </w:r>
            <w:r w:rsidR="00E66C99">
              <w:rPr>
                <w:rFonts w:ascii="Arial" w:hAnsi="Arial" w:cs="Arial"/>
                <w:sz w:val="18"/>
              </w:rPr>
              <w:t xml:space="preserve">o apellido </w:t>
            </w:r>
            <w:r w:rsidR="004B23EE">
              <w:rPr>
                <w:rFonts w:ascii="Arial" w:hAnsi="Arial" w:cs="Arial"/>
                <w:sz w:val="18"/>
              </w:rPr>
              <w:t>del cliente (F</w:t>
            </w:r>
            <w:r>
              <w:rPr>
                <w:rFonts w:ascii="Arial" w:hAnsi="Arial" w:cs="Arial"/>
                <w:sz w:val="18"/>
              </w:rPr>
              <w:t xml:space="preserve">igura </w:t>
            </w:r>
            <w:r w:rsidR="002C1CA7">
              <w:rPr>
                <w:rFonts w:ascii="Arial" w:hAnsi="Arial" w:cs="Arial"/>
                <w:sz w:val="18"/>
              </w:rPr>
              <w:t>6</w:t>
            </w:r>
            <w:r w:rsidR="004B23EE"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t xml:space="preserve">. </w:t>
            </w:r>
            <w:r w:rsidR="00F57B23" w:rsidRPr="007B51E5">
              <w:rPr>
                <w:rFonts w:ascii="Arial" w:hAnsi="Arial" w:cs="Arial"/>
                <w:sz w:val="18"/>
                <w:highlight w:val="yellow"/>
              </w:rPr>
              <w:t xml:space="preserve"> </w:t>
            </w:r>
          </w:p>
          <w:p w:rsidR="00F57B23" w:rsidRDefault="00F57B23" w:rsidP="00F46375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</w:p>
          <w:p w:rsidR="00F57B23" w:rsidRPr="00A92E3D" w:rsidRDefault="002C1CA7" w:rsidP="002C1CA7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 finalizar pulse</w:t>
            </w:r>
            <w:r w:rsidR="00F57B23">
              <w:rPr>
                <w:rFonts w:ascii="Arial" w:hAnsi="Arial" w:cs="Arial"/>
                <w:sz w:val="18"/>
              </w:rPr>
              <w:t xml:space="preserve"> el botón Aceptar. 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4627" w:rsidRPr="00357391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4627" w:rsidRPr="00357391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.</w:t>
            </w:r>
          </w:p>
        </w:tc>
        <w:tc>
          <w:tcPr>
            <w:tcW w:w="61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4627" w:rsidRDefault="005A4627" w:rsidP="00592175">
            <w:pPr>
              <w:spacing w:after="0" w:line="240" w:lineRule="auto"/>
              <w:rPr>
                <w:rFonts w:ascii="Arial" w:hAnsi="Arial" w:cs="Arial"/>
                <w:noProof/>
                <w:sz w:val="18"/>
                <w:lang w:eastAsia="es-BO"/>
              </w:rPr>
            </w:pPr>
            <w:r>
              <w:rPr>
                <w:rFonts w:ascii="Arial" w:hAnsi="Arial" w:cs="Arial"/>
                <w:noProof/>
                <w:sz w:val="18"/>
                <w:lang w:eastAsia="es-BO"/>
              </w:rPr>
              <w:t xml:space="preserve">Figura </w:t>
            </w:r>
            <w:r w:rsidR="002C1CA7">
              <w:rPr>
                <w:rFonts w:ascii="Arial" w:hAnsi="Arial" w:cs="Arial"/>
                <w:noProof/>
                <w:sz w:val="18"/>
                <w:lang w:eastAsia="es-BO"/>
              </w:rPr>
              <w:t>6</w:t>
            </w:r>
          </w:p>
          <w:p w:rsidR="005A4627" w:rsidRDefault="007E7AED" w:rsidP="00592175">
            <w:pPr>
              <w:spacing w:after="0" w:line="240" w:lineRule="auto"/>
              <w:rPr>
                <w:rFonts w:ascii="Arial" w:hAnsi="Arial" w:cs="Arial"/>
                <w:noProof/>
                <w:sz w:val="18"/>
                <w:lang w:eastAsia="es-BO"/>
              </w:rPr>
            </w:pPr>
            <w:r>
              <w:rPr>
                <w:noProof/>
                <w:lang w:eastAsia="es-BO"/>
              </w:rPr>
              <w:drawing>
                <wp:inline distT="0" distB="0" distL="0" distR="0" wp14:anchorId="19FAC100" wp14:editId="43CADA84">
                  <wp:extent cx="3534775" cy="1684020"/>
                  <wp:effectExtent l="0" t="0" r="889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775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del w:id="1" w:author="Aneli Sofia Ugalde Vargas" w:date="2018-04-27T18:47:00Z">
              <w:r w:rsidR="00826743" w:rsidDel="007E7AED">
                <w:object w:dxaOrig="10005" w:dyaOrig="4095">
                  <v:shape id="_x0000_i1030" type="#_x0000_t75" style="width:237.6pt;height:97.2pt" o:ole="">
                    <v:imagedata r:id="rId18" o:title=""/>
                  </v:shape>
                  <o:OLEObject Type="Embed" ProgID="PBrush" ShapeID="_x0000_i1030" DrawAspect="Content" ObjectID="_1586360278" r:id="rId19"/>
                </w:object>
              </w:r>
            </w:del>
          </w:p>
        </w:tc>
      </w:tr>
      <w:tr w:rsidR="005A4627" w:rsidRPr="00357391" w:rsidTr="007B51E5">
        <w:trPr>
          <w:trHeight w:val="300"/>
          <w:tblHeader/>
          <w:jc w:val="center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627" w:rsidRDefault="004B23EE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7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4627" w:rsidRDefault="005A4627" w:rsidP="00592175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</w:p>
          <w:p w:rsidR="007B51E5" w:rsidRDefault="002C1CA7" w:rsidP="00592175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continuación</w:t>
            </w:r>
            <w:r w:rsidR="00E66C99">
              <w:rPr>
                <w:rFonts w:ascii="Arial" w:hAnsi="Arial" w:cs="Arial"/>
                <w:sz w:val="18"/>
              </w:rPr>
              <w:t>, elija</w:t>
            </w:r>
            <w:r>
              <w:rPr>
                <w:rFonts w:ascii="Arial" w:hAnsi="Arial" w:cs="Arial"/>
                <w:sz w:val="18"/>
              </w:rPr>
              <w:t xml:space="preserve"> el motivo</w:t>
            </w:r>
            <w:r w:rsidR="00E66C99">
              <w:rPr>
                <w:rFonts w:ascii="Arial" w:hAnsi="Arial" w:cs="Arial"/>
                <w:sz w:val="18"/>
              </w:rPr>
              <w:t xml:space="preserve"> de visita del Cliente.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F57B23">
              <w:rPr>
                <w:rFonts w:ascii="Arial" w:hAnsi="Arial" w:cs="Arial"/>
                <w:sz w:val="18"/>
              </w:rPr>
              <w:t xml:space="preserve"> </w:t>
            </w:r>
          </w:p>
          <w:p w:rsidR="007B51E5" w:rsidRDefault="007B51E5" w:rsidP="00592175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</w:p>
          <w:p w:rsidR="005A4627" w:rsidRDefault="007B51E5" w:rsidP="00592175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desplegarán ventanas según el caso:</w:t>
            </w:r>
          </w:p>
          <w:p w:rsidR="00F57B23" w:rsidRDefault="00F57B23" w:rsidP="00592175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</w:p>
          <w:p w:rsidR="00F57B23" w:rsidRPr="007B51E5" w:rsidRDefault="007B51E5" w:rsidP="007B51E5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  <w:r w:rsidRPr="007B51E5">
              <w:rPr>
                <w:rFonts w:ascii="Arial" w:hAnsi="Arial" w:cs="Arial"/>
                <w:b/>
                <w:sz w:val="18"/>
              </w:rPr>
              <w:t>Caso 1: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E66C99" w:rsidRPr="007B51E5">
              <w:rPr>
                <w:rFonts w:ascii="Arial" w:hAnsi="Arial" w:cs="Arial"/>
                <w:sz w:val="18"/>
              </w:rPr>
              <w:t>Si</w:t>
            </w:r>
            <w:r w:rsidR="00F57B23" w:rsidRPr="007B51E5">
              <w:rPr>
                <w:rFonts w:ascii="Arial" w:hAnsi="Arial" w:cs="Arial"/>
                <w:sz w:val="18"/>
              </w:rPr>
              <w:t xml:space="preserve"> el motivo del cliente está en las primeras 4 opciones, se abrirá una ventana </w:t>
            </w:r>
            <w:r w:rsidR="0070547A" w:rsidRPr="007B51E5">
              <w:rPr>
                <w:rFonts w:ascii="Arial" w:hAnsi="Arial" w:cs="Arial"/>
                <w:sz w:val="18"/>
              </w:rPr>
              <w:t>donde se selecciona el modelo.</w:t>
            </w:r>
            <w:r w:rsidR="00F57B23" w:rsidRPr="007B51E5">
              <w:rPr>
                <w:rFonts w:ascii="Arial" w:hAnsi="Arial" w:cs="Arial"/>
                <w:sz w:val="18"/>
              </w:rPr>
              <w:t xml:space="preserve"> </w:t>
            </w:r>
          </w:p>
          <w:p w:rsidR="00F57B23" w:rsidRDefault="00F57B23" w:rsidP="00592175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</w:p>
          <w:p w:rsidR="00F57B23" w:rsidRPr="007B51E5" w:rsidRDefault="007B51E5" w:rsidP="007B51E5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  <w:r w:rsidRPr="007B51E5">
              <w:rPr>
                <w:rFonts w:ascii="Arial" w:hAnsi="Arial" w:cs="Arial"/>
                <w:b/>
                <w:sz w:val="18"/>
              </w:rPr>
              <w:t>Caso 2: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F57B23" w:rsidRPr="007B51E5">
              <w:rPr>
                <w:rFonts w:ascii="Arial" w:hAnsi="Arial" w:cs="Arial"/>
                <w:sz w:val="18"/>
              </w:rPr>
              <w:t xml:space="preserve">Si el motivo del cliente está entre las últimas 6 opciones, no es necesario llenar más datos. Con excepción de la 5ta opción o “Trámites de venta”. 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4627" w:rsidRPr="00357391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4627" w:rsidRPr="00357391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</w:tc>
        <w:tc>
          <w:tcPr>
            <w:tcW w:w="61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4627" w:rsidRDefault="005A4627" w:rsidP="00592175">
            <w:pPr>
              <w:spacing w:after="0" w:line="240" w:lineRule="auto"/>
              <w:rPr>
                <w:rFonts w:ascii="Arial" w:hAnsi="Arial" w:cs="Arial"/>
                <w:noProof/>
                <w:sz w:val="18"/>
                <w:lang w:eastAsia="es-BO"/>
              </w:rPr>
            </w:pPr>
            <w:r>
              <w:rPr>
                <w:rFonts w:ascii="Arial" w:hAnsi="Arial" w:cs="Arial"/>
                <w:noProof/>
                <w:sz w:val="18"/>
                <w:lang w:eastAsia="es-BO"/>
              </w:rPr>
              <w:t xml:space="preserve">Figura </w:t>
            </w:r>
            <w:r w:rsidR="002C1CA7">
              <w:rPr>
                <w:rFonts w:ascii="Arial" w:hAnsi="Arial" w:cs="Arial"/>
                <w:noProof/>
                <w:sz w:val="18"/>
                <w:lang w:eastAsia="es-BO"/>
              </w:rPr>
              <w:t>7</w:t>
            </w:r>
            <w:r w:rsidR="00E6450E">
              <w:rPr>
                <w:rFonts w:ascii="Arial" w:hAnsi="Arial" w:cs="Arial"/>
                <w:noProof/>
                <w:sz w:val="18"/>
                <w:lang w:eastAsia="es-BO"/>
              </w:rPr>
              <w:t>.</w:t>
            </w:r>
          </w:p>
          <w:p w:rsidR="005A4627" w:rsidRDefault="00826743" w:rsidP="00592175">
            <w:pPr>
              <w:spacing w:after="0" w:line="240" w:lineRule="auto"/>
              <w:rPr>
                <w:rFonts w:ascii="Arial" w:hAnsi="Arial" w:cs="Arial"/>
                <w:noProof/>
                <w:sz w:val="18"/>
                <w:lang w:eastAsia="es-BO"/>
              </w:rPr>
            </w:pPr>
            <w:r>
              <w:object w:dxaOrig="8610" w:dyaOrig="4425">
                <v:shape id="_x0000_i1031" type="#_x0000_t75" style="width:251.4pt;height:129pt" o:ole="">
                  <v:imagedata r:id="rId20" o:title=""/>
                </v:shape>
                <o:OLEObject Type="Embed" ProgID="PBrush" ShapeID="_x0000_i1031" DrawAspect="Content" ObjectID="_1586360279" r:id="rId21"/>
              </w:object>
            </w:r>
          </w:p>
        </w:tc>
      </w:tr>
      <w:tr w:rsidR="005A4627" w:rsidRPr="00357391" w:rsidTr="007B51E5">
        <w:trPr>
          <w:trHeight w:val="4105"/>
          <w:tblHeader/>
          <w:jc w:val="center"/>
        </w:trPr>
        <w:tc>
          <w:tcPr>
            <w:tcW w:w="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627" w:rsidRPr="00357391" w:rsidRDefault="004B23EE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8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4627" w:rsidRDefault="00DA48EA" w:rsidP="00141F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P</w:t>
            </w:r>
            <w:r w:rsidR="00F4637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 xml:space="preserve">ara el </w:t>
            </w:r>
            <w:r w:rsidR="00F46375" w:rsidRPr="007B51E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BO"/>
              </w:rPr>
              <w:t>caso 1</w:t>
            </w:r>
            <w:r w:rsidR="0070547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 xml:space="preserve"> </w:t>
            </w:r>
            <w:r w:rsidR="00F143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marque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 xml:space="preserve"> los modelos específicos que </w:t>
            </w:r>
            <w:r w:rsidR="00F4637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le interesan al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 xml:space="preserve"> cliente (se puede marcar más de uno). </w:t>
            </w:r>
          </w:p>
          <w:p w:rsidR="00A81086" w:rsidRDefault="00A81086" w:rsidP="00141F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  <w:p w:rsidR="00A81086" w:rsidRPr="00357391" w:rsidRDefault="00A81086" w:rsidP="004B23E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 xml:space="preserve">Al final hacer clic el botón </w:t>
            </w:r>
            <w:r w:rsidRPr="007B51E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BO"/>
              </w:rPr>
              <w:t>Aceptar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 xml:space="preserve">. 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4627" w:rsidRPr="00357391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4627" w:rsidRPr="00357391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</w:tc>
        <w:tc>
          <w:tcPr>
            <w:tcW w:w="61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4627" w:rsidRDefault="005A4627" w:rsidP="00592175">
            <w:pPr>
              <w:spacing w:after="0" w:line="240" w:lineRule="auto"/>
              <w:rPr>
                <w:rFonts w:ascii="Arial" w:hAnsi="Arial" w:cs="Arial"/>
                <w:noProof/>
                <w:sz w:val="18"/>
                <w:szCs w:val="18"/>
                <w:lang w:eastAsia="es-BO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eastAsia="es-BO"/>
              </w:rPr>
              <w:t xml:space="preserve">Figura </w:t>
            </w:r>
            <w:r w:rsidR="002C1CA7">
              <w:rPr>
                <w:rFonts w:ascii="Arial" w:hAnsi="Arial" w:cs="Arial"/>
                <w:noProof/>
                <w:sz w:val="18"/>
                <w:szCs w:val="18"/>
                <w:lang w:eastAsia="es-BO"/>
              </w:rPr>
              <w:t>8</w:t>
            </w:r>
          </w:p>
          <w:p w:rsidR="005A4627" w:rsidRPr="00A81086" w:rsidRDefault="00A81086" w:rsidP="00592175">
            <w:pPr>
              <w:spacing w:after="0" w:line="240" w:lineRule="auto"/>
            </w:pPr>
            <w:r>
              <w:object w:dxaOrig="9315" w:dyaOrig="9975">
                <v:shape id="_x0000_i1032" type="#_x0000_t75" style="width:197.4pt;height:178.8pt" o:ole="">
                  <v:imagedata r:id="rId22" o:title="" croptop="7196f" cropbottom="2827f"/>
                </v:shape>
                <o:OLEObject Type="Embed" ProgID="PBrush" ShapeID="_x0000_i1032" DrawAspect="Content" ObjectID="_1586360280" r:id="rId23"/>
              </w:object>
            </w:r>
          </w:p>
        </w:tc>
      </w:tr>
      <w:tr w:rsidR="005A4627" w:rsidRPr="00357391" w:rsidTr="007B51E5">
        <w:trPr>
          <w:trHeight w:val="300"/>
          <w:tblHeader/>
          <w:jc w:val="center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627" w:rsidRPr="00357391" w:rsidRDefault="004B23EE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9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4627" w:rsidRPr="00066AD0" w:rsidRDefault="007B51E5" w:rsidP="007B51E5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 el </w:t>
            </w:r>
            <w:r w:rsidRPr="007B51E5">
              <w:rPr>
                <w:rFonts w:ascii="Arial" w:hAnsi="Arial" w:cs="Arial"/>
                <w:b/>
                <w:sz w:val="18"/>
              </w:rPr>
              <w:t>caso 1</w:t>
            </w:r>
            <w:r w:rsidR="00C30DEB">
              <w:rPr>
                <w:rFonts w:ascii="Arial" w:hAnsi="Arial" w:cs="Arial"/>
                <w:sz w:val="18"/>
              </w:rPr>
              <w:t xml:space="preserve"> y para la 4ta opción (Trámite de venta),</w:t>
            </w:r>
            <w:r w:rsidR="00E70918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seleccione</w:t>
            </w:r>
            <w:r w:rsidR="003265F1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el</w:t>
            </w:r>
            <w:r w:rsidR="003265F1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E</w:t>
            </w:r>
            <w:r w:rsidR="003265F1">
              <w:rPr>
                <w:rFonts w:ascii="Arial" w:hAnsi="Arial" w:cs="Arial"/>
                <w:sz w:val="18"/>
              </w:rPr>
              <w:t xml:space="preserve">jecutivo de </w:t>
            </w:r>
            <w:r>
              <w:rPr>
                <w:rFonts w:ascii="Arial" w:hAnsi="Arial" w:cs="Arial"/>
                <w:sz w:val="18"/>
              </w:rPr>
              <w:t>V</w:t>
            </w:r>
            <w:r w:rsidR="003265F1">
              <w:rPr>
                <w:rFonts w:ascii="Arial" w:hAnsi="Arial" w:cs="Arial"/>
                <w:sz w:val="18"/>
              </w:rPr>
              <w:t xml:space="preserve">enta. 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4627" w:rsidRPr="00357391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4627" w:rsidRPr="00357391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</w:tc>
        <w:tc>
          <w:tcPr>
            <w:tcW w:w="61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A4627" w:rsidRDefault="005A4627" w:rsidP="00592175">
            <w:pPr>
              <w:spacing w:after="0" w:line="240" w:lineRule="auto"/>
              <w:rPr>
                <w:rFonts w:ascii="Arial" w:hAnsi="Arial" w:cs="Arial"/>
                <w:noProof/>
                <w:sz w:val="18"/>
                <w:szCs w:val="18"/>
                <w:lang w:eastAsia="es-BO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eastAsia="es-BO"/>
              </w:rPr>
              <w:t>Figura 8</w:t>
            </w:r>
          </w:p>
          <w:p w:rsidR="005A4627" w:rsidRDefault="003265F1" w:rsidP="00592175">
            <w:pPr>
              <w:spacing w:after="0" w:line="240" w:lineRule="auto"/>
              <w:rPr>
                <w:rFonts w:ascii="Arial" w:hAnsi="Arial" w:cs="Arial"/>
                <w:noProof/>
                <w:sz w:val="18"/>
                <w:szCs w:val="18"/>
                <w:lang w:eastAsia="es-BO"/>
              </w:rPr>
            </w:pPr>
            <w:r>
              <w:object w:dxaOrig="12300" w:dyaOrig="1935">
                <v:shape id="_x0000_i1033" type="#_x0000_t75" style="width:300.6pt;height:47.4pt" o:ole="">
                  <v:imagedata r:id="rId24" o:title=""/>
                </v:shape>
                <o:OLEObject Type="Embed" ProgID="PBrush" ShapeID="_x0000_i1033" DrawAspect="Content" ObjectID="_1586360281" r:id="rId25"/>
              </w:object>
            </w:r>
          </w:p>
          <w:p w:rsidR="005A4627" w:rsidRDefault="005A4627" w:rsidP="00592175">
            <w:pPr>
              <w:spacing w:after="0" w:line="240" w:lineRule="auto"/>
              <w:rPr>
                <w:rFonts w:ascii="Arial" w:hAnsi="Arial" w:cs="Arial"/>
                <w:noProof/>
                <w:sz w:val="18"/>
                <w:szCs w:val="18"/>
                <w:lang w:eastAsia="es-BO"/>
              </w:rPr>
            </w:pPr>
          </w:p>
        </w:tc>
      </w:tr>
      <w:tr w:rsidR="005A4627" w:rsidRPr="00357391" w:rsidTr="00592175">
        <w:trPr>
          <w:trHeight w:val="300"/>
          <w:tblHeader/>
          <w:jc w:val="center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627" w:rsidRDefault="004B23EE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10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627" w:rsidRPr="00941133" w:rsidRDefault="003265F1" w:rsidP="007B51E5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Finalmente en </w:t>
            </w:r>
            <w:r w:rsidR="00EE0ED2">
              <w:rPr>
                <w:rFonts w:ascii="Arial" w:hAnsi="Arial" w:cs="Arial"/>
                <w:sz w:val="18"/>
              </w:rPr>
              <w:t>el recuadro</w:t>
            </w:r>
            <w:r>
              <w:rPr>
                <w:rFonts w:ascii="Arial" w:hAnsi="Arial" w:cs="Arial"/>
                <w:sz w:val="18"/>
              </w:rPr>
              <w:t xml:space="preserve"> inferior con el título de Observaciones, </w:t>
            </w:r>
            <w:r w:rsidR="00EE0ED2">
              <w:rPr>
                <w:rFonts w:ascii="Arial" w:hAnsi="Arial" w:cs="Arial"/>
                <w:sz w:val="18"/>
              </w:rPr>
              <w:t>detalle</w:t>
            </w:r>
            <w:r>
              <w:rPr>
                <w:rFonts w:ascii="Arial" w:hAnsi="Arial" w:cs="Arial"/>
                <w:sz w:val="18"/>
              </w:rPr>
              <w:t xml:space="preserve"> cualquier comentario que </w:t>
            </w:r>
            <w:r w:rsidR="007B51E5">
              <w:rPr>
                <w:rFonts w:ascii="Arial" w:hAnsi="Arial" w:cs="Arial"/>
                <w:sz w:val="18"/>
              </w:rPr>
              <w:t xml:space="preserve">crea </w:t>
            </w:r>
            <w:r>
              <w:rPr>
                <w:rFonts w:ascii="Arial" w:hAnsi="Arial" w:cs="Arial"/>
                <w:sz w:val="18"/>
              </w:rPr>
              <w:t>necesario.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4627" w:rsidRPr="00357391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4627" w:rsidRPr="00357391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</w:tc>
        <w:tc>
          <w:tcPr>
            <w:tcW w:w="61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5A4627" w:rsidRDefault="005A4627" w:rsidP="00592175">
            <w:pPr>
              <w:spacing w:after="0" w:line="240" w:lineRule="auto"/>
              <w:rPr>
                <w:rFonts w:ascii="Arial" w:hAnsi="Arial" w:cs="Arial"/>
                <w:noProof/>
                <w:sz w:val="18"/>
                <w:szCs w:val="18"/>
                <w:lang w:eastAsia="es-BO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eastAsia="es-BO"/>
              </w:rPr>
              <w:t xml:space="preserve">Figura 9 </w:t>
            </w:r>
          </w:p>
          <w:p w:rsidR="005A4627" w:rsidRPr="00941133" w:rsidRDefault="003265F1" w:rsidP="003265F1">
            <w:pPr>
              <w:spacing w:after="0" w:line="240" w:lineRule="auto"/>
              <w:rPr>
                <w:rFonts w:ascii="Arial" w:hAnsi="Arial" w:cs="Arial"/>
                <w:noProof/>
                <w:sz w:val="18"/>
                <w:szCs w:val="18"/>
                <w:lang w:eastAsia="es-BO"/>
              </w:rPr>
            </w:pPr>
            <w:r>
              <w:object w:dxaOrig="4755" w:dyaOrig="1575">
                <v:shape id="_x0000_i1034" type="#_x0000_t75" style="width:219.6pt;height:72.6pt" o:ole="">
                  <v:imagedata r:id="rId26" o:title=""/>
                </v:shape>
                <o:OLEObject Type="Embed" ProgID="PBrush" ShapeID="_x0000_i1034" DrawAspect="Content" ObjectID="_1586360282" r:id="rId27"/>
              </w:object>
            </w:r>
          </w:p>
        </w:tc>
      </w:tr>
      <w:tr w:rsidR="005A4627" w:rsidRPr="00357391" w:rsidTr="00592175">
        <w:trPr>
          <w:trHeight w:val="300"/>
          <w:tblHeader/>
          <w:jc w:val="center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627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1</w:t>
            </w:r>
            <w:r w:rsidR="004B23E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1</w:t>
            </w:r>
          </w:p>
        </w:tc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4627" w:rsidRPr="00022D7F" w:rsidRDefault="003265F1" w:rsidP="00BA5B8F">
            <w:pPr>
              <w:spacing w:after="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 finalizar el proceso, </w:t>
            </w:r>
            <w:r w:rsidR="00C43C5E">
              <w:rPr>
                <w:rFonts w:ascii="Arial" w:hAnsi="Arial" w:cs="Arial"/>
                <w:sz w:val="18"/>
              </w:rPr>
              <w:t xml:space="preserve">se debe hacer clic en el botón </w:t>
            </w:r>
            <w:r w:rsidR="00EE0ED2">
              <w:rPr>
                <w:rFonts w:ascii="Arial" w:hAnsi="Arial" w:cs="Arial"/>
                <w:sz w:val="18"/>
              </w:rPr>
              <w:t>GUARDAR (</w:t>
            </w:r>
            <w:r w:rsidR="00C43C5E">
              <w:rPr>
                <w:rFonts w:ascii="Arial" w:hAnsi="Arial" w:cs="Arial"/>
                <w:sz w:val="18"/>
              </w:rPr>
              <w:t>figura 10</w:t>
            </w:r>
            <w:r w:rsidR="00EE0ED2">
              <w:rPr>
                <w:rFonts w:ascii="Arial" w:hAnsi="Arial" w:cs="Arial"/>
                <w:sz w:val="18"/>
              </w:rPr>
              <w:t>)</w:t>
            </w:r>
            <w:r w:rsidR="00C43C5E">
              <w:rPr>
                <w:rFonts w:ascii="Arial" w:hAnsi="Arial" w:cs="Arial"/>
                <w:sz w:val="18"/>
              </w:rPr>
              <w:t xml:space="preserve">. 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4627" w:rsidRPr="00357391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</w:tc>
        <w:tc>
          <w:tcPr>
            <w:tcW w:w="1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4627" w:rsidRPr="00357391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</w:p>
        </w:tc>
        <w:tc>
          <w:tcPr>
            <w:tcW w:w="61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A4627" w:rsidRDefault="00C43C5E" w:rsidP="00592175">
            <w:pPr>
              <w:spacing w:after="0" w:line="240" w:lineRule="auto"/>
              <w:rPr>
                <w:rFonts w:ascii="Arial" w:hAnsi="Arial" w:cs="Arial"/>
                <w:noProof/>
                <w:sz w:val="18"/>
                <w:szCs w:val="18"/>
                <w:lang w:eastAsia="es-BO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eastAsia="es-BO"/>
              </w:rPr>
              <w:t>Figura 10</w:t>
            </w:r>
          </w:p>
          <w:p w:rsidR="005A4627" w:rsidRDefault="00C43C5E" w:rsidP="003265F1">
            <w:pPr>
              <w:spacing w:after="0" w:line="240" w:lineRule="auto"/>
              <w:rPr>
                <w:rFonts w:ascii="Arial" w:hAnsi="Arial" w:cs="Arial"/>
                <w:noProof/>
                <w:sz w:val="18"/>
                <w:szCs w:val="18"/>
                <w:lang w:eastAsia="es-BO"/>
              </w:rPr>
            </w:pPr>
            <w:r>
              <w:object w:dxaOrig="12255" w:dyaOrig="2550">
                <v:shape id="_x0000_i1035" type="#_x0000_t75" style="width:307.8pt;height:68.4pt" o:ole="">
                  <v:imagedata r:id="rId28" o:title=""/>
                </v:shape>
                <o:OLEObject Type="Embed" ProgID="PBrush" ShapeID="_x0000_i1035" DrawAspect="Content" ObjectID="_1586360283" r:id="rId29"/>
              </w:object>
            </w:r>
          </w:p>
        </w:tc>
      </w:tr>
      <w:tr w:rsidR="00EE0ED2" w:rsidRPr="00357391" w:rsidTr="00592175">
        <w:trPr>
          <w:trHeight w:val="231"/>
          <w:tblHeader/>
          <w:jc w:val="center"/>
        </w:trPr>
        <w:tc>
          <w:tcPr>
            <w:tcW w:w="14449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EEAF6" w:themeFill="accent1" w:themeFillTint="33"/>
            <w:noWrap/>
            <w:vAlign w:val="center"/>
          </w:tcPr>
          <w:p w:rsidR="00EE0ED2" w:rsidRPr="00357391" w:rsidRDefault="00EE0ED2" w:rsidP="00BA5B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BO"/>
              </w:rPr>
            </w:pPr>
            <w:r>
              <w:rPr>
                <w:rFonts w:ascii="Arial" w:hAnsi="Arial" w:cs="Arial"/>
                <w:sz w:val="18"/>
              </w:rPr>
              <w:t>Con la acción anterior, el tráfico de clientes</w:t>
            </w:r>
            <w:r w:rsidR="001D5C21">
              <w:rPr>
                <w:rFonts w:ascii="Arial" w:hAnsi="Arial" w:cs="Arial"/>
                <w:sz w:val="18"/>
              </w:rPr>
              <w:t xml:space="preserve"> se habrá</w:t>
            </w:r>
            <w:r>
              <w:rPr>
                <w:rFonts w:ascii="Arial" w:hAnsi="Arial" w:cs="Arial"/>
                <w:sz w:val="18"/>
              </w:rPr>
              <w:t xml:space="preserve"> guardado con éxito.</w:t>
            </w:r>
          </w:p>
        </w:tc>
      </w:tr>
      <w:tr w:rsidR="005A4627" w:rsidRPr="00357391" w:rsidTr="00592175">
        <w:trPr>
          <w:trHeight w:val="231"/>
          <w:tblHeader/>
          <w:jc w:val="center"/>
        </w:trPr>
        <w:tc>
          <w:tcPr>
            <w:tcW w:w="14449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EEAF6" w:themeFill="accent1" w:themeFillTint="33"/>
            <w:noWrap/>
            <w:vAlign w:val="center"/>
          </w:tcPr>
          <w:p w:rsidR="005A4627" w:rsidRPr="00357391" w:rsidRDefault="005A4627" w:rsidP="005921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57391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BO"/>
              </w:rPr>
              <w:t>FIN</w:t>
            </w:r>
          </w:p>
        </w:tc>
      </w:tr>
    </w:tbl>
    <w:p w:rsidR="00CE18F8" w:rsidRDefault="00CE18F8"/>
    <w:sectPr w:rsidR="00CE18F8" w:rsidSect="005A462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4E55"/>
    <w:multiLevelType w:val="hybridMultilevel"/>
    <w:tmpl w:val="B9D0EF9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656FA"/>
    <w:multiLevelType w:val="hybridMultilevel"/>
    <w:tmpl w:val="8EBAD8D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44881"/>
    <w:multiLevelType w:val="hybridMultilevel"/>
    <w:tmpl w:val="CA8E5576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abiola Beatriz Nunez Zelada">
    <w15:presenceInfo w15:providerId="AD" w15:userId="S-1-5-21-668184033-2397758268-1779137045-52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627"/>
    <w:rsid w:val="00141F08"/>
    <w:rsid w:val="00152F31"/>
    <w:rsid w:val="001D5C21"/>
    <w:rsid w:val="00281521"/>
    <w:rsid w:val="00286CEE"/>
    <w:rsid w:val="002C1CA7"/>
    <w:rsid w:val="003265F1"/>
    <w:rsid w:val="004B23EE"/>
    <w:rsid w:val="005716D2"/>
    <w:rsid w:val="00592175"/>
    <w:rsid w:val="005A4627"/>
    <w:rsid w:val="00626002"/>
    <w:rsid w:val="00687493"/>
    <w:rsid w:val="0070547A"/>
    <w:rsid w:val="00755926"/>
    <w:rsid w:val="007B51E5"/>
    <w:rsid w:val="007D28B1"/>
    <w:rsid w:val="007E7AED"/>
    <w:rsid w:val="00814739"/>
    <w:rsid w:val="00826743"/>
    <w:rsid w:val="00A81086"/>
    <w:rsid w:val="00A92E3D"/>
    <w:rsid w:val="00AA0767"/>
    <w:rsid w:val="00B57974"/>
    <w:rsid w:val="00BA5B8F"/>
    <w:rsid w:val="00BB2028"/>
    <w:rsid w:val="00C30DEB"/>
    <w:rsid w:val="00C43C5E"/>
    <w:rsid w:val="00CE18F8"/>
    <w:rsid w:val="00D4079E"/>
    <w:rsid w:val="00DA48EA"/>
    <w:rsid w:val="00E6450E"/>
    <w:rsid w:val="00E66C99"/>
    <w:rsid w:val="00E70918"/>
    <w:rsid w:val="00EE0ED2"/>
    <w:rsid w:val="00F14363"/>
    <w:rsid w:val="00F32600"/>
    <w:rsid w:val="00F46375"/>
    <w:rsid w:val="00F57B23"/>
    <w:rsid w:val="00FF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6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46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462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5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B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6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46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462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5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B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hyperlink" Target="http://192.168.10.152/stock/public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Beatriz Nunez Zelada</dc:creator>
  <cp:keywords/>
  <dc:description/>
  <cp:lastModifiedBy>Aneli Sofia Ugalde Vargas</cp:lastModifiedBy>
  <cp:revision>16</cp:revision>
  <dcterms:created xsi:type="dcterms:W3CDTF">2018-04-24T20:02:00Z</dcterms:created>
  <dcterms:modified xsi:type="dcterms:W3CDTF">2018-04-27T22:51:00Z</dcterms:modified>
</cp:coreProperties>
</file>